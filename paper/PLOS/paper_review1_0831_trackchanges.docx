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99C6" w14:textId="1E710607" w:rsidR="0094336B" w:rsidRPr="00D864B0" w:rsidRDefault="009571A1" w:rsidP="00E433F7">
      <w:pPr>
        <w:jc w:val="both"/>
        <w:rPr>
          <w:b/>
          <w:bCs/>
        </w:rPr>
      </w:pPr>
      <w:ins w:id="0" w:author="Author">
        <w:r w:rsidRPr="007950A5">
          <w:rPr>
            <w:b/>
            <w:bCs/>
            <w:sz w:val="36"/>
            <w:szCs w:val="36"/>
            <w:rPrChange w:id="1" w:author="Author">
              <w:rPr/>
            </w:rPrChange>
          </w:rPr>
          <w:t>Can scholarly pirate libraries bridge the knowledge access gap? An empirical study on the structural conditions of book piracy in global and European academia</w:t>
        </w:r>
      </w:ins>
      <w:del w:id="2" w:author="Author">
        <w:r w:rsidR="004B385C" w:rsidRPr="00D864B0" w:rsidDel="009571A1">
          <w:rPr>
            <w:b/>
            <w:bCs/>
          </w:rPr>
          <w:delText xml:space="preserve">Open access is not a panacea, even if it’s radical </w:delText>
        </w:r>
        <w:r w:rsidR="0094336B" w:rsidRPr="00D864B0" w:rsidDel="009571A1">
          <w:rPr>
            <w:b/>
            <w:bCs/>
          </w:rPr>
          <w:delText xml:space="preserve">– an empirical study on the role of shadow libraries in </w:delText>
        </w:r>
        <w:r w:rsidR="00F7734F" w:rsidRPr="00D864B0" w:rsidDel="009571A1">
          <w:rPr>
            <w:b/>
            <w:bCs/>
          </w:rPr>
          <w:delText xml:space="preserve">closing </w:delText>
        </w:r>
        <w:r w:rsidR="006B14F5" w:rsidRPr="00D864B0" w:rsidDel="009571A1">
          <w:rPr>
            <w:b/>
            <w:bCs/>
          </w:rPr>
          <w:delText>the inequality of knowledge access</w:delText>
        </w:r>
      </w:del>
      <w:r w:rsidR="006B14F5" w:rsidRPr="00D864B0">
        <w:rPr>
          <w:b/>
          <w:bCs/>
        </w:rPr>
        <w:t>.</w:t>
      </w:r>
    </w:p>
    <w:p w14:paraId="198BA4AA" w14:textId="77777777" w:rsidR="00AE7CBC" w:rsidRPr="00D864B0" w:rsidRDefault="00AE7CBC" w:rsidP="00E433F7">
      <w:pPr>
        <w:jc w:val="both"/>
        <w:rPr>
          <w:i/>
          <w:iCs/>
        </w:rPr>
      </w:pPr>
    </w:p>
    <w:p w14:paraId="2FD7153A" w14:textId="07D39783" w:rsidR="00F7734F" w:rsidRPr="00D864B0" w:rsidRDefault="0047090F" w:rsidP="00E433F7">
      <w:pPr>
        <w:jc w:val="both"/>
        <w:rPr>
          <w:i/>
          <w:iCs/>
        </w:rPr>
      </w:pPr>
      <w:proofErr w:type="spellStart"/>
      <w:r w:rsidRPr="00D864B0">
        <w:rPr>
          <w:i/>
          <w:iCs/>
        </w:rPr>
        <w:t>Balazs</w:t>
      </w:r>
      <w:proofErr w:type="spellEnd"/>
      <w:r w:rsidRPr="00D864B0">
        <w:rPr>
          <w:i/>
          <w:iCs/>
        </w:rPr>
        <w:t xml:space="preserve"> Bodo</w:t>
      </w:r>
      <w:r w:rsidR="00062974" w:rsidRPr="00D864B0">
        <w:rPr>
          <w:i/>
          <w:iCs/>
          <w:vertAlign w:val="superscript"/>
        </w:rPr>
        <w:t>1*</w:t>
      </w:r>
      <w:r w:rsidR="00062974" w:rsidRPr="00D864B0">
        <w:rPr>
          <w:i/>
          <w:iCs/>
        </w:rPr>
        <w:t xml:space="preserve">, </w:t>
      </w:r>
      <w:r w:rsidRPr="00D864B0">
        <w:rPr>
          <w:i/>
          <w:iCs/>
        </w:rPr>
        <w:t>Daniel Antal</w:t>
      </w:r>
      <w:r w:rsidR="00062974" w:rsidRPr="00D864B0">
        <w:rPr>
          <w:i/>
          <w:iCs/>
          <w:vertAlign w:val="superscript"/>
        </w:rPr>
        <w:t>2</w:t>
      </w:r>
      <w:r w:rsidR="00062974" w:rsidRPr="00D864B0">
        <w:rPr>
          <w:i/>
          <w:iCs/>
        </w:rPr>
        <w:t>, Z</w:t>
      </w:r>
      <w:r w:rsidR="00F73834" w:rsidRPr="00D864B0">
        <w:rPr>
          <w:i/>
          <w:iCs/>
        </w:rPr>
        <w:t>oltan Puha</w:t>
      </w:r>
      <w:r w:rsidR="00062974" w:rsidRPr="00D864B0">
        <w:rPr>
          <w:i/>
          <w:iCs/>
          <w:vertAlign w:val="superscript"/>
        </w:rPr>
        <w:t>3</w:t>
      </w:r>
      <w:r w:rsidR="00F73834" w:rsidRPr="00D864B0">
        <w:rPr>
          <w:i/>
          <w:iCs/>
        </w:rPr>
        <w:t xml:space="preserve"> </w:t>
      </w:r>
    </w:p>
    <w:p w14:paraId="4F77F69F" w14:textId="14222C9F" w:rsidR="009D48C8" w:rsidRPr="00D864B0" w:rsidRDefault="009D48C8" w:rsidP="00E433F7">
      <w:pPr>
        <w:jc w:val="both"/>
        <w:rPr>
          <w:i/>
          <w:iCs/>
        </w:rPr>
      </w:pPr>
    </w:p>
    <w:p w14:paraId="7E169105" w14:textId="77777777" w:rsidR="009D48C8" w:rsidRPr="00D864B0" w:rsidRDefault="009D48C8" w:rsidP="00E433F7">
      <w:pPr>
        <w:jc w:val="both"/>
        <w:rPr>
          <w:i/>
          <w:iCs/>
        </w:rPr>
      </w:pPr>
    </w:p>
    <w:p w14:paraId="27385201" w14:textId="3FA1CC80" w:rsidR="00E51E85" w:rsidRPr="00D864B0" w:rsidRDefault="00062974" w:rsidP="00E433F7">
      <w:pPr>
        <w:jc w:val="both"/>
        <w:rPr>
          <w:i/>
          <w:iCs/>
        </w:rPr>
      </w:pPr>
      <w:r w:rsidRPr="00D864B0">
        <w:rPr>
          <w:i/>
          <w:iCs/>
          <w:vertAlign w:val="superscript"/>
        </w:rPr>
        <w:t>1</w:t>
      </w:r>
      <w:r w:rsidRPr="00D864B0">
        <w:rPr>
          <w:i/>
          <w:iCs/>
        </w:rPr>
        <w:t>Institute for Information Law, University of Amsterdam, The Netherlands</w:t>
      </w:r>
    </w:p>
    <w:p w14:paraId="4ACEBEAC" w14:textId="33A980F0" w:rsidR="00062974" w:rsidRPr="00D864B0" w:rsidRDefault="00062974" w:rsidP="00E433F7">
      <w:pPr>
        <w:jc w:val="both"/>
        <w:rPr>
          <w:i/>
          <w:iCs/>
        </w:rPr>
      </w:pPr>
      <w:del w:id="3" w:author="Author">
        <w:r w:rsidRPr="00D864B0" w:rsidDel="008859B2">
          <w:rPr>
            <w:i/>
            <w:iCs/>
            <w:vertAlign w:val="superscript"/>
          </w:rPr>
          <w:delText>2</w:delText>
        </w:r>
        <w:r w:rsidRPr="00D864B0" w:rsidDel="008859B2">
          <w:rPr>
            <w:i/>
            <w:iCs/>
          </w:rPr>
          <w:delText>CEEMID</w:delText>
        </w:r>
      </w:del>
      <w:ins w:id="4" w:author="Author">
        <w:r w:rsidR="008859B2" w:rsidRPr="00D864B0">
          <w:rPr>
            <w:i/>
            <w:iCs/>
            <w:vertAlign w:val="superscript"/>
          </w:rPr>
          <w:t>2</w:t>
        </w:r>
        <w:r w:rsidR="008859B2">
          <w:rPr>
            <w:i/>
            <w:iCs/>
          </w:rPr>
          <w:t>independent researcher</w:t>
        </w:r>
      </w:ins>
      <w:r w:rsidRPr="00D864B0">
        <w:rPr>
          <w:i/>
          <w:iCs/>
        </w:rPr>
        <w:t>, The Netherlands</w:t>
      </w:r>
    </w:p>
    <w:p w14:paraId="485E102B" w14:textId="7615EC00" w:rsidR="00062974" w:rsidRPr="00D864B0" w:rsidRDefault="00062974" w:rsidP="00062974">
      <w:pPr>
        <w:jc w:val="both"/>
        <w:rPr>
          <w:i/>
          <w:iCs/>
        </w:rPr>
      </w:pPr>
      <w:r w:rsidRPr="00D864B0">
        <w:rPr>
          <w:i/>
          <w:iCs/>
          <w:vertAlign w:val="superscript"/>
        </w:rPr>
        <w:t>3</w:t>
      </w:r>
      <w:r w:rsidRPr="00D864B0">
        <w:rPr>
          <w:i/>
          <w:iCs/>
        </w:rPr>
        <w:t xml:space="preserve"> </w:t>
      </w:r>
      <w:proofErr w:type="spellStart"/>
      <w:r w:rsidRPr="00D864B0">
        <w:rPr>
          <w:i/>
          <w:iCs/>
        </w:rPr>
        <w:t>Jheronimus</w:t>
      </w:r>
      <w:proofErr w:type="spellEnd"/>
      <w:r w:rsidRPr="00D864B0">
        <w:rPr>
          <w:i/>
          <w:iCs/>
        </w:rPr>
        <w:t xml:space="preserve"> Academy of Data Science, Department of Methodology and Statistics, Tilburg University, The Netherlands</w:t>
      </w:r>
    </w:p>
    <w:p w14:paraId="18EEE6C6" w14:textId="363D9842" w:rsidR="00062974" w:rsidRPr="00D864B0" w:rsidRDefault="00062974" w:rsidP="00E433F7">
      <w:pPr>
        <w:jc w:val="both"/>
        <w:rPr>
          <w:bCs/>
        </w:rPr>
      </w:pPr>
    </w:p>
    <w:p w14:paraId="7406EA20" w14:textId="26F22299" w:rsidR="00062974" w:rsidRPr="00D864B0" w:rsidRDefault="00062974" w:rsidP="00E433F7">
      <w:pPr>
        <w:jc w:val="both"/>
        <w:rPr>
          <w:bCs/>
        </w:rPr>
      </w:pPr>
      <w:r w:rsidRPr="00D864B0">
        <w:rPr>
          <w:i/>
          <w:iCs/>
        </w:rPr>
        <w:t xml:space="preserve">*Corresponding author. Email: </w:t>
      </w:r>
      <w:hyperlink r:id="rId8" w:history="1">
        <w:r w:rsidRPr="00D864B0">
          <w:rPr>
            <w:rStyle w:val="Hyperlink"/>
            <w:i/>
            <w:iCs/>
          </w:rPr>
          <w:t>bodo@uva.nl</w:t>
        </w:r>
      </w:hyperlink>
    </w:p>
    <w:p w14:paraId="51C2FCEB" w14:textId="77777777" w:rsidR="009D48C8" w:rsidRPr="00D864B0" w:rsidRDefault="009D48C8">
      <w:pPr>
        <w:rPr>
          <w:b/>
          <w:bCs/>
        </w:rPr>
      </w:pPr>
      <w:r w:rsidRPr="00D864B0">
        <w:rPr>
          <w:b/>
          <w:bCs/>
        </w:rPr>
        <w:br w:type="page"/>
      </w:r>
    </w:p>
    <w:p w14:paraId="261C66A4" w14:textId="4CD21D87" w:rsidR="00EE46DB" w:rsidRDefault="00B442E3" w:rsidP="009408A4">
      <w:pPr>
        <w:pStyle w:val="Heading1"/>
        <w:rPr>
          <w:ins w:id="5" w:author="Author"/>
        </w:rPr>
      </w:pPr>
      <w:r w:rsidRPr="00D864B0">
        <w:lastRenderedPageBreak/>
        <w:t>Abstract</w:t>
      </w:r>
    </w:p>
    <w:p w14:paraId="33C394D1" w14:textId="77777777" w:rsidR="009571A1" w:rsidRPr="007950A5" w:rsidRDefault="009571A1">
      <w:pPr>
        <w:rPr>
          <w:rPrChange w:id="6" w:author="Author">
            <w:rPr>
              <w:b/>
            </w:rPr>
          </w:rPrChange>
        </w:rPr>
        <w:pPrChange w:id="7" w:author="Author">
          <w:pPr>
            <w:jc w:val="both"/>
          </w:pPr>
        </w:pPrChange>
      </w:pPr>
    </w:p>
    <w:p w14:paraId="03751EC4" w14:textId="15A0827B" w:rsidR="004D4282" w:rsidRPr="00D864B0" w:rsidRDefault="00EE46DB" w:rsidP="00E433F7">
      <w:pPr>
        <w:jc w:val="both"/>
        <w:rPr>
          <w:bCs/>
        </w:rPr>
      </w:pPr>
      <w:r w:rsidRPr="00D864B0">
        <w:rPr>
          <w:bCs/>
        </w:rPr>
        <w:t xml:space="preserve">Library Genesis is one of the oldest and largest illegal scholarly book collections online. </w:t>
      </w:r>
      <w:r w:rsidR="00487997" w:rsidRPr="00D864B0">
        <w:rPr>
          <w:bCs/>
        </w:rPr>
        <w:t>Without the authorization of copyright holders, th</w:t>
      </w:r>
      <w:r w:rsidRPr="00D864B0">
        <w:rPr>
          <w:bCs/>
        </w:rPr>
        <w:t xml:space="preserve">is shadow library </w:t>
      </w:r>
      <w:r w:rsidR="00487997" w:rsidRPr="00D864B0">
        <w:rPr>
          <w:bCs/>
        </w:rPr>
        <w:t>hosts</w:t>
      </w:r>
      <w:r w:rsidRPr="00D864B0">
        <w:rPr>
          <w:bCs/>
        </w:rPr>
        <w:t xml:space="preserve"> and mak</w:t>
      </w:r>
      <w:r w:rsidR="00487997" w:rsidRPr="00D864B0">
        <w:rPr>
          <w:bCs/>
        </w:rPr>
        <w:t>es</w:t>
      </w:r>
      <w:r w:rsidRPr="00D864B0">
        <w:rPr>
          <w:bCs/>
        </w:rPr>
        <w:t xml:space="preserve"> more than 2 million scholarly publications, monographs, </w:t>
      </w:r>
      <w:r w:rsidR="00487997" w:rsidRPr="00D864B0">
        <w:rPr>
          <w:bCs/>
        </w:rPr>
        <w:t xml:space="preserve">and </w:t>
      </w:r>
      <w:r w:rsidRPr="00D864B0">
        <w:rPr>
          <w:bCs/>
        </w:rPr>
        <w:t>textbooks</w:t>
      </w:r>
      <w:r w:rsidR="002D573D" w:rsidRPr="00D864B0">
        <w:rPr>
          <w:bCs/>
        </w:rPr>
        <w:t xml:space="preserve"> available</w:t>
      </w:r>
      <w:r w:rsidRPr="00D864B0">
        <w:rPr>
          <w:bCs/>
        </w:rPr>
        <w:t>. Th</w:t>
      </w:r>
      <w:r w:rsidR="00487997" w:rsidRPr="00D864B0">
        <w:rPr>
          <w:bCs/>
        </w:rPr>
        <w:t>is</w:t>
      </w:r>
      <w:r w:rsidRPr="00D864B0">
        <w:rPr>
          <w:bCs/>
        </w:rPr>
        <w:t xml:space="preserve"> paper analyzes a set of weblogs of one of the Library Genesis mirrors, provided to us by one of the</w:t>
      </w:r>
      <w:r w:rsidR="002D573D" w:rsidRPr="00D864B0">
        <w:rPr>
          <w:bCs/>
        </w:rPr>
        <w:t xml:space="preserve"> service’s</w:t>
      </w:r>
      <w:r w:rsidRPr="00D864B0">
        <w:rPr>
          <w:bCs/>
        </w:rPr>
        <w:t xml:space="preserve"> administrators. We</w:t>
      </w:r>
      <w:r w:rsidR="002D573D" w:rsidRPr="00D864B0">
        <w:rPr>
          <w:bCs/>
        </w:rPr>
        <w:t xml:space="preserve"> </w:t>
      </w:r>
      <w:r w:rsidRPr="00D864B0">
        <w:rPr>
          <w:bCs/>
        </w:rPr>
        <w:t xml:space="preserve">reconstruct the </w:t>
      </w:r>
      <w:r w:rsidR="00875364" w:rsidRPr="00D864B0">
        <w:rPr>
          <w:bCs/>
        </w:rPr>
        <w:t>social</w:t>
      </w:r>
      <w:r w:rsidR="002D573D" w:rsidRPr="00D864B0">
        <w:rPr>
          <w:bCs/>
        </w:rPr>
        <w:t xml:space="preserve"> and</w:t>
      </w:r>
      <w:r w:rsidR="00875364" w:rsidRPr="00D864B0">
        <w:rPr>
          <w:bCs/>
        </w:rPr>
        <w:t xml:space="preserve"> economic factors that drive the </w:t>
      </w:r>
      <w:r w:rsidRPr="00D864B0">
        <w:rPr>
          <w:bCs/>
        </w:rPr>
        <w:t xml:space="preserve">global </w:t>
      </w:r>
      <w:r w:rsidR="00875364" w:rsidRPr="00D864B0">
        <w:rPr>
          <w:bCs/>
        </w:rPr>
        <w:t xml:space="preserve">and European </w:t>
      </w:r>
      <w:r w:rsidRPr="00D864B0">
        <w:rPr>
          <w:bCs/>
        </w:rPr>
        <w:t xml:space="preserve">demand for </w:t>
      </w:r>
      <w:r w:rsidR="002D573D" w:rsidRPr="00D864B0">
        <w:rPr>
          <w:bCs/>
        </w:rPr>
        <w:t xml:space="preserve">illicit </w:t>
      </w:r>
      <w:r w:rsidRPr="00D864B0">
        <w:rPr>
          <w:bCs/>
        </w:rPr>
        <w:t>scholarly literature.</w:t>
      </w:r>
      <w:r w:rsidR="004D4282" w:rsidRPr="00D864B0">
        <w:rPr>
          <w:bCs/>
        </w:rPr>
        <w:t xml:space="preserve"> In particular, we test if lower income regions can compensate</w:t>
      </w:r>
      <w:r w:rsidR="004728E5" w:rsidRPr="00D864B0">
        <w:rPr>
          <w:bCs/>
        </w:rPr>
        <w:t xml:space="preserve"> for</w:t>
      </w:r>
      <w:r w:rsidR="004D4282" w:rsidRPr="00D864B0">
        <w:rPr>
          <w:bCs/>
        </w:rPr>
        <w:t xml:space="preserve"> the shortcomings in legal access infrastructures </w:t>
      </w:r>
      <w:r w:rsidR="004728E5" w:rsidRPr="00D864B0">
        <w:rPr>
          <w:bCs/>
        </w:rPr>
        <w:t>by</w:t>
      </w:r>
      <w:r w:rsidR="004D4282" w:rsidRPr="00D864B0">
        <w:rPr>
          <w:bCs/>
        </w:rPr>
        <w:t xml:space="preserve"> more intensive use of illicit open resources. We </w:t>
      </w:r>
      <w:r w:rsidR="002D573D" w:rsidRPr="00D864B0">
        <w:rPr>
          <w:bCs/>
        </w:rPr>
        <w:t xml:space="preserve">found </w:t>
      </w:r>
      <w:r w:rsidR="004D4282" w:rsidRPr="00D864B0">
        <w:rPr>
          <w:bCs/>
        </w:rPr>
        <w:t xml:space="preserve">that while richer regions are the most intensive users of shadow libraries, poorer regions face structural limitations </w:t>
      </w:r>
      <w:r w:rsidR="004728E5" w:rsidRPr="00D864B0">
        <w:rPr>
          <w:bCs/>
        </w:rPr>
        <w:t>that</w:t>
      </w:r>
      <w:r w:rsidR="004D4282" w:rsidRPr="00D864B0">
        <w:rPr>
          <w:bCs/>
        </w:rPr>
        <w:t xml:space="preserve"> prevent them </w:t>
      </w:r>
      <w:r w:rsidR="002D573D" w:rsidRPr="00D864B0">
        <w:rPr>
          <w:bCs/>
        </w:rPr>
        <w:t>from</w:t>
      </w:r>
      <w:r w:rsidR="004D4282" w:rsidRPr="00D864B0">
        <w:rPr>
          <w:bCs/>
        </w:rPr>
        <w:t xml:space="preserve"> fully capitalizing on freely accessible knowledge.</w:t>
      </w:r>
    </w:p>
    <w:p w14:paraId="03582B3A" w14:textId="781EFC90" w:rsidR="00EE46DB" w:rsidRPr="00D864B0" w:rsidRDefault="004D4282" w:rsidP="00E433F7">
      <w:pPr>
        <w:jc w:val="both"/>
        <w:rPr>
          <w:bCs/>
        </w:rPr>
      </w:pPr>
      <w:r w:rsidRPr="00D864B0">
        <w:rPr>
          <w:bCs/>
        </w:rPr>
        <w:t>We</w:t>
      </w:r>
      <w:r w:rsidR="002D573D" w:rsidRPr="00D864B0">
        <w:rPr>
          <w:bCs/>
        </w:rPr>
        <w:t xml:space="preserve"> </w:t>
      </w:r>
      <w:r w:rsidRPr="00D864B0">
        <w:rPr>
          <w:bCs/>
        </w:rPr>
        <w:t>discuss th</w:t>
      </w:r>
      <w:r w:rsidR="0046294A" w:rsidRPr="00D864B0">
        <w:rPr>
          <w:bCs/>
        </w:rPr>
        <w:t>e</w:t>
      </w:r>
      <w:r w:rsidRPr="00D864B0">
        <w:rPr>
          <w:bCs/>
        </w:rPr>
        <w:t>s</w:t>
      </w:r>
      <w:r w:rsidR="0046294A" w:rsidRPr="00D864B0">
        <w:rPr>
          <w:bCs/>
        </w:rPr>
        <w:t>e</w:t>
      </w:r>
      <w:r w:rsidRPr="00D864B0">
        <w:rPr>
          <w:bCs/>
        </w:rPr>
        <w:t xml:space="preserve"> findings in the wider context of open access publishing, and point out that open access knowledge, if not met with proper knowledge absorption infrastructures, has limited usefulness in </w:t>
      </w:r>
      <w:r w:rsidR="0046294A" w:rsidRPr="00D864B0">
        <w:rPr>
          <w:bCs/>
        </w:rPr>
        <w:t xml:space="preserve">addressing </w:t>
      </w:r>
      <w:r w:rsidRPr="00D864B0">
        <w:rPr>
          <w:bCs/>
        </w:rPr>
        <w:t xml:space="preserve">knowledge </w:t>
      </w:r>
      <w:r w:rsidR="0046294A" w:rsidRPr="00D864B0">
        <w:rPr>
          <w:bCs/>
        </w:rPr>
        <w:t xml:space="preserve">access and production </w:t>
      </w:r>
      <w:r w:rsidRPr="00D864B0">
        <w:rPr>
          <w:bCs/>
        </w:rPr>
        <w:t>inequalities.</w:t>
      </w:r>
    </w:p>
    <w:p w14:paraId="687F124E" w14:textId="7E6B7409" w:rsidR="0024171F" w:rsidRPr="00D864B0" w:rsidDel="009571A1" w:rsidRDefault="0024171F">
      <w:pPr>
        <w:pStyle w:val="Heading1"/>
        <w:rPr>
          <w:del w:id="8" w:author="Author"/>
        </w:rPr>
        <w:pPrChange w:id="9" w:author="Author">
          <w:pPr/>
        </w:pPrChange>
      </w:pPr>
      <w:bookmarkStart w:id="10" w:name="literature-review"/>
      <w:r w:rsidRPr="00D864B0">
        <w:br w:type="page"/>
      </w:r>
    </w:p>
    <w:p w14:paraId="6DEE2A0D" w14:textId="2068B9F6" w:rsidR="00B442E3" w:rsidRPr="00D864B0" w:rsidRDefault="00B442E3">
      <w:pPr>
        <w:pStyle w:val="Heading1"/>
        <w:pPrChange w:id="11" w:author="Author">
          <w:pPr>
            <w:pStyle w:val="Heading1"/>
            <w:numPr>
              <w:numId w:val="3"/>
            </w:numPr>
            <w:ind w:left="720" w:hanging="360"/>
          </w:pPr>
        </w:pPrChange>
      </w:pPr>
      <w:r w:rsidRPr="00D864B0">
        <w:t>Introduction</w:t>
      </w:r>
    </w:p>
    <w:p w14:paraId="0863847B" w14:textId="77777777" w:rsidR="00026055" w:rsidRPr="00D864B0" w:rsidRDefault="00026055" w:rsidP="00026055"/>
    <w:p w14:paraId="64D02E41" w14:textId="5031CCFD" w:rsidR="00B442E3" w:rsidRPr="00D864B0" w:rsidRDefault="00F1276D" w:rsidP="00E433F7">
      <w:pPr>
        <w:jc w:val="both"/>
        <w:rPr>
          <w:bCs/>
        </w:rPr>
      </w:pPr>
      <w:r w:rsidRPr="00D864B0">
        <w:rPr>
          <w:bCs/>
        </w:rPr>
        <w:t xml:space="preserve">Library Genesis </w:t>
      </w:r>
      <w:r w:rsidR="00CB0558" w:rsidRPr="00D864B0">
        <w:rPr>
          <w:bCs/>
        </w:rPr>
        <w:t xml:space="preserve">(LG or LibGen) </w:t>
      </w:r>
      <w:r w:rsidRPr="00D864B0">
        <w:rPr>
          <w:bCs/>
        </w:rPr>
        <w:t>is a copyright infringing online collection of scholarly works</w:t>
      </w:r>
      <w:r w:rsidR="00872396" w:rsidRPr="00D864B0">
        <w:rPr>
          <w:bCs/>
        </w:rPr>
        <w:t>: monographs, edited volumes,</w:t>
      </w:r>
      <w:r w:rsidR="002D573D" w:rsidRPr="00D864B0">
        <w:rPr>
          <w:bCs/>
        </w:rPr>
        <w:t xml:space="preserve"> and</w:t>
      </w:r>
      <w:r w:rsidR="00872396" w:rsidRPr="00D864B0">
        <w:rPr>
          <w:bCs/>
        </w:rPr>
        <w:t xml:space="preserve"> textbooks </w:t>
      </w:r>
      <w:r w:rsidR="00872396" w:rsidRPr="00D864B0">
        <w:rPr>
          <w:bCs/>
        </w:rPr>
        <w:fldChar w:fldCharType="begin"/>
      </w:r>
      <w:r w:rsidR="009571A1">
        <w:rPr>
          <w:bCs/>
        </w:rPr>
        <w:instrText xml:space="preserve"> ADDIN ZOTERO_ITEM CSL_CITATION {"citationID":"Aqbb295L","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00872396" w:rsidRPr="00D864B0">
        <w:rPr>
          <w:bCs/>
        </w:rPr>
        <w:fldChar w:fldCharType="separate"/>
      </w:r>
      <w:r w:rsidR="009571A1" w:rsidRPr="009571A1">
        <w:rPr>
          <w:rFonts w:ascii="Calibri" w:hAnsi="Calibri" w:cs="Calibri"/>
        </w:rPr>
        <w:t>[1]</w:t>
      </w:r>
      <w:r w:rsidR="00872396" w:rsidRPr="00D864B0">
        <w:rPr>
          <w:bCs/>
        </w:rPr>
        <w:fldChar w:fldCharType="end"/>
      </w:r>
      <w:r w:rsidRPr="00D864B0">
        <w:rPr>
          <w:bCs/>
        </w:rPr>
        <w:t xml:space="preserve">. </w:t>
      </w:r>
      <w:r w:rsidR="00872396" w:rsidRPr="00D864B0">
        <w:rPr>
          <w:bCs/>
        </w:rPr>
        <w:t>At the time of writing in May, 2019, there are 2</w:t>
      </w:r>
      <w:r w:rsidR="00282644" w:rsidRPr="00D864B0">
        <w:rPr>
          <w:bCs/>
        </w:rPr>
        <w:t>,</w:t>
      </w:r>
      <w:r w:rsidR="00872396" w:rsidRPr="00D864B0">
        <w:rPr>
          <w:bCs/>
        </w:rPr>
        <w:t>363</w:t>
      </w:r>
      <w:r w:rsidR="00282644" w:rsidRPr="00D864B0">
        <w:rPr>
          <w:bCs/>
        </w:rPr>
        <w:t>,</w:t>
      </w:r>
      <w:r w:rsidR="00872396" w:rsidRPr="00D864B0">
        <w:rPr>
          <w:bCs/>
        </w:rPr>
        <w:t xml:space="preserve">587 records in its </w:t>
      </w:r>
      <w:r w:rsidR="00CB0558" w:rsidRPr="00D864B0">
        <w:rPr>
          <w:bCs/>
        </w:rPr>
        <w:t>onl</w:t>
      </w:r>
      <w:r w:rsidR="00BB281F" w:rsidRPr="00D864B0">
        <w:rPr>
          <w:bCs/>
        </w:rPr>
        <w:t>i</w:t>
      </w:r>
      <w:r w:rsidR="00CB0558" w:rsidRPr="00D864B0">
        <w:rPr>
          <w:bCs/>
        </w:rPr>
        <w:t>ne catalogue</w:t>
      </w:r>
      <w:r w:rsidR="00EE4574" w:rsidRPr="00D864B0">
        <w:rPr>
          <w:bCs/>
        </w:rPr>
        <w:t>,</w:t>
      </w:r>
      <w:r w:rsidR="00936D15" w:rsidRPr="00D864B0">
        <w:rPr>
          <w:bCs/>
        </w:rPr>
        <w:t xml:space="preserve"> </w:t>
      </w:r>
      <w:r w:rsidR="00EE4574" w:rsidRPr="00D864B0">
        <w:rPr>
          <w:bCs/>
        </w:rPr>
        <w:t xml:space="preserve">accessible through a simple web interface. </w:t>
      </w:r>
      <w:r w:rsidR="00872396" w:rsidRPr="00D864B0">
        <w:rPr>
          <w:bCs/>
        </w:rPr>
        <w:t>T</w:t>
      </w:r>
      <w:r w:rsidR="00936D15" w:rsidRPr="00D864B0">
        <w:rPr>
          <w:bCs/>
        </w:rPr>
        <w:t xml:space="preserve">he digital </w:t>
      </w:r>
      <w:r w:rsidR="00AF1587" w:rsidRPr="00D864B0">
        <w:rPr>
          <w:bCs/>
        </w:rPr>
        <w:t xml:space="preserve">versions </w:t>
      </w:r>
      <w:r w:rsidR="00EE4574" w:rsidRPr="00D864B0">
        <w:rPr>
          <w:bCs/>
        </w:rPr>
        <w:t xml:space="preserve">of </w:t>
      </w:r>
      <w:r w:rsidR="00872396" w:rsidRPr="00D864B0">
        <w:rPr>
          <w:bCs/>
        </w:rPr>
        <w:t xml:space="preserve">the </w:t>
      </w:r>
      <w:r w:rsidR="00EE4574" w:rsidRPr="00D864B0">
        <w:rPr>
          <w:bCs/>
        </w:rPr>
        <w:t xml:space="preserve">books </w:t>
      </w:r>
      <w:r w:rsidR="00872396" w:rsidRPr="00D864B0">
        <w:rPr>
          <w:bCs/>
        </w:rPr>
        <w:t xml:space="preserve">in LG are accessible via </w:t>
      </w:r>
      <w:r w:rsidR="00AF1587" w:rsidRPr="00D864B0">
        <w:rPr>
          <w:bCs/>
        </w:rPr>
        <w:t xml:space="preserve">various </w:t>
      </w:r>
      <w:r w:rsidR="00872396" w:rsidRPr="00D864B0">
        <w:rPr>
          <w:bCs/>
        </w:rPr>
        <w:t xml:space="preserve">centralized and peer-to-peer </w:t>
      </w:r>
      <w:r w:rsidR="00AF1587" w:rsidRPr="00D864B0">
        <w:rPr>
          <w:bCs/>
        </w:rPr>
        <w:t>third</w:t>
      </w:r>
      <w:r w:rsidR="00BC09B3" w:rsidRPr="00D864B0">
        <w:rPr>
          <w:bCs/>
        </w:rPr>
        <w:t>-</w:t>
      </w:r>
      <w:r w:rsidR="00AF1587" w:rsidRPr="00D864B0">
        <w:rPr>
          <w:bCs/>
        </w:rPr>
        <w:t>par</w:t>
      </w:r>
      <w:r w:rsidR="00936D15" w:rsidRPr="00D864B0">
        <w:rPr>
          <w:bCs/>
        </w:rPr>
        <w:t>ty services.</w:t>
      </w:r>
      <w:r w:rsidR="00AF1587" w:rsidRPr="00D864B0">
        <w:rPr>
          <w:bCs/>
        </w:rPr>
        <w:t xml:space="preserve"> All elements of the LG web service are freely available for anyone to download, including the webserver code, the </w:t>
      </w:r>
      <w:r w:rsidR="00BC09B3" w:rsidRPr="00D864B0">
        <w:rPr>
          <w:bCs/>
        </w:rPr>
        <w:t xml:space="preserve">most current copy of the </w:t>
      </w:r>
      <w:r w:rsidR="00AF1587" w:rsidRPr="00D864B0">
        <w:rPr>
          <w:bCs/>
        </w:rPr>
        <w:t xml:space="preserve">database, or </w:t>
      </w:r>
      <w:r w:rsidR="004E0618" w:rsidRPr="00D864B0">
        <w:rPr>
          <w:bCs/>
        </w:rPr>
        <w:t xml:space="preserve">the works themselves. </w:t>
      </w:r>
    </w:p>
    <w:p w14:paraId="38689FD4" w14:textId="2A6E4232" w:rsidR="004E0618" w:rsidRPr="00D864B0" w:rsidRDefault="004E0618" w:rsidP="00E433F7">
      <w:pPr>
        <w:jc w:val="both"/>
        <w:rPr>
          <w:bCs/>
        </w:rPr>
      </w:pPr>
      <w:r w:rsidRPr="00D864B0">
        <w:rPr>
          <w:bCs/>
        </w:rPr>
        <w:t xml:space="preserve">LibGen contains </w:t>
      </w:r>
      <w:r w:rsidR="0045090B" w:rsidRPr="00D864B0">
        <w:rPr>
          <w:bCs/>
        </w:rPr>
        <w:t xml:space="preserve">several collections. Its main focus is </w:t>
      </w:r>
      <w:r w:rsidRPr="00D864B0">
        <w:rPr>
          <w:bCs/>
        </w:rPr>
        <w:t xml:space="preserve">scholarly works: scientific monographs, edited volumes, </w:t>
      </w:r>
      <w:r w:rsidR="006B14F5" w:rsidRPr="00D864B0">
        <w:rPr>
          <w:bCs/>
        </w:rPr>
        <w:t xml:space="preserve">and </w:t>
      </w:r>
      <w:r w:rsidRPr="00D864B0">
        <w:rPr>
          <w:bCs/>
        </w:rPr>
        <w:t>textbooks</w:t>
      </w:r>
      <w:r w:rsidR="006B14F5" w:rsidRPr="00D864B0">
        <w:rPr>
          <w:bCs/>
        </w:rPr>
        <w:t xml:space="preserve">. </w:t>
      </w:r>
      <w:ins w:id="12" w:author="Author">
        <w:r w:rsidR="00323100">
          <w:rPr>
            <w:bCs/>
          </w:rPr>
          <w:t>I</w:t>
        </w:r>
      </w:ins>
      <w:r w:rsidR="0045090B" w:rsidRPr="00D864B0">
        <w:rPr>
          <w:bCs/>
        </w:rPr>
        <w:t xml:space="preserve">t also serves as a repository for scientific articles downloaded by the users of </w:t>
      </w:r>
      <w:r w:rsidR="004F5462" w:rsidRPr="00D864B0">
        <w:rPr>
          <w:bCs/>
        </w:rPr>
        <w:t>SciH</w:t>
      </w:r>
      <w:r w:rsidR="0045090B" w:rsidRPr="00D864B0">
        <w:rPr>
          <w:bCs/>
        </w:rPr>
        <w:t>ub, another copyright infringing shadow library focus</w:t>
      </w:r>
      <w:r w:rsidR="00282644" w:rsidRPr="00D864B0">
        <w:rPr>
          <w:bCs/>
        </w:rPr>
        <w:t>ed</w:t>
      </w:r>
      <w:r w:rsidR="0045090B" w:rsidRPr="00D864B0">
        <w:rPr>
          <w:bCs/>
        </w:rPr>
        <w:t xml:space="preserve"> solely on journal articles </w:t>
      </w:r>
      <w:r w:rsidR="0045090B" w:rsidRPr="00D864B0">
        <w:rPr>
          <w:bCs/>
        </w:rPr>
        <w:fldChar w:fldCharType="begin"/>
      </w:r>
      <w:r w:rsidR="009571A1">
        <w:rPr>
          <w:bCs/>
        </w:rPr>
        <w:instrText xml:space="preserve"> ADDIN ZOTERO_ITEM CSL_CITATION {"citationID":"4iDRKjI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45090B" w:rsidRPr="00D864B0">
        <w:rPr>
          <w:bCs/>
        </w:rPr>
        <w:fldChar w:fldCharType="separate"/>
      </w:r>
      <w:r w:rsidR="009571A1" w:rsidRPr="009571A1">
        <w:rPr>
          <w:rFonts w:ascii="Calibri" w:hAnsi="Calibri" w:cs="Calibri"/>
        </w:rPr>
        <w:t>[2]</w:t>
      </w:r>
      <w:r w:rsidR="0045090B" w:rsidRPr="00D864B0">
        <w:rPr>
          <w:bCs/>
        </w:rPr>
        <w:fldChar w:fldCharType="end"/>
      </w:r>
      <w:r w:rsidR="00027BC5" w:rsidRPr="00D864B0">
        <w:rPr>
          <w:bCs/>
        </w:rPr>
        <w:t xml:space="preserve">, and </w:t>
      </w:r>
      <w:r w:rsidR="00563507" w:rsidRPr="00D864B0">
        <w:rPr>
          <w:bCs/>
        </w:rPr>
        <w:t>a separate catalogue of literary work and comics.</w:t>
      </w:r>
    </w:p>
    <w:p w14:paraId="20C84C5A" w14:textId="4A6EC5A7" w:rsidR="00B442E3" w:rsidRPr="00D864B0" w:rsidRDefault="00563507" w:rsidP="00E433F7">
      <w:pPr>
        <w:jc w:val="both"/>
        <w:rPr>
          <w:bCs/>
        </w:rPr>
      </w:pPr>
      <w:r w:rsidRPr="00D864B0">
        <w:rPr>
          <w:bCs/>
        </w:rPr>
        <w:t>The legal status of LibGen is understood to be</w:t>
      </w:r>
      <w:r w:rsidR="002D573D" w:rsidRPr="00D864B0">
        <w:rPr>
          <w:bCs/>
        </w:rPr>
        <w:t xml:space="preserve"> </w:t>
      </w:r>
      <w:r w:rsidRPr="00D864B0">
        <w:rPr>
          <w:bCs/>
        </w:rPr>
        <w:t>copyright infring</w:t>
      </w:r>
      <w:r w:rsidR="002D573D" w:rsidRPr="00D864B0">
        <w:rPr>
          <w:bCs/>
        </w:rPr>
        <w:t>ement</w:t>
      </w:r>
      <w:r w:rsidRPr="00D864B0">
        <w:rPr>
          <w:bCs/>
        </w:rPr>
        <w:t xml:space="preserve"> by </w:t>
      </w:r>
      <w:del w:id="13" w:author="Author">
        <w:r w:rsidRPr="00D864B0" w:rsidDel="00323100">
          <w:rPr>
            <w:bCs/>
          </w:rPr>
          <w:delText xml:space="preserve">the </w:delText>
        </w:r>
      </w:del>
      <w:r w:rsidRPr="00D864B0">
        <w:rPr>
          <w:bCs/>
        </w:rPr>
        <w:t>rights holder</w:t>
      </w:r>
      <w:ins w:id="14" w:author="Author">
        <w:r w:rsidR="00323100">
          <w:rPr>
            <w:bCs/>
          </w:rPr>
          <w:t>s</w:t>
        </w:r>
      </w:ins>
      <w:r w:rsidRPr="00D864B0">
        <w:rPr>
          <w:bCs/>
        </w:rPr>
        <w:t xml:space="preserve">, authors, </w:t>
      </w:r>
      <w:ins w:id="15" w:author="Author">
        <w:r w:rsidR="00323100">
          <w:rPr>
            <w:bCs/>
          </w:rPr>
          <w:t xml:space="preserve">as well as the </w:t>
        </w:r>
      </w:ins>
      <w:r w:rsidRPr="00D864B0">
        <w:rPr>
          <w:bCs/>
        </w:rPr>
        <w:t xml:space="preserve">users, and operators of the service </w:t>
      </w:r>
      <w:r w:rsidRPr="00D864B0">
        <w:rPr>
          <w:bCs/>
        </w:rPr>
        <w:fldChar w:fldCharType="begin"/>
      </w:r>
      <w:r w:rsidR="009571A1">
        <w:rPr>
          <w:bCs/>
        </w:rPr>
        <w:instrText xml:space="preserve"> ADDIN ZOTERO_ITEM CSL_CITATION {"citationID":"zsJP7MRu","properties":{"formattedCitation":"[1]","plainCitation":"[1]","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Library","author":[{"family":"Bodó","given":"Balázs"}],"editor":[{"family":"Karaganis","given":"Joe"}],"issued":{"date-parts":[["2018"]]}}}],"schema":"https://github.com/citation-style-language/schema/raw/master/csl-citation.json"} </w:instrText>
      </w:r>
      <w:r w:rsidRPr="00D864B0">
        <w:rPr>
          <w:bCs/>
        </w:rPr>
        <w:fldChar w:fldCharType="separate"/>
      </w:r>
      <w:r w:rsidR="009571A1" w:rsidRPr="009571A1">
        <w:rPr>
          <w:rFonts w:ascii="Calibri" w:hAnsi="Calibri" w:cs="Calibri"/>
        </w:rPr>
        <w:t>[1]</w:t>
      </w:r>
      <w:r w:rsidRPr="00D864B0">
        <w:rPr>
          <w:bCs/>
        </w:rPr>
        <w:fldChar w:fldCharType="end"/>
      </w:r>
      <w:r w:rsidR="00A43405" w:rsidRPr="00D864B0">
        <w:rPr>
          <w:bCs/>
        </w:rPr>
        <w:t xml:space="preserve">. </w:t>
      </w:r>
      <w:r w:rsidR="00433F88" w:rsidRPr="00D864B0">
        <w:rPr>
          <w:bCs/>
        </w:rPr>
        <w:t xml:space="preserve">A </w:t>
      </w:r>
      <w:r w:rsidR="00A43405" w:rsidRPr="00D864B0">
        <w:rPr>
          <w:bCs/>
        </w:rPr>
        <w:t>New Yo</w:t>
      </w:r>
      <w:r w:rsidR="002D573D" w:rsidRPr="00D864B0">
        <w:rPr>
          <w:bCs/>
        </w:rPr>
        <w:t>rk</w:t>
      </w:r>
      <w:r w:rsidR="00A43405" w:rsidRPr="00D864B0">
        <w:rPr>
          <w:bCs/>
        </w:rPr>
        <w:t xml:space="preserve"> court </w:t>
      </w:r>
      <w:r w:rsidR="00433F88" w:rsidRPr="00D864B0">
        <w:rPr>
          <w:bCs/>
        </w:rPr>
        <w:t>issued a default</w:t>
      </w:r>
      <w:r w:rsidR="003F1709" w:rsidRPr="00D864B0">
        <w:rPr>
          <w:bCs/>
        </w:rPr>
        <w:t xml:space="preserve"> judgement against SciHub</w:t>
      </w:r>
      <w:r w:rsidR="00282644" w:rsidRPr="00D864B0">
        <w:rPr>
          <w:bCs/>
        </w:rPr>
        <w:t xml:space="preserve"> and</w:t>
      </w:r>
      <w:r w:rsidR="003F1709" w:rsidRPr="00D864B0">
        <w:rPr>
          <w:bCs/>
        </w:rPr>
        <w:t xml:space="preserve"> L</w:t>
      </w:r>
      <w:r w:rsidR="00433F88" w:rsidRPr="00D864B0">
        <w:rPr>
          <w:bCs/>
        </w:rPr>
        <w:t xml:space="preserve">ibrary Genesis, </w:t>
      </w:r>
      <w:r w:rsidR="00282644" w:rsidRPr="00D864B0">
        <w:rPr>
          <w:bCs/>
        </w:rPr>
        <w:t>including</w:t>
      </w:r>
      <w:r w:rsidR="00433F88" w:rsidRPr="00D864B0">
        <w:rPr>
          <w:bCs/>
        </w:rPr>
        <w:t xml:space="preserve"> their operators, finding </w:t>
      </w:r>
      <w:r w:rsidR="00282644" w:rsidRPr="00D864B0">
        <w:rPr>
          <w:bCs/>
        </w:rPr>
        <w:t>all</w:t>
      </w:r>
      <w:r w:rsidR="00433F88" w:rsidRPr="00D864B0">
        <w:rPr>
          <w:bCs/>
        </w:rPr>
        <w:t xml:space="preserve"> liable for willful copyright infringement</w:t>
      </w:r>
      <w:r w:rsidR="00282644" w:rsidRPr="00D864B0">
        <w:rPr>
          <w:bCs/>
        </w:rPr>
        <w:t xml:space="preserve">. The court ordered </w:t>
      </w:r>
      <w:r w:rsidR="001720A4" w:rsidRPr="00D864B0">
        <w:rPr>
          <w:bCs/>
        </w:rPr>
        <w:t>Alexand</w:t>
      </w:r>
      <w:r w:rsidR="00433F88" w:rsidRPr="00D864B0">
        <w:rPr>
          <w:bCs/>
        </w:rPr>
        <w:t>ra Elbakyan,</w:t>
      </w:r>
      <w:r w:rsidR="001720A4" w:rsidRPr="00D864B0">
        <w:rPr>
          <w:bCs/>
        </w:rPr>
        <w:t xml:space="preserve"> the operator of SciHu</w:t>
      </w:r>
      <w:r w:rsidR="00433F88" w:rsidRPr="00D864B0">
        <w:rPr>
          <w:bCs/>
        </w:rPr>
        <w:t xml:space="preserve">b, and the anonymous </w:t>
      </w:r>
      <w:r w:rsidR="001720A4" w:rsidRPr="00D864B0">
        <w:rPr>
          <w:bCs/>
        </w:rPr>
        <w:t>operators of LibGen to pay damages of $15M, a</w:t>
      </w:r>
      <w:r w:rsidR="002D573D" w:rsidRPr="00D864B0">
        <w:rPr>
          <w:bCs/>
        </w:rPr>
        <w:t>s well as</w:t>
      </w:r>
      <w:r w:rsidR="001720A4" w:rsidRPr="00D864B0">
        <w:rPr>
          <w:bCs/>
        </w:rPr>
        <w:t xml:space="preserve"> confiscat</w:t>
      </w:r>
      <w:r w:rsidR="00027BC5" w:rsidRPr="00D864B0">
        <w:rPr>
          <w:bCs/>
        </w:rPr>
        <w:t>ing</w:t>
      </w:r>
      <w:r w:rsidR="001720A4" w:rsidRPr="00D864B0">
        <w:rPr>
          <w:bCs/>
        </w:rPr>
        <w:t xml:space="preserve"> the domain names</w:t>
      </w:r>
      <w:r w:rsidR="003F1709" w:rsidRPr="00D864B0">
        <w:rPr>
          <w:bCs/>
        </w:rPr>
        <w:t xml:space="preserve"> </w:t>
      </w:r>
      <w:r w:rsidR="003F1709" w:rsidRPr="00D864B0">
        <w:rPr>
          <w:bCs/>
        </w:rPr>
        <w:fldChar w:fldCharType="begin"/>
      </w:r>
      <w:r w:rsidR="009571A1">
        <w:rPr>
          <w:bCs/>
        </w:rPr>
        <w:instrText xml:space="preserve"> ADDIN ZOTERO_ITEM CSL_CITATION {"citationID":"hhuOx1U7","properties":{"formattedCitation":"[3]","plainCitation":"[3]","noteIndex":0},"citationItems":[{"id":2909,"uris":["http://zotero.org/users/5580658/items/Q9YHHFFV"],"uri":["http://zotero.org/users/5580658/items/Q9YHHFFV"],"itemData":{"id":2909,"type":"legal_case","authority":"UNITED  STATES  DISTRICT  COURT  SOUTHERN  DISTRICT  OF  NEW  YORK","note":"publisher-place: New York","number":"4355308","title":"Elsevier Inc. et al v. Sci-Hub et al, Case No. 1:15-cv-04282-RW","URL":"https://www.courtlistener.com/docket/4355308/elsevier-inc-v-sci-hub/","issued":{"date-parts":[["2017",6,21]]}}}],"schema":"https://github.com/citation-style-language/schema/raw/master/csl-citation.json"} </w:instrText>
      </w:r>
      <w:r w:rsidR="003F1709" w:rsidRPr="00D864B0">
        <w:rPr>
          <w:bCs/>
        </w:rPr>
        <w:fldChar w:fldCharType="separate"/>
      </w:r>
      <w:r w:rsidR="009571A1" w:rsidRPr="009571A1">
        <w:rPr>
          <w:rFonts w:ascii="Calibri" w:hAnsi="Calibri" w:cs="Calibri"/>
        </w:rPr>
        <w:t>[3]</w:t>
      </w:r>
      <w:r w:rsidR="003F1709" w:rsidRPr="00D864B0">
        <w:rPr>
          <w:bCs/>
        </w:rPr>
        <w:fldChar w:fldCharType="end"/>
      </w:r>
      <w:r w:rsidR="001720A4" w:rsidRPr="00D864B0">
        <w:rPr>
          <w:bCs/>
        </w:rPr>
        <w:t>.</w:t>
      </w:r>
      <w:r w:rsidR="00433F88" w:rsidRPr="00D864B0">
        <w:rPr>
          <w:bCs/>
        </w:rPr>
        <w:t xml:space="preserve"> </w:t>
      </w:r>
      <w:r w:rsidR="001562CA" w:rsidRPr="00D864B0">
        <w:rPr>
          <w:bCs/>
        </w:rPr>
        <w:t>A Virginia district co</w:t>
      </w:r>
      <w:r w:rsidR="003F1709" w:rsidRPr="00D864B0">
        <w:rPr>
          <w:bCs/>
        </w:rPr>
        <w:t>urt ordered the domain names t</w:t>
      </w:r>
      <w:r w:rsidR="001562CA" w:rsidRPr="00D864B0">
        <w:rPr>
          <w:bCs/>
        </w:rPr>
        <w:t xml:space="preserve">o be blocked in the US </w:t>
      </w:r>
      <w:r w:rsidR="001562CA" w:rsidRPr="00D864B0">
        <w:rPr>
          <w:bCs/>
        </w:rPr>
        <w:fldChar w:fldCharType="begin"/>
      </w:r>
      <w:r w:rsidR="009571A1">
        <w:rPr>
          <w:bCs/>
        </w:rPr>
        <w:instrText xml:space="preserve"> ADDIN ZOTERO_ITEM CSL_CITATION {"citationID":"8ybk1dyL","properties":{"formattedCitation":"[4]","plainCitation":"[4]","noteIndex":0},"citationItems":[{"id":2908,"uris":["http://zotero.org/users/5580658/items/C5MVYWH7"],"uri":["http://zotero.org/users/5580658/items/C5MVYWH7"],"itemData":{"id":2908,"type":"legal_case","abstract":"A U.S. district court in Alexandria, Va., has issued a preliminary finding supporting the American Chemical Society in its case against the site Sci-Hub.","authority":"United States District Court for the Eastern District of Virginia Alexandria Division","page":"1-3","title":"American Chemical Society v. Sci-Hub d/b/a www.sci-hub.cc, John Doe 1-99","URL":"https://torrentfreak.com/images/sciproporder.pdf","issued":{"date-parts":[["2017",9]]}}}],"schema":"https://github.com/citation-style-language/schema/raw/master/csl-citation.json"} </w:instrText>
      </w:r>
      <w:r w:rsidR="001562CA" w:rsidRPr="00D864B0">
        <w:rPr>
          <w:bCs/>
        </w:rPr>
        <w:fldChar w:fldCharType="separate"/>
      </w:r>
      <w:r w:rsidR="009571A1" w:rsidRPr="009571A1">
        <w:rPr>
          <w:rFonts w:ascii="Calibri" w:hAnsi="Calibri" w:cs="Calibri"/>
        </w:rPr>
        <w:t>[4]</w:t>
      </w:r>
      <w:r w:rsidR="001562CA" w:rsidRPr="00D864B0">
        <w:rPr>
          <w:bCs/>
        </w:rPr>
        <w:fldChar w:fldCharType="end"/>
      </w:r>
      <w:r w:rsidR="001562CA" w:rsidRPr="00D864B0">
        <w:rPr>
          <w:bCs/>
        </w:rPr>
        <w:t xml:space="preserve">. The domain names of the services </w:t>
      </w:r>
      <w:r w:rsidR="00027BC5" w:rsidRPr="00D864B0">
        <w:rPr>
          <w:bCs/>
        </w:rPr>
        <w:t xml:space="preserve">were </w:t>
      </w:r>
      <w:r w:rsidR="006B14F5" w:rsidRPr="00D864B0">
        <w:t>temporarily</w:t>
      </w:r>
      <w:r w:rsidR="006B14F5" w:rsidRPr="00D864B0">
        <w:rPr>
          <w:bCs/>
        </w:rPr>
        <w:t xml:space="preserve"> </w:t>
      </w:r>
      <w:r w:rsidR="001562CA" w:rsidRPr="00D864B0">
        <w:rPr>
          <w:bCs/>
        </w:rPr>
        <w:t xml:space="preserve">blocked in Russia, where these services </w:t>
      </w:r>
      <w:r w:rsidR="002D573D" w:rsidRPr="00D864B0">
        <w:rPr>
          <w:bCs/>
        </w:rPr>
        <w:t>were</w:t>
      </w:r>
      <w:r w:rsidR="001562CA" w:rsidRPr="00D864B0">
        <w:rPr>
          <w:bCs/>
        </w:rPr>
        <w:t xml:space="preserve"> thought to be located </w:t>
      </w:r>
      <w:r w:rsidR="001562CA" w:rsidRPr="00D864B0">
        <w:rPr>
          <w:bCs/>
        </w:rPr>
        <w:fldChar w:fldCharType="begin"/>
      </w:r>
      <w:r w:rsidR="009571A1">
        <w:rPr>
          <w:bCs/>
        </w:rPr>
        <w:instrText xml:space="preserve"> ADDIN ZOTERO_ITEM CSL_CITATION {"citationID":"b6Bd1xpj","properties":{"formattedCitation":"[5]","plainCitation":"[5]","noteIndex":0},"citationItems":[{"id":2907,"uris":["http://zotero.org/users/5580658/items/9QV4XPEE"],"uri":["http://zotero.org/users/5580658/items/9QV4XPEE"],"itemData":{"id":2907,"type":"webpage","abstract":"Founder of site that illegally hosts millions of journal papers has said she will ignore court ruling","container-title":"Chemistry World","language":"en","title":"Sci-Hub blocked in Russia following ruling by Moscow court","URL":"https://www.chemistryworld.com/news/sci-hub-blocked-in-russia-following-ruling-by-moscow-court/3009838.article","author":[{"literal":"Dalmeet Singh Chawla"}],"accessed":{"date-parts":[["2019",5,23]]},"issued":{"date-parts":[["2018",12,3]]}}}],"schema":"https://github.com/citation-style-language/schema/raw/master/csl-citation.json"} </w:instrText>
      </w:r>
      <w:r w:rsidR="001562CA" w:rsidRPr="00D864B0">
        <w:rPr>
          <w:bCs/>
        </w:rPr>
        <w:fldChar w:fldCharType="separate"/>
      </w:r>
      <w:r w:rsidR="009571A1" w:rsidRPr="009571A1">
        <w:rPr>
          <w:rFonts w:ascii="Calibri" w:hAnsi="Calibri" w:cs="Calibri"/>
        </w:rPr>
        <w:t>[5]</w:t>
      </w:r>
      <w:r w:rsidR="001562CA" w:rsidRPr="00D864B0">
        <w:rPr>
          <w:bCs/>
        </w:rPr>
        <w:fldChar w:fldCharType="end"/>
      </w:r>
      <w:r w:rsidR="004F5462" w:rsidRPr="00D864B0">
        <w:rPr>
          <w:bCs/>
        </w:rPr>
        <w:t>, and by a number of ISPs in Europe. Online service providers such as Facebook</w:t>
      </w:r>
      <w:r w:rsidR="002D573D" w:rsidRPr="00D864B0">
        <w:rPr>
          <w:bCs/>
        </w:rPr>
        <w:t xml:space="preserve"> </w:t>
      </w:r>
      <w:r w:rsidR="00027BC5" w:rsidRPr="00D864B0">
        <w:rPr>
          <w:bCs/>
        </w:rPr>
        <w:t xml:space="preserve">have also </w:t>
      </w:r>
      <w:r w:rsidR="002D573D" w:rsidRPr="00D864B0">
        <w:rPr>
          <w:bCs/>
        </w:rPr>
        <w:t>filtered</w:t>
      </w:r>
      <w:r w:rsidR="004F5462" w:rsidRPr="00D864B0">
        <w:rPr>
          <w:bCs/>
        </w:rPr>
        <w:t xml:space="preserve"> links to </w:t>
      </w:r>
      <w:r w:rsidR="00872396" w:rsidRPr="00D864B0">
        <w:rPr>
          <w:bCs/>
        </w:rPr>
        <w:t>the service</w:t>
      </w:r>
      <w:r w:rsidR="001C6E01" w:rsidRPr="00D864B0">
        <w:rPr>
          <w:bCs/>
        </w:rPr>
        <w:t>.</w:t>
      </w:r>
    </w:p>
    <w:p w14:paraId="3F25E559" w14:textId="0004787B" w:rsidR="00E0232A" w:rsidRPr="00D864B0" w:rsidRDefault="00FB4560" w:rsidP="00E433F7">
      <w:pPr>
        <w:jc w:val="both"/>
        <w:rPr>
          <w:bCs/>
        </w:rPr>
      </w:pPr>
      <w:r w:rsidRPr="00D864B0">
        <w:rPr>
          <w:bCs/>
        </w:rPr>
        <w:t>The administrators of LibGen (and</w:t>
      </w:r>
      <w:r w:rsidR="00282644" w:rsidRPr="00D864B0">
        <w:rPr>
          <w:bCs/>
        </w:rPr>
        <w:t xml:space="preserve"> SciHub,</w:t>
      </w:r>
      <w:r w:rsidRPr="00D864B0">
        <w:rPr>
          <w:bCs/>
        </w:rPr>
        <w:t xml:space="preserve"> for that matter) </w:t>
      </w:r>
      <w:r w:rsidR="00282644" w:rsidRPr="00D864B0">
        <w:rPr>
          <w:bCs/>
        </w:rPr>
        <w:t xml:space="preserve">did not </w:t>
      </w:r>
      <w:r w:rsidR="00D26852" w:rsidRPr="00D864B0">
        <w:rPr>
          <w:bCs/>
        </w:rPr>
        <w:t>contest</w:t>
      </w:r>
      <w:r w:rsidRPr="00D864B0">
        <w:rPr>
          <w:bCs/>
        </w:rPr>
        <w:t xml:space="preserve"> the legal assessment </w:t>
      </w:r>
      <w:r w:rsidRPr="00D864B0">
        <w:rPr>
          <w:bCs/>
        </w:rPr>
        <w:fldChar w:fldCharType="begin"/>
      </w:r>
      <w:r w:rsidR="009571A1">
        <w:rPr>
          <w:bCs/>
        </w:rPr>
        <w:instrText xml:space="preserve"> ADDIN ZOTERO_ITEM CSL_CITATION {"citationID":"Dl5CEmfF","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sidRPr="00D864B0">
        <w:rPr>
          <w:bCs/>
        </w:rPr>
        <w:fldChar w:fldCharType="separate"/>
      </w:r>
      <w:r w:rsidR="009571A1" w:rsidRPr="009571A1">
        <w:rPr>
          <w:rFonts w:ascii="Calibri" w:hAnsi="Calibri" w:cs="Calibri"/>
        </w:rPr>
        <w:t>[1,6]</w:t>
      </w:r>
      <w:r w:rsidRPr="00D864B0">
        <w:rPr>
          <w:bCs/>
        </w:rPr>
        <w:fldChar w:fldCharType="end"/>
      </w:r>
      <w:r w:rsidR="00BC09B3" w:rsidRPr="00D864B0">
        <w:rPr>
          <w:bCs/>
        </w:rPr>
        <w:t>.</w:t>
      </w:r>
      <w:r w:rsidRPr="00D864B0">
        <w:rPr>
          <w:bCs/>
        </w:rPr>
        <w:t xml:space="preserve"> </w:t>
      </w:r>
      <w:r w:rsidR="00BC09B3" w:rsidRPr="00D864B0">
        <w:rPr>
          <w:bCs/>
        </w:rPr>
        <w:t>N</w:t>
      </w:r>
      <w:r w:rsidRPr="00D864B0">
        <w:rPr>
          <w:bCs/>
        </w:rPr>
        <w:t>either d</w:t>
      </w:r>
      <w:r w:rsidR="00282644" w:rsidRPr="00D864B0">
        <w:rPr>
          <w:bCs/>
        </w:rPr>
        <w:t>id</w:t>
      </w:r>
      <w:r w:rsidRPr="00D864B0">
        <w:rPr>
          <w:bCs/>
        </w:rPr>
        <w:t xml:space="preserve"> those who use these services by downloading or uploading materials from / to them </w:t>
      </w:r>
      <w:r w:rsidRPr="00D864B0">
        <w:rPr>
          <w:bCs/>
        </w:rPr>
        <w:fldChar w:fldCharType="begin"/>
      </w:r>
      <w:r w:rsidR="009571A1">
        <w:rPr>
          <w:bCs/>
        </w:rPr>
        <w:instrText xml:space="preserve"> ADDIN ZOTERO_ITEM CSL_CITATION {"citationID":"GmX8O7Li","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Pr="00D864B0">
        <w:rPr>
          <w:bCs/>
        </w:rPr>
        <w:fldChar w:fldCharType="separate"/>
      </w:r>
      <w:r w:rsidR="009571A1" w:rsidRPr="009571A1">
        <w:rPr>
          <w:rFonts w:ascii="Calibri" w:hAnsi="Calibri" w:cs="Calibri"/>
        </w:rPr>
        <w:t>[7]</w:t>
      </w:r>
      <w:r w:rsidRPr="00D864B0">
        <w:rPr>
          <w:bCs/>
        </w:rPr>
        <w:fldChar w:fldCharType="end"/>
      </w:r>
      <w:r w:rsidRPr="00D864B0">
        <w:rPr>
          <w:bCs/>
        </w:rPr>
        <w:t xml:space="preserve">. </w:t>
      </w:r>
      <w:r w:rsidR="005626E0" w:rsidRPr="00D864B0">
        <w:rPr>
          <w:bCs/>
        </w:rPr>
        <w:t xml:space="preserve">Yet there seems to be a widely shared </w:t>
      </w:r>
      <w:r w:rsidR="00F440F9" w:rsidRPr="00D864B0">
        <w:rPr>
          <w:bCs/>
        </w:rPr>
        <w:t xml:space="preserve">(but certainly not universal </w:t>
      </w:r>
      <w:r w:rsidR="00F440F9" w:rsidRPr="00D864B0">
        <w:rPr>
          <w:bCs/>
        </w:rPr>
        <w:fldChar w:fldCharType="begin"/>
      </w:r>
      <w:r w:rsidR="009571A1">
        <w:rPr>
          <w:bCs/>
        </w:rPr>
        <w:instrText xml:space="preserve"> ADDIN ZOTERO_ITEM CSL_CITATION {"citationID":"EVIaxlIu","properties":{"formattedCitation":"[8]","plainCitation":"[8]","noteIndex":0},"citationItems":[{"id":2898,"uris":["http://zotero.org/users/5580658/items/27FTYC7E"],"uri":["http://zotero.org/users/5580658/items/27FTYC7E"],"itemData":{"id":2898,"type":"article-journal","container-title":"Journal of Product Innovation Management","DOI":"10.1111/jpim.12422","ISSN":"0737-6782","issue":"6","note":"publisher: Wiley/Blackwell (10.1111)\nCitation Key: Gloria2017","page":"716-717","title":"Academic Piracy","volume":"34","author":[{"family":"Barczak","given":"Gloria"}],"issued":{"date-parts":[["2017",10,2]]}}}],"schema":"https://github.com/citation-style-language/schema/raw/master/csl-citation.json"} </w:instrText>
      </w:r>
      <w:r w:rsidR="00F440F9" w:rsidRPr="00D864B0">
        <w:rPr>
          <w:bCs/>
        </w:rPr>
        <w:fldChar w:fldCharType="separate"/>
      </w:r>
      <w:r w:rsidR="009571A1" w:rsidRPr="009571A1">
        <w:rPr>
          <w:rFonts w:ascii="Calibri" w:hAnsi="Calibri" w:cs="Calibri"/>
        </w:rPr>
        <w:t>[8]</w:t>
      </w:r>
      <w:r w:rsidR="00F440F9" w:rsidRPr="00D864B0">
        <w:rPr>
          <w:bCs/>
        </w:rPr>
        <w:fldChar w:fldCharType="end"/>
      </w:r>
      <w:r w:rsidR="00F440F9" w:rsidRPr="00D864B0">
        <w:rPr>
          <w:bCs/>
        </w:rPr>
        <w:t xml:space="preserve">) </w:t>
      </w:r>
      <w:r w:rsidR="005626E0" w:rsidRPr="00D864B0">
        <w:rPr>
          <w:bCs/>
        </w:rPr>
        <w:t xml:space="preserve">consensus in the academic sector about the moral acceptability of such radical open access practices </w:t>
      </w:r>
      <w:r w:rsidR="005626E0" w:rsidRPr="00D864B0">
        <w:rPr>
          <w:bCs/>
        </w:rPr>
        <w:fldChar w:fldCharType="begin"/>
      </w:r>
      <w:r w:rsidR="009571A1">
        <w:rPr>
          <w:bCs/>
        </w:rPr>
        <w:instrText xml:space="preserve"> ADDIN ZOTERO_ITEM CSL_CITATION {"citationID":"1IxN3kb4","properties":{"formattedCitation":"[9\\uc0\\u8211{}13]","plainCitation":"[9–13]","noteIndex":0},"citationItems":[{"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id":250,"uris":["http://zotero.org/users/5580658/items/CLCTHA8Z"],"uri":["http://zotero.org/users/5580658/items/CLCTHA8Z"],"itemData":{"id":250,"type":"webpage","container-title":"http://custodians.online/","note":"Citation Key: Barok2015","title":"In solidarity with Library Genesis and Sci-Hub","URL":"http://custodians.online/","author":[{"family":"Barok","given":"Dušan"},{"family":"Berry","given":"Josephine"},{"family":"Bodó","given":"Balázs"},{"family":"Dockray","given":"Sean"},{"family":"Goldsmith","given":"Kenneth"},{"family":"Iles","given":"Anthony"},{"family":"Liang","given":"Lawrence"},{"family":"Lütgert","given":"Sebastian"},{"family":"Mourik Broekman","given":"Pauline","non-dropping-particle":"van"},{"family":"Mars","given":"Marcell"},{"literal":"Spideralex"},{"family":"Medak","given":"Tomislav"},{"family":"Sekulić","given":"Dubravka"},{"family":"Snelting","given":"Femke"}],"issued":{"date-parts":[["2015"]]}}},{"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J"}],"issued":{"date-parts":[["2017"]]}}},{"id":2703,"uris":["http://zotero.org/users/5580658/items/DVNSFI9Q"],"uri":["http://zotero.org/users/5580658/items/DVNSFI9Q"],"itemData":{"id":2703,"type":"webpage","container-title":"Science","note":"Citation Key: Travis2016","title":"In survey, most give thumbs-up to pirated papers","URL":"http://www.sciencemag.org/news/2016/05/survey-most-give-thumbspirated-papers","author":[{"family":"Travis","given":"J"}],"issued":{"date-parts":[["2016"]]}}},{"id":2710,"uris":["http://zotero.org/users/5580658/items/BXSC585Y"],"uri":["http://zotero.org/users/5580658/items/BXSC585Y"],"itemData":{"id":2710,"type":"article-journal","container-title":"Learned publishing","ISSN":"1741-4857","issue":"3","note":"publisher: Wiley Online Library\nCitation Key: Taylor2006","page":"168-174","title":"Publishing and electronic piracy","volume":"19","author":[{"family":"Taylor","given":"Alasdair"}],"issued":{"date-parts":[["2006"]]}}}],"schema":"https://github.com/citation-style-language/schema/raw/master/csl-citation.json"} </w:instrText>
      </w:r>
      <w:r w:rsidR="005626E0" w:rsidRPr="00D864B0">
        <w:rPr>
          <w:bCs/>
        </w:rPr>
        <w:fldChar w:fldCharType="separate"/>
      </w:r>
      <w:r w:rsidR="009571A1" w:rsidRPr="009571A1">
        <w:rPr>
          <w:rFonts w:ascii="Calibri" w:hAnsi="Calibri" w:cs="Calibri"/>
          <w:szCs w:val="24"/>
        </w:rPr>
        <w:t>[9–13]</w:t>
      </w:r>
      <w:r w:rsidR="005626E0" w:rsidRPr="00D864B0">
        <w:rPr>
          <w:bCs/>
        </w:rPr>
        <w:fldChar w:fldCharType="end"/>
      </w:r>
      <w:r w:rsidR="0072380E" w:rsidRPr="00D864B0">
        <w:rPr>
          <w:bCs/>
        </w:rPr>
        <w:t>. Willful copyright infringement in the research and education sector is seen as an act of civil disobedience</w:t>
      </w:r>
      <w:r w:rsidR="00D26852" w:rsidRPr="00D864B0">
        <w:rPr>
          <w:bCs/>
        </w:rPr>
        <w:t>, resisting</w:t>
      </w:r>
      <w:r w:rsidR="0072380E" w:rsidRPr="00D864B0">
        <w:rPr>
          <w:bCs/>
        </w:rPr>
        <w:t xml:space="preserve"> the business models in academic publishing</w:t>
      </w:r>
      <w:r w:rsidR="00D26852" w:rsidRPr="00D864B0">
        <w:rPr>
          <w:bCs/>
        </w:rPr>
        <w:t xml:space="preserve"> that</w:t>
      </w:r>
      <w:r w:rsidR="0072380E" w:rsidRPr="00D864B0">
        <w:rPr>
          <w:bCs/>
        </w:rPr>
        <w:t xml:space="preserve"> have faced substantial criticism in recent years for unsustainable prices and</w:t>
      </w:r>
      <w:r w:rsidR="00D26852" w:rsidRPr="00D864B0">
        <w:rPr>
          <w:bCs/>
        </w:rPr>
        <w:t xml:space="preserve"> </w:t>
      </w:r>
      <w:r w:rsidR="0072380E" w:rsidRPr="00D864B0">
        <w:rPr>
          <w:bCs/>
        </w:rPr>
        <w:t>outstanding profit margins</w:t>
      </w:r>
      <w:r w:rsidR="006B14F5" w:rsidRPr="00D864B0">
        <w:rPr>
          <w:bCs/>
        </w:rPr>
        <w:t xml:space="preserve"> </w:t>
      </w:r>
      <w:r w:rsidR="00BB7732" w:rsidRPr="00D864B0">
        <w:rPr>
          <w:bCs/>
        </w:rPr>
        <w:fldChar w:fldCharType="begin"/>
      </w:r>
      <w:r w:rsidR="009571A1">
        <w:rPr>
          <w:bCs/>
        </w:rPr>
        <w:instrText xml:space="preserve"> ADDIN ZOTERO_ITEM CSL_CITATION {"citationID":"RjBUdOEu","properties":{"formattedCitation":"[14]","plainCitation":"[14]","noteIndex":0},"citationItems":[{"id":218,"uris":["http://zotero.org/users/5580658/items/5A5UPDJP"],"uri":["http://zotero.org/users/5580658/items/5A5UPDJP"],"itemData":{"id":218,"type":"article","title":"The System of a Takedown - Control and De-commodification in the Circuits of Academic Publishing","author":[{"family":"Mars","given":"Marcell"},{"family":"Medak","given":"Tomislav"}],"issued":{"date-parts":[["2015"]]}}}],"schema":"https://github.com/citation-style-language/schema/raw/master/csl-citation.json"} </w:instrText>
      </w:r>
      <w:r w:rsidR="00BB7732" w:rsidRPr="00D864B0">
        <w:rPr>
          <w:bCs/>
        </w:rPr>
        <w:fldChar w:fldCharType="separate"/>
      </w:r>
      <w:r w:rsidR="009571A1" w:rsidRPr="009571A1">
        <w:rPr>
          <w:rFonts w:ascii="Calibri" w:hAnsi="Calibri" w:cs="Calibri"/>
        </w:rPr>
        <w:t>[14]</w:t>
      </w:r>
      <w:r w:rsidR="00BB7732" w:rsidRPr="00D864B0">
        <w:rPr>
          <w:bCs/>
        </w:rPr>
        <w:fldChar w:fldCharType="end"/>
      </w:r>
      <w:r w:rsidR="00AB5F99" w:rsidRPr="00D864B0">
        <w:rPr>
          <w:bCs/>
        </w:rPr>
        <w:t xml:space="preserve">. </w:t>
      </w:r>
      <w:r w:rsidR="00F00F63" w:rsidRPr="00D864B0">
        <w:rPr>
          <w:bCs/>
        </w:rPr>
        <w:t>Si</w:t>
      </w:r>
      <w:r w:rsidR="00AB5F99" w:rsidRPr="00D864B0">
        <w:rPr>
          <w:bCs/>
        </w:rPr>
        <w:t>nce shadow libraries are</w:t>
      </w:r>
      <w:r w:rsidR="00D26852" w:rsidRPr="00D864B0">
        <w:rPr>
          <w:bCs/>
        </w:rPr>
        <w:t xml:space="preserve"> a</w:t>
      </w:r>
      <w:r w:rsidR="00AB5F99" w:rsidRPr="00D864B0">
        <w:rPr>
          <w:bCs/>
        </w:rPr>
        <w:t xml:space="preserve"> produc</w:t>
      </w:r>
      <w:r w:rsidR="00D26852" w:rsidRPr="00D864B0">
        <w:rPr>
          <w:bCs/>
        </w:rPr>
        <w:t>t</w:t>
      </w:r>
      <w:r w:rsidR="00AB5F99" w:rsidRPr="00D864B0">
        <w:rPr>
          <w:bCs/>
        </w:rPr>
        <w:t xml:space="preserve"> of the cooperation </w:t>
      </w:r>
      <w:r w:rsidR="00D26852" w:rsidRPr="00D864B0">
        <w:rPr>
          <w:bCs/>
        </w:rPr>
        <w:t xml:space="preserve">between </w:t>
      </w:r>
      <w:r w:rsidR="00AB5F99" w:rsidRPr="00D864B0">
        <w:rPr>
          <w:bCs/>
        </w:rPr>
        <w:t>scholars</w:t>
      </w:r>
      <w:r w:rsidR="005B7E52" w:rsidRPr="00D864B0">
        <w:rPr>
          <w:bCs/>
        </w:rPr>
        <w:t xml:space="preserve">, who contribute texts and other </w:t>
      </w:r>
      <w:r w:rsidR="00F00F63" w:rsidRPr="00D864B0">
        <w:rPr>
          <w:bCs/>
        </w:rPr>
        <w:t>resources (such as donations, volunteer work, etc</w:t>
      </w:r>
      <w:r w:rsidR="00BC09B3" w:rsidRPr="00D864B0">
        <w:rPr>
          <w:bCs/>
        </w:rPr>
        <w:t>.</w:t>
      </w:r>
      <w:r w:rsidR="00F00F63" w:rsidRPr="00D864B0">
        <w:rPr>
          <w:bCs/>
        </w:rPr>
        <w:t xml:space="preserve">), shadow libraries </w:t>
      </w:r>
      <w:r w:rsidR="0025277D" w:rsidRPr="00D864B0">
        <w:rPr>
          <w:bCs/>
        </w:rPr>
        <w:t>represent a ‘</w:t>
      </w:r>
      <w:r w:rsidR="00DC25D8" w:rsidRPr="00D864B0">
        <w:rPr>
          <w:bCs/>
        </w:rPr>
        <w:t>bottom-up’</w:t>
      </w:r>
      <w:ins w:id="16" w:author="Author">
        <w:r w:rsidR="006719C1">
          <w:rPr>
            <w:bCs/>
          </w:rPr>
          <w:t>, radical</w:t>
        </w:r>
      </w:ins>
      <w:r w:rsidR="00DC25D8" w:rsidRPr="00D864B0">
        <w:rPr>
          <w:bCs/>
        </w:rPr>
        <w:t xml:space="preserve"> </w:t>
      </w:r>
      <w:r w:rsidR="0025277D" w:rsidRPr="00D864B0">
        <w:rPr>
          <w:bCs/>
        </w:rPr>
        <w:t xml:space="preserve">approach to </w:t>
      </w:r>
      <w:r w:rsidR="00DC25D8" w:rsidRPr="00D864B0">
        <w:rPr>
          <w:bCs/>
        </w:rPr>
        <w:t>open access</w:t>
      </w:r>
      <w:r w:rsidR="00CB1745" w:rsidRPr="00D864B0">
        <w:rPr>
          <w:bCs/>
        </w:rPr>
        <w:t>:</w:t>
      </w:r>
      <w:r w:rsidR="00DC25D8" w:rsidRPr="00D864B0">
        <w:rPr>
          <w:bCs/>
        </w:rPr>
        <w:t xml:space="preserve"> a </w:t>
      </w:r>
      <w:r w:rsidR="00865774" w:rsidRPr="00D864B0">
        <w:rPr>
          <w:bCs/>
        </w:rPr>
        <w:t xml:space="preserve">physical approximation of the </w:t>
      </w:r>
      <w:r w:rsidR="00D26852" w:rsidRPr="00D864B0">
        <w:rPr>
          <w:bCs/>
        </w:rPr>
        <w:t>P</w:t>
      </w:r>
      <w:r w:rsidR="00DC25D8" w:rsidRPr="00D864B0">
        <w:rPr>
          <w:bCs/>
        </w:rPr>
        <w:t xml:space="preserve">latonic ideal </w:t>
      </w:r>
      <w:r w:rsidR="00865774" w:rsidRPr="00D864B0">
        <w:rPr>
          <w:bCs/>
        </w:rPr>
        <w:t xml:space="preserve">of knowledge sharing </w:t>
      </w:r>
      <w:del w:id="17" w:author="Author">
        <w:r w:rsidR="00865774" w:rsidRPr="00D864B0" w:rsidDel="006719C1">
          <w:rPr>
            <w:bCs/>
          </w:rPr>
          <w:delText xml:space="preserve">in academia </w:delText>
        </w:r>
      </w:del>
      <w:r w:rsidR="00DC25D8" w:rsidRPr="00D864B0">
        <w:rPr>
          <w:bCs/>
        </w:rPr>
        <w:t xml:space="preserve">that would exist if there were no legal, economic, or institutional barriers to </w:t>
      </w:r>
      <w:r w:rsidR="00865774" w:rsidRPr="00D864B0">
        <w:rPr>
          <w:bCs/>
        </w:rPr>
        <w:t>the circulation of scholarly knowledge</w:t>
      </w:r>
      <w:r w:rsidR="00DC25D8" w:rsidRPr="00D864B0">
        <w:rPr>
          <w:bCs/>
        </w:rPr>
        <w:t>.</w:t>
      </w:r>
    </w:p>
    <w:p w14:paraId="2BDC5A34" w14:textId="5B9A3125" w:rsidR="00DB2D7F" w:rsidRPr="00D864B0" w:rsidRDefault="00DB2D7F" w:rsidP="00E433F7">
      <w:pPr>
        <w:jc w:val="both"/>
      </w:pPr>
      <w:r w:rsidRPr="00D864B0">
        <w:rPr>
          <w:bCs/>
        </w:rPr>
        <w:t xml:space="preserve">The problematic nature of the current economic organization of scholarly publishing has long been acknowledged </w:t>
      </w:r>
      <w:r w:rsidRPr="00D864B0">
        <w:rPr>
          <w:bCs/>
        </w:rPr>
        <w:fldChar w:fldCharType="begin"/>
      </w:r>
      <w:r w:rsidR="009571A1">
        <w:rPr>
          <w:bCs/>
        </w:rPr>
        <w:instrText xml:space="preserve"> ADDIN ZOTERO_ITEM CSL_CITATION {"citationID":"XapgbHae","properties":{"formattedCitation":"[7,15\\uc0\\u8211{}21]","plainCitation":"[7,15–21]","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1869,"uris":["http://zotero.org/users/5580658/items/DHB9RYLT"],"uri":["http://zotero.org/users/5580658/items/DHB9RYLT"],"itemData":{"id":1869,"type":"book","event-place":"Cambridge, MA","ISBN":"978-0-262-51763-8","note":"DOI: 10.1109/ACCESS.2012.2226094\nISSN: 2169-3536","publisher":"The MIT Press","publisher-place":"Cambridge, MA","title":"Open Access","volume":"1","author":[{"family":"Suber","given":"Peter"}],"issued":{"date-parts":[["2013",12]]}}},{"id":1583,"uris":["http://zotero.org/users/5580658/items/I7C3YBMT"],"uri":["http://zotero.org/users/5580658/items/I7C3YBMT"],"itemData":{"id":1583,"type":"book","note":"Citation Key: armstrong2010access","publisher":"Uct Pubns","title":"Access to knowledge in Africa: The role of copyright","URL":"http://books.google.com/books?hl=en&amp;amp;lr=&amp;amp;id=mzoPtBoQkEcC&amp;amp;oi=fnd&amp;amp;pg=PR5&amp;amp;dq=vera+franz+a2k+mit&amp;amp;ots=EFQceWqCSH&amp;amp;sig=Jirm604ts2dxnSNGpc83_A7AiZg","author":[{"family":"Armstrong","given":"C."},{"family":"De Beer","given":"J."},{"family":"Kawooya","given":"D."},{"family":"Prabhala","given":"A."},{"family":"Schonwetter","given":"T."}],"accessed":{"date-parts":[["2012",2,7]]},"issued":{"date-parts":[["2010"]]}}},{"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2713,"uris":["http://zotero.org/users/5580658/items/TNRRWDXQ"],"uri":["http://zotero.org/users/5580658/items/TNRRWDXQ"],"itemData":{"id":2713,"type":"article-journal","container-title":"Journal of the Medical Library Association: JMLA","issue":"3","note":"publisher: Medical Library Association\nCitation Key: Davis2011","page":"208","title":"The impact of free access to the scientific literature: a review of recent research","volume":"99","author":[{"family":"Davis","given":"Philip M"},{"family":"Walters","given":"William H"}],"issued":{"date-parts":[["2011"]]}}},{"id":576,"uris":["http://zotero.org/users/5580658/items/5BH2S5IU"],"uri":["http://zotero.org/users/5580658/items/5BH2S5IU"],"itemData":{"id":576,"type":"article","note":"publisher-place: Washington D. C.","publisher":"Office of Science and Technology Policy, The White House","title":"Increasing Access to the Results of Federally Funded Scientific Research","author":[{"family":"Holdren","given":"John P."}],"issued":{"date-parts":[["2013"]]}}},{"id":727,"uris":["http://zotero.org/users/5580658/items/RCJMGAAM"],"uri":["http://zotero.org/users/5580658/items/RCJMGAAM"],"itemData":{"id":727,"type":"book","note":"Citation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2474,"uris":["http://zotero.org/users/5580658/items/CL9KMITR"],"uri":["http://zotero.org/users/5580658/items/CL9KMITR"],"itemData":{"id":2474,"type":"article-journal","abstract":"The consolidation of the scientific publishing industry has been the topic of much debate within and outside the scientific community, especially in relation to major publishers' high profit margins. However, the share of scientific output published in the journals of these major publishers, as well as its evolution over time and across various disciplines, has not yet been analyzed. This paper provides such analysis, based on 45 million documents indexed in the Web of Science over the period 1973-2013. It shows that in both natural and medical sciences (NMS) and social sciences and humanities (SSH), Reed-Elsevier, Wiley-Blackwell, Springer, and Taylor &amp; Francis increased their share of the published output, especially since the advent of the digital era (mid-1990s). Combined, the top five most prolific publishers account for more than 50% of all papers published in 2013. Disciplines of the social sciences have the highest level of concentration (70% of papers from the top five publishers), while the humanities have remained relatively independent (20% from top five publishers). NMS disciplines are in between, mainly because of the strength of their scientific societies, such as the ACS in chemistry or APS in physics. The paper also examines the migration of journals between small and big publishing houses and explores the effect of publisher change on citation impact. It concludes with a discussion on the economics of scholarly publishing.","container-title":"PloS one","DOI":"10.1371/journal.pone.0127502","ISSN":"1932-6203","issue":"6","note":"PMID: 26061978\npublisher: Public Library of Science","page":"e0127502","title":"The Oligopoly of Academic Publishers in the Digital Era.","volume":"10","author":[{"family":"Larivière","given":"Vincent"},{"family":"Haustein","given":"Stefanie"},{"family":"Mongeon","given":"Philippe"}],"issued":{"date-parts":[["2015",1,10]]}}}],"schema":"https://github.com/citation-style-language/schema/raw/master/csl-citation.json"} </w:instrText>
      </w:r>
      <w:r w:rsidRPr="00D864B0">
        <w:rPr>
          <w:bCs/>
        </w:rPr>
        <w:fldChar w:fldCharType="separate"/>
      </w:r>
      <w:r w:rsidR="009571A1" w:rsidRPr="009571A1">
        <w:rPr>
          <w:rFonts w:ascii="Calibri" w:hAnsi="Calibri" w:cs="Calibri"/>
          <w:szCs w:val="24"/>
        </w:rPr>
        <w:t>[7,15–21]</w:t>
      </w:r>
      <w:r w:rsidRPr="00D864B0">
        <w:rPr>
          <w:bCs/>
        </w:rPr>
        <w:fldChar w:fldCharType="end"/>
      </w:r>
      <w:r w:rsidRPr="00D864B0">
        <w:rPr>
          <w:bCs/>
        </w:rPr>
        <w:t>.</w:t>
      </w:r>
      <w:r w:rsidR="00BA024C" w:rsidRPr="00D864B0">
        <w:rPr>
          <w:bCs/>
        </w:rPr>
        <w:t xml:space="preserve"> The traditional model of academic publishing relies on access control, </w:t>
      </w:r>
      <w:r w:rsidR="000217AB" w:rsidRPr="00D864B0">
        <w:rPr>
          <w:bCs/>
        </w:rPr>
        <w:t xml:space="preserve">where publishers sell steeply priced subscriptions to journals, books to libraries, and textbooks to students. </w:t>
      </w:r>
      <w:r w:rsidR="00282644" w:rsidRPr="00D864B0">
        <w:rPr>
          <w:bCs/>
        </w:rPr>
        <w:t>Its</w:t>
      </w:r>
      <w:r w:rsidR="005B754C" w:rsidRPr="00D864B0">
        <w:rPr>
          <w:bCs/>
        </w:rPr>
        <w:t xml:space="preserve"> </w:t>
      </w:r>
      <w:r w:rsidR="000217AB" w:rsidRPr="00D864B0">
        <w:rPr>
          <w:bCs/>
        </w:rPr>
        <w:t>alt</w:t>
      </w:r>
      <w:r w:rsidR="008E59F1" w:rsidRPr="00D864B0">
        <w:rPr>
          <w:bCs/>
        </w:rPr>
        <w:t>ernative, o</w:t>
      </w:r>
      <w:r w:rsidR="000217AB" w:rsidRPr="00D864B0">
        <w:rPr>
          <w:bCs/>
        </w:rPr>
        <w:t>pen access publishing</w:t>
      </w:r>
      <w:r w:rsidR="00FD4376" w:rsidRPr="00D864B0">
        <w:rPr>
          <w:bCs/>
        </w:rPr>
        <w:t>,</w:t>
      </w:r>
      <w:r w:rsidR="000217AB" w:rsidRPr="00D864B0">
        <w:rPr>
          <w:bCs/>
        </w:rPr>
        <w:t xml:space="preserve"> shifts the costs from readers to authors </w:t>
      </w:r>
      <w:ins w:id="18" w:author="Author">
        <w:r w:rsidR="006719C1">
          <w:rPr>
            <w:bCs/>
          </w:rPr>
          <w:t xml:space="preserve">and their institutions </w:t>
        </w:r>
      </w:ins>
      <w:r w:rsidR="00B43BDF" w:rsidRPr="00D864B0">
        <w:rPr>
          <w:bCs/>
        </w:rPr>
        <w:t xml:space="preserve">by </w:t>
      </w:r>
      <w:r w:rsidR="000217AB" w:rsidRPr="00D864B0">
        <w:rPr>
          <w:bCs/>
        </w:rPr>
        <w:t xml:space="preserve">charging article processing </w:t>
      </w:r>
      <w:r w:rsidR="00282644" w:rsidRPr="00D864B0">
        <w:rPr>
          <w:bCs/>
        </w:rPr>
        <w:t xml:space="preserve">fees </w:t>
      </w:r>
      <w:r w:rsidR="00B535F6" w:rsidRPr="00D864B0">
        <w:rPr>
          <w:bCs/>
        </w:rPr>
        <w:t>to</w:t>
      </w:r>
      <w:r w:rsidR="000217AB" w:rsidRPr="00D864B0">
        <w:rPr>
          <w:bCs/>
        </w:rPr>
        <w:t xml:space="preserve"> authors in exchange for free open access </w:t>
      </w:r>
      <w:r w:rsidR="005B754C" w:rsidRPr="00D864B0">
        <w:rPr>
          <w:bCs/>
        </w:rPr>
        <w:t>to</w:t>
      </w:r>
      <w:r w:rsidR="000217AB" w:rsidRPr="00D864B0">
        <w:rPr>
          <w:bCs/>
        </w:rPr>
        <w:t xml:space="preserve"> the</w:t>
      </w:r>
      <w:r w:rsidR="00B535F6" w:rsidRPr="00D864B0">
        <w:rPr>
          <w:bCs/>
        </w:rPr>
        <w:t>ir</w:t>
      </w:r>
      <w:r w:rsidR="000217AB" w:rsidRPr="00D864B0">
        <w:rPr>
          <w:bCs/>
        </w:rPr>
        <w:t xml:space="preserve"> published articles.</w:t>
      </w:r>
      <w:r w:rsidR="00CB1745" w:rsidRPr="00D864B0">
        <w:rPr>
          <w:bCs/>
        </w:rPr>
        <w:t xml:space="preserve"> </w:t>
      </w:r>
      <w:r w:rsidR="003E2B94" w:rsidRPr="00D864B0">
        <w:rPr>
          <w:bCs/>
        </w:rPr>
        <w:t>Both business models are exclusionary in one form or another</w:t>
      </w:r>
      <w:r w:rsidR="008A09E4" w:rsidRPr="00D864B0">
        <w:rPr>
          <w:bCs/>
        </w:rPr>
        <w:t xml:space="preserve">. Access control regimes </w:t>
      </w:r>
      <w:r w:rsidR="00027BC5" w:rsidRPr="00D864B0">
        <w:rPr>
          <w:bCs/>
        </w:rPr>
        <w:t>affected</w:t>
      </w:r>
      <w:r w:rsidR="008A09E4" w:rsidRPr="00D864B0">
        <w:rPr>
          <w:bCs/>
        </w:rPr>
        <w:t xml:space="preserve"> the least re</w:t>
      </w:r>
      <w:r w:rsidR="002306F9" w:rsidRPr="00D864B0">
        <w:rPr>
          <w:bCs/>
        </w:rPr>
        <w:t>sourceful institutions first</w:t>
      </w:r>
      <w:r w:rsidR="00B535F6" w:rsidRPr="00D864B0">
        <w:rPr>
          <w:bCs/>
        </w:rPr>
        <w:t>; in</w:t>
      </w:r>
      <w:r w:rsidR="008A09E4" w:rsidRPr="00D864B0">
        <w:rPr>
          <w:bCs/>
        </w:rPr>
        <w:t xml:space="preserve"> recent years</w:t>
      </w:r>
      <w:r w:rsidR="00B535F6" w:rsidRPr="00D864B0">
        <w:rPr>
          <w:bCs/>
        </w:rPr>
        <w:t>,</w:t>
      </w:r>
      <w:r w:rsidR="008A09E4" w:rsidRPr="00D864B0">
        <w:rPr>
          <w:bCs/>
        </w:rPr>
        <w:t xml:space="preserve"> even the most </w:t>
      </w:r>
      <w:r w:rsidR="005B754C" w:rsidRPr="00D864B0">
        <w:rPr>
          <w:bCs/>
        </w:rPr>
        <w:t xml:space="preserve">financially </w:t>
      </w:r>
      <w:r w:rsidR="008A09E4" w:rsidRPr="00D864B0">
        <w:rPr>
          <w:bCs/>
        </w:rPr>
        <w:t xml:space="preserve">well-endowed US Ivy league universities </w:t>
      </w:r>
      <w:r w:rsidR="005B754C" w:rsidRPr="00D864B0">
        <w:rPr>
          <w:bCs/>
        </w:rPr>
        <w:t xml:space="preserve">have </w:t>
      </w:r>
      <w:r w:rsidR="008A09E4" w:rsidRPr="00D864B0">
        <w:rPr>
          <w:bCs/>
        </w:rPr>
        <w:t xml:space="preserve">warned about the unsustainability of subscription fees </w:t>
      </w:r>
      <w:r w:rsidR="004449FE" w:rsidRPr="00D864B0">
        <w:rPr>
          <w:bCs/>
        </w:rPr>
        <w:fldChar w:fldCharType="begin"/>
      </w:r>
      <w:r w:rsidR="009571A1">
        <w:rPr>
          <w:bCs/>
        </w:rPr>
        <w:instrText xml:space="preserve"> ADDIN ZOTERO_ITEM CSL_CITATION {"citationID":"GhqnOk1U","properties":{"formattedCitation":"[22]","plainCitation":"[22]","noteIndex":0},"citationItems":[{"id":2150,"uris":["http://zotero.org/users/5580658/items/YM9ZNNKH"],"uri":["http://zotero.org/users/5580658/items/YM9ZNNKH"],"itemData":{"id":2150,"type":"article","note":"publisher-place: Cambridge, MA","publisher":"Harvard University Library","title":"Faculty Advisory Council Memorandum on Journal Pricing","URL":"http://isites.harvard.edu/icb/icb.do?keyword=k77982&amp;tabgroupid=icb.tabgroup143448","author":[{"literal":"Faculty Advisory Council"}],"issued":{"date-parts":[["2012"]]}}}],"schema":"https://github.com/citation-style-language/schema/raw/master/csl-citation.json"} </w:instrText>
      </w:r>
      <w:r w:rsidR="004449FE" w:rsidRPr="00D864B0">
        <w:rPr>
          <w:bCs/>
        </w:rPr>
        <w:fldChar w:fldCharType="separate"/>
      </w:r>
      <w:r w:rsidR="009571A1" w:rsidRPr="009571A1">
        <w:rPr>
          <w:rFonts w:ascii="Calibri" w:hAnsi="Calibri" w:cs="Calibri"/>
        </w:rPr>
        <w:t>[22]</w:t>
      </w:r>
      <w:r w:rsidR="004449FE" w:rsidRPr="00D864B0">
        <w:rPr>
          <w:bCs/>
        </w:rPr>
        <w:fldChar w:fldCharType="end"/>
      </w:r>
      <w:r w:rsidR="00027BC5" w:rsidRPr="00D864B0">
        <w:rPr>
          <w:bCs/>
        </w:rPr>
        <w:t xml:space="preserve">, or cancelled contracts with journal publishers </w:t>
      </w:r>
      <w:r w:rsidR="00027BC5" w:rsidRPr="00D864B0">
        <w:rPr>
          <w:bCs/>
        </w:rPr>
        <w:fldChar w:fldCharType="begin"/>
      </w:r>
      <w:r w:rsidR="009571A1">
        <w:rPr>
          <w:bCs/>
        </w:rPr>
        <w:instrText xml:space="preserve"> ADDIN ZOTERO_ITEM CSL_CITATION {"citationID":"Ey9Eh05J","properties":{"formattedCitation":"[23]","plainCitation":"[23]","noteIndex":0},"citationItems":[{"id":3941,"uris":["http://zotero.org/users/5580658/items/NB7V3I2L"],"uri":["http://zotero.org/users/5580658/items/NB7V3I2L"],"itemData":{"id":3941,"type":"article-journal","abstract":"University of California and Dutch publisher fail to strike deal that would allow researchers to publish under open-access terms.","container-title":"Nature","DOI":"10.1038/d41586-019-00758-x","issue":"7746","language":"en","note":"number: 7746\npublisher: Nature Publishing Group","page":"15-16","source":"www.nature.com","title":"Huge US university cancels subscription with Elsevier","volume":"567","author":[{"family":"Gaind","given":"Nisha"}],"issued":{"date-parts":[["2019",2,28]]}}}],"schema":"https://github.com/citation-style-language/schema/raw/master/csl-citation.json"} </w:instrText>
      </w:r>
      <w:r w:rsidR="00027BC5" w:rsidRPr="00D864B0">
        <w:rPr>
          <w:bCs/>
        </w:rPr>
        <w:fldChar w:fldCharType="separate"/>
      </w:r>
      <w:r w:rsidR="009571A1" w:rsidRPr="009571A1">
        <w:rPr>
          <w:rFonts w:ascii="Calibri" w:hAnsi="Calibri" w:cs="Calibri"/>
        </w:rPr>
        <w:t>[23]</w:t>
      </w:r>
      <w:r w:rsidR="00027BC5" w:rsidRPr="00D864B0">
        <w:rPr>
          <w:bCs/>
        </w:rPr>
        <w:fldChar w:fldCharType="end"/>
      </w:r>
      <w:r w:rsidR="008A09E4" w:rsidRPr="00D864B0">
        <w:rPr>
          <w:bCs/>
        </w:rPr>
        <w:t xml:space="preserve">. </w:t>
      </w:r>
      <w:r w:rsidR="00CB1745" w:rsidRPr="00D864B0">
        <w:rPr>
          <w:bCs/>
        </w:rPr>
        <w:t>In recent years</w:t>
      </w:r>
      <w:r w:rsidR="005B754C" w:rsidRPr="00D864B0">
        <w:rPr>
          <w:bCs/>
        </w:rPr>
        <w:t>,</w:t>
      </w:r>
      <w:r w:rsidR="00CB1745" w:rsidRPr="00D864B0">
        <w:rPr>
          <w:bCs/>
        </w:rPr>
        <w:t xml:space="preserve"> multiple institutional consortia and national science agencies in charge of agreements with academic publishers let </w:t>
      </w:r>
      <w:r w:rsidR="005B754C" w:rsidRPr="00D864B0">
        <w:rPr>
          <w:bCs/>
        </w:rPr>
        <w:t>them</w:t>
      </w:r>
      <w:r w:rsidR="00CB1745" w:rsidRPr="00D864B0">
        <w:rPr>
          <w:bCs/>
        </w:rPr>
        <w:t xml:space="preserve"> lapse in </w:t>
      </w:r>
      <w:r w:rsidR="00B535F6" w:rsidRPr="00D864B0">
        <w:rPr>
          <w:bCs/>
        </w:rPr>
        <w:t xml:space="preserve">the </w:t>
      </w:r>
      <w:r w:rsidR="00CB1745" w:rsidRPr="00D864B0">
        <w:rPr>
          <w:bCs/>
        </w:rPr>
        <w:t>hope</w:t>
      </w:r>
      <w:r w:rsidR="00B535F6" w:rsidRPr="00D864B0">
        <w:rPr>
          <w:bCs/>
        </w:rPr>
        <w:t>s</w:t>
      </w:r>
      <w:r w:rsidR="00CB1745" w:rsidRPr="00D864B0">
        <w:rPr>
          <w:bCs/>
        </w:rPr>
        <w:t xml:space="preserve"> </w:t>
      </w:r>
      <w:r w:rsidR="00FD4376" w:rsidRPr="00D864B0">
        <w:rPr>
          <w:bCs/>
        </w:rPr>
        <w:t>of reaching</w:t>
      </w:r>
      <w:r w:rsidR="00CB1745" w:rsidRPr="00D864B0">
        <w:rPr>
          <w:bCs/>
        </w:rPr>
        <w:t xml:space="preserve"> a financially more </w:t>
      </w:r>
      <w:r w:rsidR="00CB1745" w:rsidRPr="00D864B0">
        <w:rPr>
          <w:bCs/>
        </w:rPr>
        <w:lastRenderedPageBreak/>
        <w:t xml:space="preserve">sustainable deal </w:t>
      </w:r>
      <w:r w:rsidR="00CB1745" w:rsidRPr="00D864B0">
        <w:rPr>
          <w:bCs/>
        </w:rPr>
        <w:fldChar w:fldCharType="begin"/>
      </w:r>
      <w:r w:rsidR="009571A1">
        <w:rPr>
          <w:bCs/>
        </w:rPr>
        <w:instrText xml:space="preserve"> ADDIN ZOTERO_ITEM CSL_CITATION {"citationID":"Gvwq9LcK","properties":{"formattedCitation":"[24\\uc0\\u8211{}29]","plainCitation":"[24–29]","noteIndex":0},"citationItems":[{"id":3151,"uris":["http://zotero.org/users/5580658/items/ZWHSGHDD"],"uri":["http://zotero.org/users/5580658/items/ZWHSGHDD"],"itemData":{"id":3151,"type":"webpage","container-title":"TheScientist","title":"Universities in Germany and Sweden Lose Access to Elsevier Journals","URL":"https://www.the-scientist.com/news-opinion/universities-in-germany-and-sweden-lose-access-to-elsevier-journals--64522","author":[{"family":"Kwon","given":"Diana"}],"issued":{"date-parts":[["2018"]]}}},{"id":2901,"uris":["http://zotero.org/users/5580658/items/9RMBC6M6"],"uri":["http://zotero.org/users/5580658/items/9RMBC6M6"],"itemData":{"id":2901,"type":"webpage","language":"nb","title":"Norske forskningsinstitusjoner har besluttet å ikke forlenge avtale med forlaget Elsevier","URL":"https://www.unit.no/aktuelt/norske-forskningsinstitusjoner-har-besluttet-ikke-forlenge-avtale-med-forlaget-elsevier","author":[{"literal":"Unit"}],"accessed":{"date-parts":[["2019",5,23]]},"issued":{"date-parts":[["2019"]]}}},{"id":2904,"uris":["http://zotero.org/users/5580658/items/LKYHP3GR"],"uri":["http://zotero.org/users/5580658/items/LKYHP3GR"],"itemData":{"id":2904,"type":"webpage","title":"Max Planck Society discontinues agreement with Elsevier; stands firm with Projekt DEAL negotiations - MPDL","URL":"https://www.mpdl.mpg.de/en/505","author":[{"literal":"Max Planck Society"}],"accessed":{"date-parts":[["2019",5,23]]},"issued":{"date-parts":[["2018"]]}}},{"id":2900,"uris":["http://zotero.org/users/5580658/items/4J587G76"],"uri":["http://zotero.org/users/5580658/items/4J587G76"],"itemData":{"id":2900,"type":"webpage","title":"EISZ - Hungarian Consortium terminates negotiations with Elsevier","URL":"http://eisz.mtak.hu/index.php/en/283-hungarian-consortium-terminates-negotiations-with-elsevier.html","author":[{"literal":"Hungarian Academy of Sciences Electronic Information National Programme Service"}],"accessed":{"date-parts":[["2019",5,23]]},"issued":{"date-parts":[["2018"]]}}},{"id":2905,"uris":["http://zotero.org/users/5580658/items/7CQQNART"],"uri":["http://zotero.org/users/5580658/items/7CQQNART"],"itemData":{"id":2905,"type":"webpage","abstract":"As a leader in the global movement toward open access to publicly funded research, the University of California is taking a firm stand by deciding not to renew its subscriptions with Elsevier. Despite months of contract negotiations, Elsevier was unwilling to meet UC’s key goal: securing universal open access to UC research while containing the rapidly escalating costs associated with for-profit journals.","container-title":"University of California","language":"en","title":"UC terminates subscriptions with world’s largest scientific publisher in push for open access to publicly funded research","URL":"https://www.universityofcalifornia.edu/press-room/uc-terminates-subscriptions-worlds-largest-scientific-publisher-push-open-access-publicly","author":[{"literal":"UC Office of the President"}],"accessed":{"date-parts":[["2019",5,23]]},"issued":{"date-parts":[["2019"]]}}},{"id":4111,"uris":["http://zotero.org/users/5580658/items/F3NBUAP7"],"uri":["http://zotero.org/users/5580658/items/F3NBUAP7"],"itemData":{"id":4111,"type":"webpage","abstract":"Institute ends negotiations for a new journals contract in the absence of a proposal aligning with the MIT Framework for Publisher Contracts.","container-title":"MIT News","note":"source: news.mit.edu","title":"MIT, guided by open access principles, ends Elsevier negotiations","URL":"http://news.mit.edu/2020/guided-by-open-access-principles-mit-ends-elsevier-negotiations-0611","author":[{"literal":"MIT Libraries"}],"accessed":{"date-parts":[["2020",6,15]]},"issued":{"date-parts":[["2020"]]}}}],"schema":"https://github.com/citation-style-language/schema/raw/master/csl-citation.json"} </w:instrText>
      </w:r>
      <w:r w:rsidR="00CB1745" w:rsidRPr="00D864B0">
        <w:rPr>
          <w:bCs/>
        </w:rPr>
        <w:fldChar w:fldCharType="separate"/>
      </w:r>
      <w:r w:rsidR="009571A1" w:rsidRPr="009571A1">
        <w:rPr>
          <w:rFonts w:ascii="Calibri" w:hAnsi="Calibri" w:cs="Calibri"/>
          <w:szCs w:val="24"/>
        </w:rPr>
        <w:t>[24–29]</w:t>
      </w:r>
      <w:r w:rsidR="00CB1745" w:rsidRPr="00D864B0">
        <w:rPr>
          <w:bCs/>
        </w:rPr>
        <w:fldChar w:fldCharType="end"/>
      </w:r>
      <w:r w:rsidR="00CB1745" w:rsidRPr="00D864B0">
        <w:rPr>
          <w:bCs/>
        </w:rPr>
        <w:t xml:space="preserve">. </w:t>
      </w:r>
      <w:r w:rsidR="008A09E4" w:rsidRPr="00D864B0">
        <w:rPr>
          <w:bCs/>
        </w:rPr>
        <w:t xml:space="preserve">On the other </w:t>
      </w:r>
      <w:r w:rsidR="005C334A" w:rsidRPr="00D864B0">
        <w:rPr>
          <w:bCs/>
        </w:rPr>
        <w:t>hand,</w:t>
      </w:r>
      <w:r w:rsidR="008A09E4" w:rsidRPr="00D864B0">
        <w:rPr>
          <w:bCs/>
        </w:rPr>
        <w:t xml:space="preserve"> </w:t>
      </w:r>
      <w:r w:rsidR="00261F4B" w:rsidRPr="00D864B0">
        <w:rPr>
          <w:bCs/>
        </w:rPr>
        <w:t xml:space="preserve">the article processing fees </w:t>
      </w:r>
      <w:r w:rsidR="008A09E4" w:rsidRPr="00D864B0">
        <w:rPr>
          <w:bCs/>
        </w:rPr>
        <w:t xml:space="preserve">associated with the now standard Golden Open Access regimes </w:t>
      </w:r>
      <w:r w:rsidR="00261F4B" w:rsidRPr="00D864B0">
        <w:rPr>
          <w:bCs/>
        </w:rPr>
        <w:t xml:space="preserve">create </w:t>
      </w:r>
      <w:r w:rsidR="00B43BDF" w:rsidRPr="00D864B0">
        <w:rPr>
          <w:bCs/>
        </w:rPr>
        <w:t xml:space="preserve">publication </w:t>
      </w:r>
      <w:r w:rsidR="00261F4B" w:rsidRPr="00D864B0">
        <w:rPr>
          <w:bCs/>
        </w:rPr>
        <w:t xml:space="preserve">barriers for </w:t>
      </w:r>
      <w:r w:rsidR="00B535F6" w:rsidRPr="00D864B0">
        <w:rPr>
          <w:bCs/>
        </w:rPr>
        <w:t xml:space="preserve">those </w:t>
      </w:r>
      <w:r w:rsidR="00261F4B" w:rsidRPr="00D864B0">
        <w:rPr>
          <w:bCs/>
        </w:rPr>
        <w:t xml:space="preserve">researchers </w:t>
      </w:r>
      <w:r w:rsidR="00B535F6" w:rsidRPr="00D864B0">
        <w:rPr>
          <w:bCs/>
        </w:rPr>
        <w:t xml:space="preserve">lacking </w:t>
      </w:r>
      <w:r w:rsidR="00261F4B" w:rsidRPr="00D864B0">
        <w:rPr>
          <w:bCs/>
        </w:rPr>
        <w:t>institutional budget</w:t>
      </w:r>
      <w:r w:rsidR="00CB1745" w:rsidRPr="00D864B0">
        <w:rPr>
          <w:bCs/>
        </w:rPr>
        <w:t>s</w:t>
      </w:r>
      <w:r w:rsidR="00261F4B" w:rsidRPr="00D864B0">
        <w:rPr>
          <w:bCs/>
        </w:rPr>
        <w:t xml:space="preserve"> to cover such </w:t>
      </w:r>
      <w:del w:id="19" w:author="Author">
        <w:r w:rsidR="00261F4B" w:rsidRPr="00D864B0" w:rsidDel="006719C1">
          <w:rPr>
            <w:bCs/>
          </w:rPr>
          <w:delText>fees</w:delText>
        </w:r>
      </w:del>
      <w:ins w:id="20" w:author="Author">
        <w:r w:rsidR="006719C1">
          <w:rPr>
            <w:bCs/>
          </w:rPr>
          <w:t>costs</w:t>
        </w:r>
      </w:ins>
      <w:r w:rsidR="00261F4B" w:rsidRPr="00D864B0">
        <w:rPr>
          <w:bCs/>
        </w:rPr>
        <w:t xml:space="preserve">. </w:t>
      </w:r>
    </w:p>
    <w:p w14:paraId="45D9DC97" w14:textId="18174EC0" w:rsidR="00E11F01" w:rsidRPr="00D864B0" w:rsidRDefault="000E3699" w:rsidP="00E433F7">
      <w:pPr>
        <w:jc w:val="both"/>
        <w:rPr>
          <w:bCs/>
        </w:rPr>
      </w:pPr>
      <w:r w:rsidRPr="00D864B0">
        <w:rPr>
          <w:bCs/>
        </w:rPr>
        <w:t xml:space="preserve">Shadow libraries such as Library Genesis </w:t>
      </w:r>
      <w:r w:rsidR="00957C4D" w:rsidRPr="00D864B0">
        <w:rPr>
          <w:bCs/>
        </w:rPr>
        <w:t xml:space="preserve">and SciHub were created in response to </w:t>
      </w:r>
      <w:r w:rsidR="005C1006" w:rsidRPr="00D864B0">
        <w:rPr>
          <w:bCs/>
        </w:rPr>
        <w:t xml:space="preserve">the complex institutional, political, financial, </w:t>
      </w:r>
      <w:r w:rsidR="005B754C" w:rsidRPr="00D864B0">
        <w:rPr>
          <w:bCs/>
        </w:rPr>
        <w:t xml:space="preserve">and </w:t>
      </w:r>
      <w:r w:rsidR="005C1006" w:rsidRPr="00D864B0">
        <w:rPr>
          <w:bCs/>
        </w:rPr>
        <w:t>economic conditions that limit access to knowledge at the geographic and institutional peripher</w:t>
      </w:r>
      <w:r w:rsidR="005B754C" w:rsidRPr="00D864B0">
        <w:rPr>
          <w:bCs/>
        </w:rPr>
        <w:t>y</w:t>
      </w:r>
      <w:r w:rsidR="005C1006" w:rsidRPr="00D864B0">
        <w:rPr>
          <w:bCs/>
        </w:rPr>
        <w:t xml:space="preserve"> of academia </w:t>
      </w:r>
      <w:r w:rsidR="00796F8D" w:rsidRPr="00D864B0">
        <w:rPr>
          <w:bCs/>
        </w:rPr>
        <w:fldChar w:fldCharType="begin"/>
      </w:r>
      <w:r w:rsidR="009571A1">
        <w:rPr>
          <w:bCs/>
        </w:rPr>
        <w:instrText xml:space="preserve"> ADDIN ZOTERO_ITEM CSL_CITATION {"citationID":"HxTj3WVO","properties":{"formattedCitation":"[1,7,9]","plainCitation":"[1,7,9]","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Movement","URL":"https://www.ssrn.com/abstract=2816925","author":[{"family":"Bodó","given":"Balázs"}],"issued":{"date-parts":[["2016"]]}}}],"schema":"https://github.com/citation-style-language/schema/raw/master/csl-citation.json"} </w:instrText>
      </w:r>
      <w:r w:rsidR="00796F8D" w:rsidRPr="00D864B0">
        <w:rPr>
          <w:bCs/>
        </w:rPr>
        <w:fldChar w:fldCharType="separate"/>
      </w:r>
      <w:r w:rsidR="009571A1" w:rsidRPr="009571A1">
        <w:rPr>
          <w:rFonts w:ascii="Calibri" w:hAnsi="Calibri" w:cs="Calibri"/>
        </w:rPr>
        <w:t>[1,7,9]</w:t>
      </w:r>
      <w:r w:rsidR="00796F8D" w:rsidRPr="00D864B0">
        <w:rPr>
          <w:bCs/>
        </w:rPr>
        <w:fldChar w:fldCharType="end"/>
      </w:r>
      <w:r w:rsidR="001139A8" w:rsidRPr="00D864B0">
        <w:rPr>
          <w:bCs/>
        </w:rPr>
        <w:t xml:space="preserve">. </w:t>
      </w:r>
      <w:r w:rsidR="00315743" w:rsidRPr="00D864B0">
        <w:rPr>
          <w:bCs/>
        </w:rPr>
        <w:t xml:space="preserve">However, since these services are now deeply embedded in the current system of circulation of scholarly knowledge </w:t>
      </w:r>
      <w:r w:rsidR="00315743" w:rsidRPr="00D864B0">
        <w:rPr>
          <w:bCs/>
        </w:rPr>
        <w:fldChar w:fldCharType="begin"/>
      </w:r>
      <w:r w:rsidR="009571A1">
        <w:rPr>
          <w:bCs/>
        </w:rPr>
        <w:instrText xml:space="preserve"> ADDIN ZOTERO_ITEM CSL_CITATION {"citationID":"GmhirmMc","properties":{"formattedCitation":"[2,30]","plainCitation":"[2,30]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chema":"https://github.com/citation-style-language/schema/raw/master/csl-citation.json"} </w:instrText>
      </w:r>
      <w:r w:rsidR="00315743" w:rsidRPr="00D864B0">
        <w:rPr>
          <w:bCs/>
        </w:rPr>
        <w:fldChar w:fldCharType="separate"/>
      </w:r>
      <w:r w:rsidR="009571A1" w:rsidRPr="009571A1">
        <w:rPr>
          <w:rFonts w:ascii="Calibri" w:hAnsi="Calibri" w:cs="Calibri"/>
        </w:rPr>
        <w:t>[2,30]</w:t>
      </w:r>
      <w:r w:rsidR="00315743" w:rsidRPr="00D864B0">
        <w:rPr>
          <w:bCs/>
        </w:rPr>
        <w:fldChar w:fldCharType="end"/>
      </w:r>
      <w:r w:rsidR="007438ED" w:rsidRPr="00D864B0">
        <w:rPr>
          <w:bCs/>
        </w:rPr>
        <w:t>, their current use is probably more complex than simply serving disadvantaged scholars, low</w:t>
      </w:r>
      <w:r w:rsidR="002306D3" w:rsidRPr="00D864B0">
        <w:rPr>
          <w:bCs/>
        </w:rPr>
        <w:t>-</w:t>
      </w:r>
      <w:r w:rsidR="007438ED" w:rsidRPr="00D864B0">
        <w:rPr>
          <w:bCs/>
        </w:rPr>
        <w:t>income</w:t>
      </w:r>
      <w:r w:rsidR="00514B57" w:rsidRPr="00D864B0">
        <w:rPr>
          <w:bCs/>
        </w:rPr>
        <w:t xml:space="preserve"> countries, or underfinanced institutions. </w:t>
      </w:r>
    </w:p>
    <w:p w14:paraId="51F05E9A" w14:textId="716E30ED" w:rsidR="00E11F01" w:rsidRPr="00D864B0" w:rsidRDefault="00E11F01" w:rsidP="00E433F7">
      <w:pPr>
        <w:jc w:val="both"/>
        <w:rPr>
          <w:bCs/>
        </w:rPr>
      </w:pPr>
      <w:r w:rsidRPr="00D864B0">
        <w:rPr>
          <w:bCs/>
        </w:rPr>
        <w:t>There are very few empirical studies on the extent and potential impact of book piracy</w:t>
      </w:r>
      <w:r w:rsidR="005E1DEA" w:rsidRPr="00D864B0">
        <w:rPr>
          <w:bCs/>
        </w:rPr>
        <w:t>,</w:t>
      </w:r>
      <w:r w:rsidRPr="00D864B0">
        <w:rPr>
          <w:bCs/>
        </w:rPr>
        <w:t xml:space="preserve"> in general, and scholarly piracy</w:t>
      </w:r>
      <w:r w:rsidR="005E1DEA" w:rsidRPr="00D864B0">
        <w:rPr>
          <w:bCs/>
        </w:rPr>
        <w:t>,</w:t>
      </w:r>
      <w:r w:rsidRPr="00D864B0">
        <w:rPr>
          <w:bCs/>
        </w:rPr>
        <w:t xml:space="preserve"> in particular.</w:t>
      </w:r>
      <w:r w:rsidR="003563E6" w:rsidRPr="00D864B0">
        <w:rPr>
          <w:bCs/>
        </w:rPr>
        <w:t xml:space="preserve"> </w:t>
      </w:r>
      <w:r w:rsidRPr="00D864B0">
        <w:rPr>
          <w:bCs/>
        </w:rPr>
        <w:t>There are many possible explanations</w:t>
      </w:r>
      <w:r w:rsidR="00B535F6" w:rsidRPr="00D864B0">
        <w:rPr>
          <w:bCs/>
        </w:rPr>
        <w:t xml:space="preserve"> for</w:t>
      </w:r>
      <w:r w:rsidRPr="00D864B0">
        <w:rPr>
          <w:bCs/>
        </w:rPr>
        <w:t xml:space="preserve"> why online book piracy </w:t>
      </w:r>
      <w:r w:rsidR="005E1DEA" w:rsidRPr="00D864B0">
        <w:rPr>
          <w:bCs/>
        </w:rPr>
        <w:t>is</w:t>
      </w:r>
      <w:r w:rsidRPr="00D864B0">
        <w:rPr>
          <w:bCs/>
        </w:rPr>
        <w:t xml:space="preserve"> rarely in the headlines: e-book markets and audiences are still relatively small compared to print; electronic reading device penetration is much lower than </w:t>
      </w:r>
      <w:r w:rsidR="006846E2" w:rsidRPr="00D864B0">
        <w:rPr>
          <w:bCs/>
        </w:rPr>
        <w:t xml:space="preserve">mp3 </w:t>
      </w:r>
      <w:r w:rsidRPr="00D864B0">
        <w:rPr>
          <w:bCs/>
        </w:rPr>
        <w:t xml:space="preserve">players and the like; and print is probably still a preferred format for many. Yet, while e-book piracy is definitely present, its volume and economic value is perceived </w:t>
      </w:r>
      <w:r w:rsidR="005E1DEA" w:rsidRPr="00D864B0">
        <w:rPr>
          <w:bCs/>
        </w:rPr>
        <w:t>as</w:t>
      </w:r>
      <w:r w:rsidRPr="00D864B0">
        <w:rPr>
          <w:bCs/>
        </w:rPr>
        <w:t xml:space="preserve"> low, especially compared to the losses suffered by the music and audiovisual sectors</w:t>
      </w:r>
      <w:r w:rsidR="001E124E" w:rsidRPr="00D864B0">
        <w:rPr>
          <w:bCs/>
        </w:rPr>
        <w:t xml:space="preserve"> </w:t>
      </w:r>
      <w:r w:rsidR="006A05BE" w:rsidRPr="00D864B0">
        <w:rPr>
          <w:bCs/>
        </w:rPr>
        <w:fldChar w:fldCharType="begin"/>
      </w:r>
      <w:r w:rsidR="009571A1">
        <w:rPr>
          <w:bCs/>
        </w:rPr>
        <w:instrText xml:space="preserve"> ADDIN ZOTERO_ITEM CSL_CITATION {"citationID":"5I7RTRUP","properties":{"formattedCitation":"[31]","plainCitation":"[31]","noteIndex":0},"citationItems":[{"id":2897,"uris":["http://zotero.org/users/5580658/items/HLYF7S62"],"uri":["http://zotero.org/users/5580658/items/HLYF7S62"],"itemData":{"id":2897,"type":"report","event-place":"Amsterdam","publisher":"Institute for Information Law, University of Amsterdam","publisher-place":"Amsterdam","title":"Global Online Piracy Study","author":[{"family":"Poort","given":"Joost"},{"family":"Quintais","given":"João"},{"family":"Ende","given":"Martin A.","non-dropping-particle":"van der"},{"family":"Yagafarova","given":"Anastasia"},{"family":"Hageraats","given":"Mathijs"}],"issued":{"date-parts":[["2018"]]}}}],"schema":"https://github.com/citation-style-language/schema/raw/master/csl-citation.json"} </w:instrText>
      </w:r>
      <w:r w:rsidR="006A05BE" w:rsidRPr="00D864B0">
        <w:rPr>
          <w:bCs/>
        </w:rPr>
        <w:fldChar w:fldCharType="separate"/>
      </w:r>
      <w:r w:rsidR="009571A1" w:rsidRPr="009571A1">
        <w:rPr>
          <w:rFonts w:ascii="Calibri" w:hAnsi="Calibri" w:cs="Calibri"/>
        </w:rPr>
        <w:t>[31]</w:t>
      </w:r>
      <w:r w:rsidR="006A05BE" w:rsidRPr="00D864B0">
        <w:rPr>
          <w:bCs/>
        </w:rPr>
        <w:fldChar w:fldCharType="end"/>
      </w:r>
      <w:r w:rsidRPr="00D864B0">
        <w:rPr>
          <w:bCs/>
        </w:rPr>
        <w:t xml:space="preserve">. E-book black markets failed to develop their own Napster service, and book piracy sites </w:t>
      </w:r>
      <w:r w:rsidR="005E1DEA" w:rsidRPr="00D864B0">
        <w:rPr>
          <w:bCs/>
        </w:rPr>
        <w:t xml:space="preserve">have </w:t>
      </w:r>
      <w:r w:rsidRPr="00D864B0">
        <w:rPr>
          <w:bCs/>
        </w:rPr>
        <w:t xml:space="preserve">remained local, fragmented and marginal. As a result, it </w:t>
      </w:r>
      <w:r w:rsidR="005E1DEA" w:rsidRPr="00D864B0">
        <w:rPr>
          <w:bCs/>
        </w:rPr>
        <w:t>is</w:t>
      </w:r>
      <w:r w:rsidRPr="00D864B0">
        <w:rPr>
          <w:bCs/>
        </w:rPr>
        <w:t xml:space="preserve"> </w:t>
      </w:r>
      <w:r w:rsidR="00B535F6" w:rsidRPr="00D864B0">
        <w:rPr>
          <w:bCs/>
        </w:rPr>
        <w:t>challenging</w:t>
      </w:r>
      <w:r w:rsidRPr="00D864B0">
        <w:rPr>
          <w:bCs/>
        </w:rPr>
        <w:t xml:space="preserve"> </w:t>
      </w:r>
      <w:ins w:id="21" w:author="Author">
        <w:r w:rsidR="006719C1">
          <w:rPr>
            <w:bCs/>
          </w:rPr>
          <w:t xml:space="preserve">to </w:t>
        </w:r>
      </w:ins>
      <w:r w:rsidRPr="00D864B0">
        <w:rPr>
          <w:bCs/>
        </w:rPr>
        <w:t>study</w:t>
      </w:r>
      <w:del w:id="22" w:author="Author">
        <w:r w:rsidR="005E1DEA" w:rsidRPr="00D864B0" w:rsidDel="006719C1">
          <w:rPr>
            <w:bCs/>
          </w:rPr>
          <w:delText>ing</w:delText>
        </w:r>
      </w:del>
      <w:r w:rsidRPr="00D864B0">
        <w:rPr>
          <w:bCs/>
        </w:rPr>
        <w:t xml:space="preserve"> the supply and demand </w:t>
      </w:r>
      <w:r w:rsidR="005E1DEA" w:rsidRPr="00D864B0">
        <w:rPr>
          <w:bCs/>
        </w:rPr>
        <w:t>of</w:t>
      </w:r>
      <w:r w:rsidRPr="00D864B0">
        <w:rPr>
          <w:bCs/>
        </w:rPr>
        <w:t xml:space="preserve"> these illicit services. The </w:t>
      </w:r>
      <w:r w:rsidR="003E6449" w:rsidRPr="00D864B0">
        <w:rPr>
          <w:bCs/>
        </w:rPr>
        <w:t xml:space="preserve">few existing </w:t>
      </w:r>
      <w:r w:rsidRPr="00D864B0">
        <w:rPr>
          <w:bCs/>
        </w:rPr>
        <w:t xml:space="preserve">studies in the general e-book piracy space, such as </w:t>
      </w:r>
      <w:r w:rsidR="003E6449" w:rsidRPr="00D864B0">
        <w:rPr>
          <w:bCs/>
        </w:rPr>
        <w:fldChar w:fldCharType="begin"/>
      </w:r>
      <w:r w:rsidR="009571A1">
        <w:rPr>
          <w:bCs/>
        </w:rPr>
        <w:instrText xml:space="preserve"> ADDIN ZOTERO_ITEM CSL_CITATION {"citationID":"eNFIEVG3","properties":{"formattedCitation":"[32]","plainCitation":"[32]","noteIndex":0},"citationItems":[{"id":2719,"uris":["http://zotero.org/users/5580658/items/URACMVEW"],"uri":["http://zotero.org/users/5580658/items/URACMVEW"],"itemData":{"id":2719,"type":"article-journal","container-title":"The Electronic Library","ISSN":"0264-0473","issue":"4","note":"publisher: Emerald Group Publishing Limited\nCitation Key: Camarero2014","page":"542-566","title":"Technological and ethical antecedents of e-book piracy and price acceptance: Evidence from the Spanish case","volume":"32","author":[{"family":"Camarero","given":"Carmen"},{"family":"Antón","given":"Carmen"},{"family":"Rodríguez","given":"Javier"}],"issued":{"date-parts":[["2014"]]}}}],"schema":"https://github.com/citation-style-language/schema/raw/master/csl-citation.json"}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[32]</w:t>
      </w:r>
      <w:r w:rsidR="003E6449" w:rsidRPr="00D864B0">
        <w:rPr>
          <w:bCs/>
        </w:rPr>
        <w:fldChar w:fldCharType="end"/>
      </w:r>
      <w:r w:rsidRPr="00D864B0">
        <w:rPr>
          <w:bCs/>
        </w:rPr>
        <w:t xml:space="preserve"> and </w:t>
      </w:r>
      <w:r w:rsidR="003E6449" w:rsidRPr="00D864B0">
        <w:rPr>
          <w:bCs/>
        </w:rPr>
        <w:fldChar w:fldCharType="begin"/>
      </w:r>
      <w:r w:rsidR="009571A1">
        <w:rPr>
          <w:bCs/>
        </w:rPr>
        <w:instrText xml:space="preserve"> ADDIN ZOTERO_ITEM CSL_CITATION {"citationID":"3L7v6SHc","properties":{"formattedCitation":"[33]","plainCitation":"[33]","noteIndex":0},"citationItems":[{"id":2022,"uris":["http://zotero.org/users/5580658/items/Q2UC4N8J"],"uri":["http://zotero.org/users/5580658/items/Q2UC4N8J"],"itemData":{"id":2022,"type":"report","note":"Citation Key: Reimers2014","publisher":"NBER","title":"The Effect of Piracy Protection in Book Publishing","author":[{"family":"Reimers","given":"Imke"}],"issued":{"date-parts":[["2014"]]}}}],"schema":"https://github.com/citation-style-language/schema/raw/master/csl-citation.json"} </w:instrText>
      </w:r>
      <w:r w:rsidR="003E6449" w:rsidRPr="00D864B0">
        <w:rPr>
          <w:bCs/>
        </w:rPr>
        <w:fldChar w:fldCharType="separate"/>
      </w:r>
      <w:r w:rsidR="009571A1" w:rsidRPr="009571A1">
        <w:rPr>
          <w:rFonts w:ascii="Calibri" w:hAnsi="Calibri" w:cs="Calibri"/>
        </w:rPr>
        <w:t>[33]</w:t>
      </w:r>
      <w:r w:rsidR="003E6449" w:rsidRPr="00D864B0">
        <w:rPr>
          <w:bCs/>
        </w:rPr>
        <w:fldChar w:fldCharType="end"/>
      </w:r>
      <w:r w:rsidR="003E6449" w:rsidRPr="00D864B0">
        <w:rPr>
          <w:bCs/>
        </w:rPr>
        <w:t xml:space="preserve"> </w:t>
      </w:r>
      <w:r w:rsidRPr="00D864B0">
        <w:rPr>
          <w:bCs/>
        </w:rPr>
        <w:t xml:space="preserve">echo findings of </w:t>
      </w:r>
      <w:del w:id="23" w:author="Author">
        <w:r w:rsidRPr="00D864B0" w:rsidDel="006719C1">
          <w:rPr>
            <w:bCs/>
          </w:rPr>
          <w:delText xml:space="preserve">studies </w:delText>
        </w:r>
      </w:del>
      <w:ins w:id="24" w:author="Author">
        <w:r w:rsidR="006719C1">
          <w:rPr>
            <w:bCs/>
          </w:rPr>
          <w:t xml:space="preserve">research </w:t>
        </w:r>
      </w:ins>
      <w:r w:rsidRPr="00D864B0">
        <w:rPr>
          <w:bCs/>
        </w:rPr>
        <w:t xml:space="preserve">on music and audiovisual piracy: displacement effects are </w:t>
      </w:r>
      <w:r w:rsidR="005E1DEA" w:rsidRPr="00D864B0">
        <w:rPr>
          <w:bCs/>
        </w:rPr>
        <w:t xml:space="preserve">mostly </w:t>
      </w:r>
      <w:r w:rsidRPr="00D864B0">
        <w:rPr>
          <w:bCs/>
        </w:rPr>
        <w:t>detrimental for best</w:t>
      </w:r>
      <w:r w:rsidR="00B535F6" w:rsidRPr="00D864B0">
        <w:rPr>
          <w:bCs/>
        </w:rPr>
        <w:t xml:space="preserve"> </w:t>
      </w:r>
      <w:r w:rsidRPr="00D864B0">
        <w:rPr>
          <w:bCs/>
        </w:rPr>
        <w:t xml:space="preserve">sellers, long tail content enjoys </w:t>
      </w:r>
      <w:r w:rsidR="005E1DEA" w:rsidRPr="00D864B0">
        <w:rPr>
          <w:bCs/>
        </w:rPr>
        <w:t xml:space="preserve">a </w:t>
      </w:r>
      <w:r w:rsidRPr="00D864B0">
        <w:rPr>
          <w:bCs/>
        </w:rPr>
        <w:t xml:space="preserve">discovery effect, </w:t>
      </w:r>
      <w:r w:rsidR="003E6449" w:rsidRPr="00D864B0">
        <w:rPr>
          <w:bCs/>
        </w:rPr>
        <w:t>and</w:t>
      </w:r>
      <w:r w:rsidR="005E1DEA" w:rsidRPr="00D864B0">
        <w:rPr>
          <w:bCs/>
        </w:rPr>
        <w:t xml:space="preserve"> the</w:t>
      </w:r>
      <w:r w:rsidR="003E6449" w:rsidRPr="00D864B0">
        <w:rPr>
          <w:bCs/>
        </w:rPr>
        <w:t xml:space="preserve"> </w:t>
      </w:r>
      <w:r w:rsidRPr="00D864B0">
        <w:rPr>
          <w:bCs/>
        </w:rPr>
        <w:t>individual propensity to pirate depends on individual norms and attitudes, peer pressure, price sensitivity and technical expertise. In general, however, only a very small segment of the population is involved in e-book piracy.</w:t>
      </w:r>
    </w:p>
    <w:p w14:paraId="0D6A1A4E" w14:textId="2FF6E926" w:rsidR="0013515C" w:rsidRPr="00D864B0" w:rsidRDefault="006C5001" w:rsidP="00E433F7">
      <w:pPr>
        <w:jc w:val="both"/>
        <w:rPr>
          <w:bCs/>
        </w:rPr>
      </w:pPr>
      <w:r w:rsidRPr="00D864B0">
        <w:rPr>
          <w:bCs/>
        </w:rPr>
        <w:t>The high profile investigation</w:t>
      </w:r>
      <w:r w:rsidR="004B1B54" w:rsidRPr="00D864B0">
        <w:rPr>
          <w:bCs/>
        </w:rPr>
        <w:t xml:space="preserve"> and later suicide of</w:t>
      </w:r>
      <w:r w:rsidRPr="00D864B0">
        <w:rPr>
          <w:bCs/>
        </w:rPr>
        <w:t xml:space="preserve"> Aaron Swartz</w:t>
      </w:r>
      <w:r w:rsidR="00211798" w:rsidRPr="00D864B0">
        <w:rPr>
          <w:bCs/>
        </w:rPr>
        <w:t>, author of the Gue</w:t>
      </w:r>
      <w:r w:rsidRPr="00D864B0">
        <w:rPr>
          <w:bCs/>
        </w:rPr>
        <w:t xml:space="preserve">rilla </w:t>
      </w:r>
      <w:r w:rsidR="00211798" w:rsidRPr="00D864B0">
        <w:rPr>
          <w:bCs/>
        </w:rPr>
        <w:t>O</w:t>
      </w:r>
      <w:r w:rsidRPr="00D864B0">
        <w:rPr>
          <w:bCs/>
        </w:rPr>
        <w:t xml:space="preserve">pen </w:t>
      </w:r>
      <w:r w:rsidR="00211798" w:rsidRPr="00D864B0">
        <w:rPr>
          <w:bCs/>
        </w:rPr>
        <w:t>A</w:t>
      </w:r>
      <w:r w:rsidRPr="00D864B0">
        <w:rPr>
          <w:bCs/>
        </w:rPr>
        <w:t xml:space="preserve">ccess </w:t>
      </w:r>
      <w:r w:rsidR="00211798" w:rsidRPr="00D864B0">
        <w:rPr>
          <w:bCs/>
        </w:rPr>
        <w:t>M</w:t>
      </w:r>
      <w:r w:rsidRPr="00D864B0">
        <w:rPr>
          <w:bCs/>
        </w:rPr>
        <w:t>anifesto</w:t>
      </w:r>
      <w:r w:rsidR="00211798" w:rsidRPr="00D864B0">
        <w:rPr>
          <w:bCs/>
        </w:rPr>
        <w:t xml:space="preserve"> </w:t>
      </w:r>
      <w:r w:rsidR="00211798" w:rsidRPr="00D864B0">
        <w:rPr>
          <w:bCs/>
        </w:rPr>
        <w:fldChar w:fldCharType="begin"/>
      </w:r>
      <w:r w:rsidR="009571A1">
        <w:rPr>
          <w:bCs/>
        </w:rPr>
        <w:instrText xml:space="preserve"> ADDIN ZOTERO_ITEM CSL_CITATION {"citationID":"YRSyHN5t","properties":{"formattedCitation":"[7]","plainCitation":"[7]","noteIndex":0},"citationItems":[{"id":2085,"uris":["http://zotero.org/users/5580658/items/FI34238J"],"uri":["http://zotero.org/users/5580658/items/FI34238J"],"itemData":{"id":2085,"type":"webpage","container-title":"Aaron Swartz","note":"Citation Key: Swartz2008","title":"Guerilla Open Access Manifesto","URL":"https://archive.org/stream/GuerillaOpenAccessManifesto/Goamjuly2008_djvu.txt","author":[{"family":"Swartz","given":"Aaron"}],"issued":{"date-parts":[["2008"]]}}}],"schema":"https://github.com/citation-style-language/schema/raw/master/csl-citation.json"} </w:instrText>
      </w:r>
      <w:r w:rsidR="00211798" w:rsidRPr="00D864B0">
        <w:rPr>
          <w:bCs/>
        </w:rPr>
        <w:fldChar w:fldCharType="separate"/>
      </w:r>
      <w:r w:rsidR="009571A1" w:rsidRPr="009571A1">
        <w:rPr>
          <w:rFonts w:ascii="Calibri" w:hAnsi="Calibri" w:cs="Calibri"/>
        </w:rPr>
        <w:t>[7]</w:t>
      </w:r>
      <w:r w:rsidR="00211798" w:rsidRPr="00D864B0">
        <w:rPr>
          <w:bCs/>
        </w:rPr>
        <w:fldChar w:fldCharType="end"/>
      </w:r>
      <w:r w:rsidRPr="00D864B0">
        <w:rPr>
          <w:bCs/>
        </w:rPr>
        <w:t xml:space="preserve">, </w:t>
      </w:r>
      <w:r w:rsidR="004B1B54" w:rsidRPr="00D864B0">
        <w:rPr>
          <w:bCs/>
        </w:rPr>
        <w:t>a</w:t>
      </w:r>
      <w:r w:rsidR="00523459" w:rsidRPr="00D864B0">
        <w:rPr>
          <w:bCs/>
        </w:rPr>
        <w:t xml:space="preserve">nd </w:t>
      </w:r>
      <w:r w:rsidRPr="00D864B0">
        <w:rPr>
          <w:bCs/>
        </w:rPr>
        <w:t>the open rebellion</w:t>
      </w:r>
      <w:r w:rsidR="00211798" w:rsidRPr="00D864B0">
        <w:rPr>
          <w:bCs/>
        </w:rPr>
        <w:t xml:space="preserve"> of Alexandra Elbakyan </w:t>
      </w:r>
      <w:r w:rsidR="00211798" w:rsidRPr="00D864B0">
        <w:rPr>
          <w:bCs/>
        </w:rPr>
        <w:fldChar w:fldCharType="begin"/>
      </w:r>
      <w:r w:rsidR="009571A1">
        <w:rPr>
          <w:bCs/>
        </w:rPr>
        <w:instrText xml:space="preserve"> ADDIN ZOTERO_ITEM CSL_CITATION {"citationID":"tQmQvPOL","properties":{"formattedCitation":"[34]","plainCitation":"[34]","noteIndex":0},"citationItems":[{"id":2487,"uris":["http://zotero.org/users/5580658/items/G7ZCWVX3"],"uri":["http://zotero.org/users/5580658/items/G7ZCWVX3"],"itemData":{"id":2487,"type":"webpage","container-title":"Engineuring","title":"Sci-Hub Is a Goal, Changing the System Is a Method","URL":"https://engineuring.wordpress.com/2016/03/11/sci-hub-is-a-goal-changing-the-system-is-a-method/","author":[{"family":"Elbakyan","given":"Alexandra"}],"issued":{"date-parts":[["2016"]]}}}],"schema":"https://github.com/citation-style-language/schema/raw/master/csl-citation.json"} </w:instrText>
      </w:r>
      <w:r w:rsidR="00211798" w:rsidRPr="00D864B0">
        <w:rPr>
          <w:bCs/>
        </w:rPr>
        <w:fldChar w:fldCharType="separate"/>
      </w:r>
      <w:r w:rsidR="009571A1" w:rsidRPr="009571A1">
        <w:rPr>
          <w:rFonts w:ascii="Calibri" w:hAnsi="Calibri" w:cs="Calibri"/>
        </w:rPr>
        <w:t>[34]</w:t>
      </w:r>
      <w:r w:rsidR="00211798" w:rsidRPr="00D864B0">
        <w:rPr>
          <w:bCs/>
        </w:rPr>
        <w:fldChar w:fldCharType="end"/>
      </w:r>
      <w:r w:rsidR="00211798" w:rsidRPr="00D864B0">
        <w:rPr>
          <w:bCs/>
        </w:rPr>
        <w:t xml:space="preserve">, </w:t>
      </w:r>
      <w:proofErr w:type="spellStart"/>
      <w:r w:rsidR="004B1B54" w:rsidRPr="00D864B0">
        <w:rPr>
          <w:bCs/>
        </w:rPr>
        <w:t>SciHub’s</w:t>
      </w:r>
      <w:proofErr w:type="spellEnd"/>
      <w:r w:rsidR="00211798" w:rsidRPr="00D864B0">
        <w:rPr>
          <w:bCs/>
        </w:rPr>
        <w:t xml:space="preserve"> administra</w:t>
      </w:r>
      <w:r w:rsidRPr="00D864B0">
        <w:rPr>
          <w:bCs/>
        </w:rPr>
        <w:t>tor</w:t>
      </w:r>
      <w:r w:rsidR="004B1B54" w:rsidRPr="00D864B0">
        <w:rPr>
          <w:bCs/>
        </w:rPr>
        <w:t>,</w:t>
      </w:r>
      <w:r w:rsidRPr="00D864B0">
        <w:rPr>
          <w:bCs/>
        </w:rPr>
        <w:t xml:space="preserve"> brought the issue of scholar</w:t>
      </w:r>
      <w:r w:rsidR="00211798" w:rsidRPr="00D864B0">
        <w:rPr>
          <w:bCs/>
        </w:rPr>
        <w:t>l</w:t>
      </w:r>
      <w:r w:rsidRPr="00D864B0">
        <w:rPr>
          <w:bCs/>
        </w:rPr>
        <w:t xml:space="preserve">y piracy into the mainstream, </w:t>
      </w:r>
      <w:r w:rsidR="004B1B54" w:rsidRPr="00D864B0">
        <w:rPr>
          <w:bCs/>
        </w:rPr>
        <w:t>resulting</w:t>
      </w:r>
      <w:r w:rsidR="00A1151F" w:rsidRPr="00D864B0">
        <w:rPr>
          <w:bCs/>
        </w:rPr>
        <w:t xml:space="preserve"> in a number of empirical studies</w:t>
      </w:r>
      <w:r w:rsidR="000E482E" w:rsidRPr="00D864B0">
        <w:rPr>
          <w:bCs/>
        </w:rPr>
        <w:t xml:space="preserve"> on this phenomenon</w:t>
      </w:r>
      <w:r w:rsidR="00A1151F" w:rsidRPr="00D864B0">
        <w:rPr>
          <w:bCs/>
        </w:rPr>
        <w:t xml:space="preserve">. </w:t>
      </w:r>
      <w:r w:rsidR="00D741C8" w:rsidRPr="00D864B0">
        <w:rPr>
          <w:bCs/>
        </w:rPr>
        <w:t xml:space="preserve">The research was also aided by the openly accessible LibGen catalogue, and the dataset on SciHub usage released by </w:t>
      </w:r>
      <w:r w:rsidR="00674109" w:rsidRPr="00D864B0">
        <w:rPr>
          <w:bCs/>
        </w:rPr>
        <w:t>Elbakyan in</w:t>
      </w:r>
      <w:r w:rsidR="00D741C8" w:rsidRPr="00D864B0">
        <w:rPr>
          <w:bCs/>
        </w:rPr>
        <w:t xml:space="preserve"> 2016</w:t>
      </w:r>
      <w:r w:rsidR="0024171F" w:rsidRPr="00D864B0">
        <w:rPr>
          <w:bCs/>
        </w:rPr>
        <w:t xml:space="preserve"> </w:t>
      </w:r>
      <w:r w:rsidR="0024171F" w:rsidRPr="00D864B0">
        <w:rPr>
          <w:bCs/>
        </w:rPr>
        <w:fldChar w:fldCharType="begin"/>
      </w:r>
      <w:r w:rsidR="009571A1">
        <w:rPr>
          <w:bCs/>
        </w:rPr>
        <w:instrText xml:space="preserve"> ADDIN ZOTERO_ITEM CSL_CITATION {"citationID":"nNDkLrhy","properties":{"formattedCitation":"[35]","plainCitation":"[35]","noteIndex":0},"citationItems":[{"id":2720,"uris":["http://zotero.org/users/5580658/items/KUIG24AE"],"uri":["http://zotero.org/users/5580658/items/KUIG24AE"],"itemData":{"id":2720,"type":"article-journal","container-title":"Dryad Digital Repository","note":"Citation Key: Elbakyan2016","title":"Data From:‘Who's Downloading Pirated Papers? Everyone","author":[{"family":"Elbakyan","given":"A"},{"family":"Bohannon","given":"J"}],"issued":{"date-parts":[["2016"]]}}}],"schema":"https://github.com/citation-style-language/schema/raw/master/csl-citation.json"} </w:instrText>
      </w:r>
      <w:r w:rsidR="0024171F" w:rsidRPr="00D864B0">
        <w:rPr>
          <w:bCs/>
        </w:rPr>
        <w:fldChar w:fldCharType="separate"/>
      </w:r>
      <w:r w:rsidR="009571A1" w:rsidRPr="009571A1">
        <w:rPr>
          <w:rFonts w:ascii="Calibri" w:hAnsi="Calibri" w:cs="Calibri"/>
        </w:rPr>
        <w:t>[35]</w:t>
      </w:r>
      <w:r w:rsidR="0024171F" w:rsidRPr="00D864B0">
        <w:rPr>
          <w:bCs/>
        </w:rPr>
        <w:fldChar w:fldCharType="end"/>
      </w:r>
      <w:r w:rsidR="00E11F01" w:rsidRPr="00D864B0">
        <w:rPr>
          <w:bCs/>
        </w:rPr>
        <w:t xml:space="preserve">. </w:t>
      </w:r>
      <w:proofErr w:type="spellStart"/>
      <w:r w:rsidR="00D741C8" w:rsidRPr="00D864B0">
        <w:rPr>
          <w:bCs/>
        </w:rPr>
        <w:t>Cabanac</w:t>
      </w:r>
      <w:proofErr w:type="spellEnd"/>
      <w:r w:rsidR="00D741C8" w:rsidRPr="00D864B0">
        <w:rPr>
          <w:bCs/>
        </w:rPr>
        <w:t xml:space="preserve"> </w:t>
      </w:r>
      <w:r w:rsidR="00D741C8" w:rsidRPr="00D864B0">
        <w:rPr>
          <w:bCs/>
        </w:rPr>
        <w:fldChar w:fldCharType="begin"/>
      </w:r>
      <w:r w:rsidR="009571A1">
        <w:rPr>
          <w:bCs/>
        </w:rPr>
        <w:instrText xml:space="preserve"> ADDIN ZOTERO_ITEM CSL_CITATION {"citationID":"5xWNTmG4","properties":{"formattedCitation":"[36]","plainCitation":"[36]","noteIndex":0},"citationItems":[{"id":2158,"uris":["http://zotero.org/users/5580658/items/NTZYZ5IP"],"uri":["http://zotero.org/users/5580658/items/NTZYZ5IP"],"itemData":{"id":2158,"type":"article-journal","container-title":"Journal of the Association for Information Science and Technology","ISSN":"2330-1643","note":"publisher: Wiley Online Library","title":"Bibliogifts in LibGen? A study of a text‐sharing platform driven by biblioleaks and crowdsourcing","author":[{"family":"Cabanac","given":"Guillaume"}],"issued":{"date-parts":[["2015"]]}},"suppress-author":true}],"schema":"https://github.com/citation-style-language/schema/raw/master/csl-citation.json"} </w:instrText>
      </w:r>
      <w:r w:rsidR="00D741C8" w:rsidRPr="00D864B0">
        <w:rPr>
          <w:bCs/>
        </w:rPr>
        <w:fldChar w:fldCharType="separate"/>
      </w:r>
      <w:r w:rsidR="009571A1" w:rsidRPr="009571A1">
        <w:rPr>
          <w:rFonts w:ascii="Calibri" w:hAnsi="Calibri" w:cs="Calibri"/>
        </w:rPr>
        <w:t>[36]</w:t>
      </w:r>
      <w:r w:rsidR="00D741C8" w:rsidRPr="00D864B0">
        <w:rPr>
          <w:bCs/>
        </w:rPr>
        <w:fldChar w:fldCharType="end"/>
      </w:r>
      <w:r w:rsidR="00643DDE" w:rsidRPr="00D864B0">
        <w:rPr>
          <w:bCs/>
        </w:rPr>
        <w:t xml:space="preserve"> offers a rudimentary analysis of the LibGen Catalog</w:t>
      </w:r>
      <w:r w:rsidR="00914F2B" w:rsidRPr="00D864B0">
        <w:rPr>
          <w:bCs/>
        </w:rPr>
        <w:t xml:space="preserve">, while </w:t>
      </w:r>
      <w:proofErr w:type="spellStart"/>
      <w:r w:rsidR="00914F2B" w:rsidRPr="00D864B0">
        <w:rPr>
          <w:bCs/>
        </w:rPr>
        <w:t>Greshake</w:t>
      </w:r>
      <w:proofErr w:type="spellEnd"/>
      <w:r w:rsidR="00914F2B" w:rsidRPr="00D864B0">
        <w:rPr>
          <w:bCs/>
        </w:rPr>
        <w:t xml:space="preserve"> does the same for the SciHub dataset </w:t>
      </w:r>
      <w:r w:rsidR="00914F2B" w:rsidRPr="00D864B0">
        <w:rPr>
          <w:bCs/>
        </w:rPr>
        <w:fldChar w:fldCharType="begin"/>
      </w:r>
      <w:r w:rsidR="009571A1">
        <w:rPr>
          <w:bCs/>
        </w:rPr>
        <w:instrText xml:space="preserve"> ADDIN ZOTERO_ITEM CSL_CITATION {"citationID":"FGHV2NKc","properties":{"formattedCitation":"[37]","plainCitation":"[37]","noteIndex":0},"citationItems":[{"id":2715,"uris":["http://zotero.org/users/5580658/items/NGPTJV7V"],"uri":["http://zotero.org/users/5580658/items/NGPTJV7V"],"itemData":{"id":2715,"type":"article-journal","abstract":"Despite the growth of Open Access, potentially illegally circumventing paywalls to access scholarly publications is becoming a more mainstream phenomenon. The web service Sci-Hub is amongst the biggest facilitators of this, offering free access to around 62 million publications. So far it is not well studied how and why its users are accessing publications through Sci-Hub. By utilizing the recently released corpus of Sci-Hub and comparing it to the data of  ~28 million downloads done through the service, this study tries to address some of these questions. The comparative analysis shows that both the usage and complete corpus is largely made up of recently published articles, with users disproportionately favoring newer articles and 35% of downloaded articles being published after 2013. These results hint that embargo periods before publications become Open Access are frequently circumnavigated using Guerilla Open Access approaches like Sci-Hub. On a journal level, the downloads show a bias towards some scholarly disciplines, especially Chemistry, suggesting increased barriers to access for these. Comparing the use and corpus on a publisher level, it becomes clear that only 11% of publishers are highly requested in comparison to the baseline frequency, while 45% of all publishers are significantly less accessed than expected. Despite this, the oligopoly of publishers is even more remarkable on the level of content consumption, with 80% of all downloads being published through only 9 publishers. All of this suggests that Sci-Hub is used by different populations and for a number of different reasons, and that there is still a lack of access to the published scientific record. A further analysis of these openly available data resources will undoubtedly be valuable for the investigation of academic publishing.","container-title":"F1000Research","DOI":"10.12688/f1000research.11366.1","ISSN":"2046-1402","note":"publisher: F1000Research\nCitation Key: Greshake2017\npublisher-place: London, UK","page":"541","title":"Looking into Pandora's Box: The Content of Sci-Hub and its Usage","volume":"6","author":[{"family":"Greshake","given":"Bastian"}],"issued":{"date-parts":[["2017",4,21]]}},"suppress-author":true}],"schema":"https://github.com/citation-style-language/schema/raw/master/csl-citation.json"} </w:instrText>
      </w:r>
      <w:r w:rsidR="00914F2B" w:rsidRPr="00D864B0">
        <w:rPr>
          <w:bCs/>
        </w:rPr>
        <w:fldChar w:fldCharType="separate"/>
      </w:r>
      <w:r w:rsidR="009571A1" w:rsidRPr="009571A1">
        <w:rPr>
          <w:rFonts w:ascii="Calibri" w:hAnsi="Calibri" w:cs="Calibri"/>
        </w:rPr>
        <w:t>[37]</w:t>
      </w:r>
      <w:r w:rsidR="00914F2B" w:rsidRPr="00D864B0">
        <w:rPr>
          <w:bCs/>
        </w:rPr>
        <w:fldChar w:fldCharType="end"/>
      </w:r>
      <w:r w:rsidR="00643DDE" w:rsidRPr="00D864B0">
        <w:rPr>
          <w:bCs/>
        </w:rPr>
        <w:t xml:space="preserve">. Bodo </w:t>
      </w:r>
      <w:r w:rsidR="00643DDE" w:rsidRPr="00D864B0">
        <w:rPr>
          <w:bCs/>
        </w:rPr>
        <w:fldChar w:fldCharType="begin"/>
      </w:r>
      <w:r w:rsidR="009571A1">
        <w:rPr>
          <w:bCs/>
        </w:rPr>
        <w:instrText xml:space="preserve"> ADDIN ZOTERO_ITEM CSL_CITATION {"citationID":"c1PS03Vm","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00643DDE" w:rsidRPr="00D864B0">
        <w:rPr>
          <w:bCs/>
        </w:rPr>
        <w:fldChar w:fldCharType="separate"/>
      </w:r>
      <w:r w:rsidR="009571A1" w:rsidRPr="009571A1">
        <w:rPr>
          <w:rFonts w:ascii="Calibri" w:hAnsi="Calibri" w:cs="Calibri"/>
        </w:rPr>
        <w:t>[38]</w:t>
      </w:r>
      <w:r w:rsidR="00643DDE" w:rsidRPr="00D864B0">
        <w:rPr>
          <w:bCs/>
        </w:rPr>
        <w:fldChar w:fldCharType="end"/>
      </w:r>
      <w:r w:rsidR="00914F2B" w:rsidRPr="00D864B0">
        <w:rPr>
          <w:bCs/>
        </w:rPr>
        <w:t xml:space="preserve"> uses a </w:t>
      </w:r>
      <w:r w:rsidR="00643DDE" w:rsidRPr="00D864B0">
        <w:rPr>
          <w:bCs/>
        </w:rPr>
        <w:t xml:space="preserve">download dataset </w:t>
      </w:r>
      <w:r w:rsidR="00914F2B" w:rsidRPr="00D864B0">
        <w:rPr>
          <w:bCs/>
        </w:rPr>
        <w:t xml:space="preserve">of LibGen usage </w:t>
      </w:r>
      <w:r w:rsidR="00643DDE" w:rsidRPr="00D864B0">
        <w:rPr>
          <w:bCs/>
        </w:rPr>
        <w:t xml:space="preserve">from 2012 and finds that the most popular titles in LibGen are widely available via Amazon in various print formats, </w:t>
      </w:r>
      <w:r w:rsidR="00917EC6" w:rsidRPr="00D864B0">
        <w:rPr>
          <w:bCs/>
        </w:rPr>
        <w:t>s</w:t>
      </w:r>
      <w:r w:rsidR="00321A91" w:rsidRPr="00D864B0">
        <w:rPr>
          <w:bCs/>
        </w:rPr>
        <w:t xml:space="preserve">uggesting that the library’s main role is not the distribution of titles inaccessible via legal alternatives. The study, </w:t>
      </w:r>
      <w:r w:rsidR="00674109" w:rsidRPr="00D864B0">
        <w:rPr>
          <w:bCs/>
        </w:rPr>
        <w:t>however,</w:t>
      </w:r>
      <w:r w:rsidR="00321A91" w:rsidRPr="00D864B0">
        <w:rPr>
          <w:bCs/>
        </w:rPr>
        <w:t xml:space="preserve"> </w:t>
      </w:r>
      <w:r w:rsidR="00AB3A1A" w:rsidRPr="00D864B0">
        <w:rPr>
          <w:bCs/>
        </w:rPr>
        <w:t>also found</w:t>
      </w:r>
      <w:r w:rsidR="00321A91" w:rsidRPr="00D864B0">
        <w:rPr>
          <w:bCs/>
        </w:rPr>
        <w:t xml:space="preserve"> that cheap and easy electronic availability (both individual, and institutional) </w:t>
      </w:r>
      <w:r w:rsidR="00AB3A1A" w:rsidRPr="00D864B0">
        <w:rPr>
          <w:bCs/>
        </w:rPr>
        <w:t xml:space="preserve">was limited </w:t>
      </w:r>
      <w:del w:id="25" w:author="Author">
        <w:r w:rsidR="00AB3A1A" w:rsidRPr="00D864B0" w:rsidDel="006719C1">
          <w:rPr>
            <w:bCs/>
          </w:rPr>
          <w:delText xml:space="preserve">at least </w:delText>
        </w:r>
      </w:del>
      <w:r w:rsidR="00AB3A1A" w:rsidRPr="00D864B0">
        <w:rPr>
          <w:bCs/>
        </w:rPr>
        <w:t>in 2013-14</w:t>
      </w:r>
      <w:r w:rsidR="00653E55" w:rsidRPr="00D864B0">
        <w:rPr>
          <w:bCs/>
        </w:rPr>
        <w:t>, and downloaded works tend</w:t>
      </w:r>
      <w:r w:rsidR="00AB3A1A" w:rsidRPr="00D864B0">
        <w:rPr>
          <w:bCs/>
        </w:rPr>
        <w:t>ed</w:t>
      </w:r>
      <w:r w:rsidR="00653E55" w:rsidRPr="00D864B0">
        <w:rPr>
          <w:bCs/>
        </w:rPr>
        <w:t xml:space="preserve"> to be significant</w:t>
      </w:r>
      <w:r w:rsidR="00917EC6" w:rsidRPr="00D864B0">
        <w:rPr>
          <w:bCs/>
        </w:rPr>
        <w:t>ly more expensive that those whi</w:t>
      </w:r>
      <w:r w:rsidR="00653E55" w:rsidRPr="00D864B0">
        <w:rPr>
          <w:bCs/>
        </w:rPr>
        <w:t xml:space="preserve">ch </w:t>
      </w:r>
      <w:r w:rsidR="00B535F6" w:rsidRPr="00D864B0">
        <w:rPr>
          <w:bCs/>
        </w:rPr>
        <w:t>were not</w:t>
      </w:r>
      <w:r w:rsidR="00653E55" w:rsidRPr="00D864B0">
        <w:rPr>
          <w:bCs/>
        </w:rPr>
        <w:t xml:space="preserve"> downloaded. </w:t>
      </w:r>
      <w:r w:rsidR="0013515C" w:rsidRPr="00D864B0">
        <w:rPr>
          <w:bCs/>
        </w:rPr>
        <w:t xml:space="preserve">The issue of </w:t>
      </w:r>
      <w:r w:rsidR="00BE04FA" w:rsidRPr="00D864B0">
        <w:rPr>
          <w:bCs/>
        </w:rPr>
        <w:t xml:space="preserve">e-book availability and </w:t>
      </w:r>
      <w:ins w:id="26" w:author="Author">
        <w:r w:rsidR="006719C1">
          <w:rPr>
            <w:bCs/>
          </w:rPr>
          <w:t xml:space="preserve">the limited rights of libraries to lend e-books </w:t>
        </w:r>
      </w:ins>
      <w:del w:id="27" w:author="Author">
        <w:r w:rsidR="00BE04FA" w:rsidRPr="00D864B0" w:rsidDel="006719C1">
          <w:rPr>
            <w:bCs/>
          </w:rPr>
          <w:delText>its po</w:delText>
        </w:r>
        <w:r w:rsidR="0013515C" w:rsidRPr="00D864B0" w:rsidDel="006719C1">
          <w:rPr>
            <w:bCs/>
          </w:rPr>
          <w:delText xml:space="preserve">tentially </w:delText>
        </w:r>
        <w:r w:rsidR="000E482E" w:rsidRPr="00D864B0" w:rsidDel="006719C1">
          <w:rPr>
            <w:bCs/>
          </w:rPr>
          <w:delText xml:space="preserve">negative impact on the ability </w:delText>
        </w:r>
        <w:r w:rsidR="0013515C" w:rsidRPr="00D864B0" w:rsidDel="006719C1">
          <w:rPr>
            <w:bCs/>
          </w:rPr>
          <w:delText xml:space="preserve">of libraries to serve their patrons </w:delText>
        </w:r>
      </w:del>
      <w:r w:rsidR="0013515C" w:rsidRPr="00D864B0">
        <w:rPr>
          <w:bCs/>
        </w:rPr>
        <w:t>was also confi</w:t>
      </w:r>
      <w:r w:rsidR="00BE04FA" w:rsidRPr="00D864B0">
        <w:rPr>
          <w:bCs/>
        </w:rPr>
        <w:t>rmed in a more recent study by</w:t>
      </w:r>
      <w:r w:rsidR="0013515C" w:rsidRPr="00D864B0">
        <w:rPr>
          <w:bCs/>
        </w:rPr>
        <w:t xml:space="preserve"> Giblin at al</w:t>
      </w:r>
      <w:r w:rsidR="000E482E" w:rsidRPr="00D864B0">
        <w:rPr>
          <w:bCs/>
        </w:rPr>
        <w:t>.</w:t>
      </w:r>
      <w:r w:rsidR="0013515C" w:rsidRPr="00D864B0">
        <w:rPr>
          <w:bCs/>
        </w:rPr>
        <w:t xml:space="preserve"> </w:t>
      </w:r>
      <w:r w:rsidR="0013515C" w:rsidRPr="00D864B0">
        <w:rPr>
          <w:bCs/>
        </w:rPr>
        <w:fldChar w:fldCharType="begin"/>
      </w:r>
      <w:r w:rsidR="009571A1">
        <w:rPr>
          <w:bCs/>
        </w:rPr>
        <w:instrText xml:space="preserve"> ADDIN ZOTERO_ITEM CSL_CITATION {"citationID":"uRt9BQPS","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G."},{"family":"Petitjean","given":"Francois"}],"issued":{"date-parts":[["2019"]]}},"suppress-author":true}],"schema":"https://github.com/citation-style-language/schema/raw/master/csl-citation.json"} </w:instrText>
      </w:r>
      <w:r w:rsidR="0013515C" w:rsidRPr="00D864B0">
        <w:rPr>
          <w:bCs/>
        </w:rPr>
        <w:fldChar w:fldCharType="separate"/>
      </w:r>
      <w:r w:rsidR="009571A1" w:rsidRPr="009571A1">
        <w:rPr>
          <w:rFonts w:ascii="Calibri" w:hAnsi="Calibri" w:cs="Calibri"/>
        </w:rPr>
        <w:t>[39]</w:t>
      </w:r>
      <w:r w:rsidR="0013515C" w:rsidRPr="00D864B0">
        <w:rPr>
          <w:bCs/>
        </w:rPr>
        <w:fldChar w:fldCharType="end"/>
      </w:r>
      <w:r w:rsidR="0013515C" w:rsidRPr="00D864B0">
        <w:rPr>
          <w:bCs/>
        </w:rPr>
        <w:t xml:space="preserve">. </w:t>
      </w:r>
    </w:p>
    <w:p w14:paraId="3A7FEC71" w14:textId="53832A5C" w:rsidR="007E5769" w:rsidRPr="00D864B0" w:rsidRDefault="00653E55" w:rsidP="00E433F7">
      <w:pPr>
        <w:jc w:val="both"/>
        <w:rPr>
          <w:bCs/>
        </w:rPr>
      </w:pPr>
      <w:r w:rsidRPr="00D864B0">
        <w:rPr>
          <w:bCs/>
        </w:rPr>
        <w:t xml:space="preserve">Himmelstein </w:t>
      </w:r>
      <w:r w:rsidRPr="00D864B0">
        <w:rPr>
          <w:bCs/>
        </w:rPr>
        <w:fldChar w:fldCharType="begin"/>
      </w:r>
      <w:r w:rsidR="009571A1">
        <w:rPr>
          <w:bCs/>
        </w:rPr>
        <w:instrText xml:space="preserve"> ADDIN ZOTERO_ITEM CSL_CITATION {"citationID":"UODnjBQr","properties":{"formattedCitation":"[30]","plainCitation":"[30]","noteIndex":0},"citationItems":[{"id":2910,"uris":["http://zotero.org/users/5580658/items/FWDMFR3X"],"uri":["http://zotero.org/users/5580658/items/FWDMFR3X"],"itemData":{"id":2910,"type":"article-journal","abstract":"The website Sci-Hub enables users to download PDF versions of scholarly articles, including many articles that are paywalled at their journal’s site. Sci-Hub has grown rapidly since its creation in 2011, but the extent of its coverage has been ...","container-title":"eLife","DOI":"10.7554/eLife.32822","ISSN":"2050-084X","journalAbbreviation":"Elife","language":"eng","note":"PMID: 29424689","source":"europepmc.org","title":"Sci-Hub provides access to nearly all scholarly literature.","URL":"https://europepmc.org/articles/PMC5832410/","volume":"7","author":[{"family":"Himmelstein","given":"D. S."},{"family":"Romero","given":"A. R."},{"family":"Levernier","given":"J. G."},{"family":"Munro","given":"T. A."},{"family":"McLaughlin","given":"S. R."},{"family":"Greshake","given":"B. Tzovaras"},{"family":"Greene","given":"C. S."}],"accessed":{"date-parts":[["2019",5,23]]},"issued":{"date-parts":[["2018"]]}},"suppress-author":true}],"schema":"https://github.com/citation-style-language/schema/raw/master/csl-citation.json"}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[30]</w:t>
      </w:r>
      <w:r w:rsidRPr="00D864B0">
        <w:rPr>
          <w:bCs/>
        </w:rPr>
        <w:fldChar w:fldCharType="end"/>
      </w:r>
      <w:r w:rsidR="00917EC6" w:rsidRPr="00D864B0">
        <w:rPr>
          <w:bCs/>
        </w:rPr>
        <w:t xml:space="preserve"> </w:t>
      </w:r>
      <w:r w:rsidR="00930235" w:rsidRPr="00D864B0">
        <w:rPr>
          <w:bCs/>
        </w:rPr>
        <w:t>analyzed</w:t>
      </w:r>
      <w:r w:rsidR="00917EC6" w:rsidRPr="00D864B0">
        <w:rPr>
          <w:bCs/>
        </w:rPr>
        <w:t xml:space="preserve"> the </w:t>
      </w:r>
      <w:r w:rsidR="00930235" w:rsidRPr="00D864B0">
        <w:rPr>
          <w:bCs/>
        </w:rPr>
        <w:t xml:space="preserve">SciHub </w:t>
      </w:r>
      <w:r w:rsidR="00917EC6" w:rsidRPr="00D864B0">
        <w:rPr>
          <w:bCs/>
        </w:rPr>
        <w:t>c</w:t>
      </w:r>
      <w:r w:rsidRPr="00D864B0">
        <w:rPr>
          <w:bCs/>
        </w:rPr>
        <w:t xml:space="preserve">atalog, and found that </w:t>
      </w:r>
      <w:r w:rsidR="00027BC5" w:rsidRPr="00D864B0">
        <w:rPr>
          <w:bCs/>
        </w:rPr>
        <w:t xml:space="preserve">in </w:t>
      </w:r>
      <w:r w:rsidRPr="00D864B0">
        <w:rPr>
          <w:bCs/>
        </w:rPr>
        <w:t xml:space="preserve">many scientific domains it offers more comprehensive access to </w:t>
      </w:r>
      <w:r w:rsidR="00930235" w:rsidRPr="00D864B0">
        <w:rPr>
          <w:bCs/>
        </w:rPr>
        <w:t>paywalled</w:t>
      </w:r>
      <w:r w:rsidRPr="00D864B0">
        <w:rPr>
          <w:bCs/>
        </w:rPr>
        <w:t xml:space="preserve"> articles that </w:t>
      </w:r>
      <w:r w:rsidR="000B0EAB" w:rsidRPr="00D864B0">
        <w:rPr>
          <w:bCs/>
        </w:rPr>
        <w:t xml:space="preserve">even the best US academic libraries. </w:t>
      </w:r>
      <w:r w:rsidR="000E482E" w:rsidRPr="00D864B0">
        <w:rPr>
          <w:rFonts w:ascii="Calibri" w:hAnsi="Calibri" w:cs="Calibri"/>
        </w:rPr>
        <w:t xml:space="preserve">Muller and </w:t>
      </w:r>
      <w:proofErr w:type="spellStart"/>
      <w:r w:rsidR="000E482E" w:rsidRPr="00D864B0">
        <w:rPr>
          <w:rFonts w:ascii="Calibri" w:hAnsi="Calibri" w:cs="Calibri"/>
        </w:rPr>
        <w:t>Iriarte</w:t>
      </w:r>
      <w:proofErr w:type="spellEnd"/>
      <w:r w:rsidR="000E482E" w:rsidRPr="00D864B0">
        <w:rPr>
          <w:bCs/>
        </w:rPr>
        <w:t xml:space="preserve">  </w:t>
      </w:r>
      <w:r w:rsidR="003863BE" w:rsidRPr="00D864B0">
        <w:rPr>
          <w:bCs/>
        </w:rPr>
        <w:fldChar w:fldCharType="begin"/>
      </w:r>
      <w:r w:rsidR="009571A1">
        <w:rPr>
          <w:bCs/>
        </w:rPr>
        <w:instrText xml:space="preserve"> ADDIN ZOTERO_ITEM CSL_CITATION {"citationID":"CoyX7xef","properties":{"formattedCitation":"[40]","plainCitation":"[40]","noteIndex":0},"citationItems":[{"id":2899,"uris":["http://zotero.org/users/5580658/items/4QR8B3BW"],"uri":["http://zotero.org/users/5580658/items/4QR8B3BW"],"itemData":{"id":2899,"type":"paper-conference","container-title":"15th Interlending and Document Supply Conference (ILDS) , Paris, 04-06 October, 2017","event-place":"Paris","note":"Citation Key: MULLER2017","publisher-place":"Paris","title":"Measuring the impact of piracy and open access on the academic library services","author":[{"family":"Muller","given":"Floriane Sophie"},{"family":"Iriarte","given":"Pablo"}],"issued":{"date-parts":[["2017"]]}},"suppress-author":true}],"schema":"https://github.com/citation-style-language/schema/raw/master/csl-citation.json"} </w:instrText>
      </w:r>
      <w:r w:rsidR="003863BE" w:rsidRPr="00D864B0">
        <w:rPr>
          <w:bCs/>
        </w:rPr>
        <w:fldChar w:fldCharType="separate"/>
      </w:r>
      <w:r w:rsidR="009571A1" w:rsidRPr="009571A1">
        <w:rPr>
          <w:rFonts w:ascii="Calibri" w:hAnsi="Calibri" w:cs="Calibri"/>
        </w:rPr>
        <w:t>[40]</w:t>
      </w:r>
      <w:r w:rsidR="003863BE" w:rsidRPr="00D864B0">
        <w:rPr>
          <w:bCs/>
        </w:rPr>
        <w:fldChar w:fldCharType="end"/>
      </w:r>
      <w:r w:rsidR="000E482E" w:rsidRPr="00D864B0">
        <w:rPr>
          <w:bCs/>
        </w:rPr>
        <w:t xml:space="preserve"> measured</w:t>
      </w:r>
      <w:r w:rsidR="003863BE" w:rsidRPr="00D864B0">
        <w:rPr>
          <w:bCs/>
        </w:rPr>
        <w:t xml:space="preserve"> </w:t>
      </w:r>
      <w:r w:rsidR="00036452" w:rsidRPr="00D864B0">
        <w:rPr>
          <w:bCs/>
        </w:rPr>
        <w:t xml:space="preserve">the </w:t>
      </w:r>
      <w:r w:rsidR="003863BE" w:rsidRPr="00D864B0">
        <w:rPr>
          <w:bCs/>
        </w:rPr>
        <w:t xml:space="preserve">availability and access </w:t>
      </w:r>
      <w:r w:rsidR="00036452" w:rsidRPr="00D864B0">
        <w:rPr>
          <w:bCs/>
        </w:rPr>
        <w:t xml:space="preserve">of journal articles cited by </w:t>
      </w:r>
      <w:r w:rsidR="00523459" w:rsidRPr="00D864B0">
        <w:rPr>
          <w:bCs/>
        </w:rPr>
        <w:t>U</w:t>
      </w:r>
      <w:r w:rsidR="00036452" w:rsidRPr="00D864B0">
        <w:rPr>
          <w:bCs/>
        </w:rPr>
        <w:t>niversity of Geneva researchers in 2015-16</w:t>
      </w:r>
      <w:r w:rsidR="00C45548" w:rsidRPr="00D864B0">
        <w:rPr>
          <w:bCs/>
        </w:rPr>
        <w:t xml:space="preserve"> via various sources including SciHub,</w:t>
      </w:r>
      <w:r w:rsidR="00036452" w:rsidRPr="00D864B0">
        <w:rPr>
          <w:bCs/>
        </w:rPr>
        <w:t xml:space="preserve"> </w:t>
      </w:r>
      <w:r w:rsidR="00C45548" w:rsidRPr="00D864B0">
        <w:rPr>
          <w:bCs/>
        </w:rPr>
        <w:t>and found</w:t>
      </w:r>
      <w:r w:rsidR="003863BE" w:rsidRPr="00D864B0">
        <w:rPr>
          <w:bCs/>
        </w:rPr>
        <w:t xml:space="preserve"> that </w:t>
      </w:r>
      <w:r w:rsidR="00036452" w:rsidRPr="00D864B0">
        <w:rPr>
          <w:bCs/>
        </w:rPr>
        <w:t xml:space="preserve">compared to legal availability, </w:t>
      </w:r>
      <w:r w:rsidR="003863BE" w:rsidRPr="00D864B0">
        <w:rPr>
          <w:bCs/>
        </w:rPr>
        <w:t xml:space="preserve">piratical access plays very little role. </w:t>
      </w:r>
      <w:r w:rsidR="00930235" w:rsidRPr="00D864B0">
        <w:rPr>
          <w:bCs/>
        </w:rPr>
        <w:t xml:space="preserve">This is in line with a number of </w:t>
      </w:r>
      <w:r w:rsidR="00E11F01" w:rsidRPr="00D864B0">
        <w:rPr>
          <w:bCs/>
        </w:rPr>
        <w:t xml:space="preserve">studies </w:t>
      </w:r>
      <w:r w:rsidR="007E5769" w:rsidRPr="00D864B0">
        <w:rPr>
          <w:bCs/>
        </w:rPr>
        <w:t>from multiple scientific disciplines</w:t>
      </w:r>
      <w:r w:rsidR="00930235" w:rsidRPr="00D864B0">
        <w:rPr>
          <w:bCs/>
        </w:rPr>
        <w:t xml:space="preserve">, which </w:t>
      </w:r>
      <w:r w:rsidR="00E11F01" w:rsidRPr="00D864B0">
        <w:rPr>
          <w:bCs/>
        </w:rPr>
        <w:t xml:space="preserve">found that the overall weight and impact of this piratical access channel remained marginal </w:t>
      </w:r>
      <w:r w:rsidR="007E5769" w:rsidRPr="00D864B0">
        <w:rPr>
          <w:bCs/>
        </w:rPr>
        <w:fldChar w:fldCharType="begin"/>
      </w:r>
      <w:r w:rsidR="009571A1">
        <w:rPr>
          <w:bCs/>
        </w:rPr>
        <w:instrText xml:space="preserve"> ADDIN ZOTERO_ITEM CSL_CITATION {"citationID":"yXw3C8zK","properties":{"formattedCitation":"[41\\uc0\\u8211{}43]","plainCitation":"[41–43]","noteIndex":0},"citationItems":[{"id":2717,"uris":["http://zotero.org/users/5580658/items/SVTGCTXB"],"uri":["http://zotero.org/users/5580658/items/SVTGCTXB"],"itemData":{"id":2717,"type":"article-journal","container-title":"Journal of Contemporary European Research","ISSN":"1815-347X","issue":"3","note":"Citation Key: Timus2016","title":"Pirating European Studies","volume":"12","author":[{"family":"Timus","given":"Natalia"},{"family":"Zakaria","given":"Babutsidze"}],"issued":{"date-parts":[["2016"]]}}},{"id":2716,"uris":["http://zotero.org/users/5580658/items/6R82SZJH"],"uri":["http://zotero.org/users/5580658/items/6R82SZJH"],"itemData":{"id":2716,"type":"article-journal","note":"Citation Key: Babutsidze2016","title":"Pirated economics","author":[{"family":"Babutsidze","given":"Zakaria"}],"issued":{"date-parts":[["2016"]]}}},{"id":2896,"uris":["http://zotero.org/users/5580658/items/9PANHLSY"],"uri":["http://zotero.org/users/5580658/items/9PANHLSY"],"itemData":{"id":2896,"type":"article-journal","container-title":"Acta Univ. Sapientiae, Informatica","issue":"1","note":"Citation Key: ANDROCEC2017","page":"83-96","title":"Analysis of Sci-Hub downloads of computer science papers","volume":"9","author":[{"family":"Androcec","given":"Darko"}],"issued":{"date-parts":[["2017"]]}}}],"schema":"https://github.com/citation-style-language/schema/raw/master/csl-citation.json"} </w:instrText>
      </w:r>
      <w:r w:rsidR="007E5769" w:rsidRPr="00D864B0">
        <w:rPr>
          <w:bCs/>
        </w:rPr>
        <w:fldChar w:fldCharType="separate"/>
      </w:r>
      <w:r w:rsidR="009571A1" w:rsidRPr="009571A1">
        <w:rPr>
          <w:rFonts w:ascii="Calibri" w:hAnsi="Calibri" w:cs="Calibri"/>
          <w:szCs w:val="24"/>
        </w:rPr>
        <w:t>[41–43]</w:t>
      </w:r>
      <w:r w:rsidR="007E5769" w:rsidRPr="00D864B0">
        <w:rPr>
          <w:bCs/>
        </w:rPr>
        <w:fldChar w:fldCharType="end"/>
      </w:r>
      <w:r w:rsidR="00523459" w:rsidRPr="00D864B0">
        <w:rPr>
          <w:bCs/>
        </w:rPr>
        <w:t>.</w:t>
      </w:r>
    </w:p>
    <w:p w14:paraId="589E772D" w14:textId="53383A8C" w:rsidR="00E11F01" w:rsidRPr="00D864B0" w:rsidRDefault="00930235" w:rsidP="00E433F7">
      <w:pPr>
        <w:jc w:val="both"/>
        <w:rPr>
          <w:bCs/>
        </w:rPr>
      </w:pPr>
      <w:r w:rsidRPr="00D864B0">
        <w:rPr>
          <w:bCs/>
        </w:rPr>
        <w:t>Regarding the geographic usage of shadow libraries</w:t>
      </w:r>
      <w:r w:rsidR="00523459" w:rsidRPr="00D864B0">
        <w:rPr>
          <w:bCs/>
        </w:rPr>
        <w:t>,</w:t>
      </w:r>
      <w:r w:rsidRPr="00D864B0">
        <w:rPr>
          <w:bCs/>
        </w:rPr>
        <w:t xml:space="preserve"> both Bodo </w:t>
      </w:r>
      <w:r w:rsidRPr="00D864B0">
        <w:rPr>
          <w:bCs/>
        </w:rPr>
        <w:fldChar w:fldCharType="begin"/>
      </w:r>
      <w:r w:rsidR="009571A1">
        <w:rPr>
          <w:bCs/>
        </w:rPr>
        <w:instrText xml:space="preserve"> ADDIN ZOTERO_ITEM CSL_CITATION {"citationID":"O0DpTRBW","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Knowledge","author":[{"family":"Bodó","given":"Balázs"}],"editor":[{"family":"Karaganis","given":"Joe"}],"issued":{"date-parts":[["2018"]]}},"suppress-author":true}],"schema":"https://github.com/citation-style-language/schema/raw/master/csl-citation.json"} </w:instrText>
      </w:r>
      <w:r w:rsidRPr="00D864B0">
        <w:rPr>
          <w:bCs/>
        </w:rPr>
        <w:fldChar w:fldCharType="separate"/>
      </w:r>
      <w:r w:rsidR="009571A1" w:rsidRPr="009571A1">
        <w:rPr>
          <w:rFonts w:ascii="Calibri" w:hAnsi="Calibri" w:cs="Calibri"/>
        </w:rPr>
        <w:t>[38]</w:t>
      </w:r>
      <w:r w:rsidRPr="00D864B0">
        <w:rPr>
          <w:bCs/>
        </w:rPr>
        <w:fldChar w:fldCharType="end"/>
      </w:r>
      <w:r w:rsidRPr="00D864B0">
        <w:rPr>
          <w:bCs/>
        </w:rPr>
        <w:t xml:space="preserve"> </w:t>
      </w:r>
      <w:r w:rsidR="00C45548" w:rsidRPr="00D864B0">
        <w:rPr>
          <w:bCs/>
        </w:rPr>
        <w:t>analyz</w:t>
      </w:r>
      <w:r w:rsidR="0013515C" w:rsidRPr="00D864B0">
        <w:rPr>
          <w:bCs/>
        </w:rPr>
        <w:t>i</w:t>
      </w:r>
      <w:r w:rsidRPr="00D864B0">
        <w:rPr>
          <w:bCs/>
        </w:rPr>
        <w:t xml:space="preserve">ng </w:t>
      </w:r>
      <w:r w:rsidR="00C45548" w:rsidRPr="00D864B0">
        <w:rPr>
          <w:bCs/>
        </w:rPr>
        <w:t>LibGen</w:t>
      </w:r>
      <w:r w:rsidR="00BE04FA" w:rsidRPr="00D864B0">
        <w:rPr>
          <w:bCs/>
        </w:rPr>
        <w:t>,</w:t>
      </w:r>
      <w:r w:rsidRPr="00D864B0">
        <w:rPr>
          <w:bCs/>
        </w:rPr>
        <w:t xml:space="preserve"> and Bohannon </w:t>
      </w:r>
      <w:r w:rsidRPr="00D864B0">
        <w:rPr>
          <w:bCs/>
        </w:rPr>
        <w:fldChar w:fldCharType="begin"/>
      </w:r>
      <w:r w:rsidR="009571A1">
        <w:rPr>
          <w:bCs/>
        </w:rPr>
        <w:instrText xml:space="preserve"> ADDIN ZOTERO_ITEM CSL_CITATION {"citationID":"GTGwM6D3","properties":{"formattedCitation":"[2]","plainCitation":"[2]","noteIndex":0},"citationItems":[{"id":2642,"uris":["http://zotero.org/users/5580658/items/M7LK37FA"],"uri":["http://zotero.org/users/5580658/items/M7LK37FA"],"itemData":{"id":2642,"type":"article-magazine","container-title":"Science","note":"Citation Key: Bohannon2016","title":"Who's downloading pirated papers? Everyone","URL":"http://www.sciencemag.org/news/2016/04/whos-downloading-pirated-papers-everyone","author":[{"family":"Bohannon","given":"John"}],"accessed":{"date-parts":[["2016",6,5]]},"issued":{"date-parts":[["2016"]]}},"suppress-author":true}],"schema":"https://github.com/citation-style-language/schema/raw/master/csl-citation.json"} </w:instrText>
      </w:r>
      <w:r w:rsidRPr="00D864B0">
        <w:rPr>
          <w:bCs/>
        </w:rPr>
        <w:fldChar w:fldCharType="separate"/>
      </w:r>
      <w:r w:rsidR="009571A1" w:rsidRPr="009571A1">
        <w:rPr>
          <w:rFonts w:ascii="Calibri" w:hAnsi="Calibri" w:cs="Calibri"/>
        </w:rPr>
        <w:t>[2]</w:t>
      </w:r>
      <w:r w:rsidRPr="00D864B0">
        <w:rPr>
          <w:bCs/>
        </w:rPr>
        <w:fldChar w:fldCharType="end"/>
      </w:r>
      <w:r w:rsidRPr="00D864B0">
        <w:rPr>
          <w:bCs/>
        </w:rPr>
        <w:t xml:space="preserve"> </w:t>
      </w:r>
      <w:r w:rsidR="0070316C" w:rsidRPr="00D864B0">
        <w:rPr>
          <w:bCs/>
        </w:rPr>
        <w:t>analyz</w:t>
      </w:r>
      <w:r w:rsidRPr="00D864B0">
        <w:rPr>
          <w:bCs/>
        </w:rPr>
        <w:t>ing SciHub data</w:t>
      </w:r>
      <w:r w:rsidR="00523459" w:rsidRPr="00D864B0">
        <w:rPr>
          <w:bCs/>
        </w:rPr>
        <w:t>,</w:t>
      </w:r>
      <w:r w:rsidRPr="00D864B0">
        <w:rPr>
          <w:bCs/>
        </w:rPr>
        <w:t xml:space="preserve"> agree that these services are </w:t>
      </w:r>
      <w:r w:rsidR="003A75F5" w:rsidRPr="00D864B0">
        <w:rPr>
          <w:bCs/>
        </w:rPr>
        <w:t xml:space="preserve">widely </w:t>
      </w:r>
      <w:r w:rsidRPr="00D864B0">
        <w:rPr>
          <w:bCs/>
        </w:rPr>
        <w:t xml:space="preserve">used </w:t>
      </w:r>
      <w:r w:rsidR="00E11F01" w:rsidRPr="00D864B0">
        <w:rPr>
          <w:bCs/>
        </w:rPr>
        <w:t xml:space="preserve">in </w:t>
      </w:r>
      <w:r w:rsidR="003A75F5" w:rsidRPr="00D864B0">
        <w:rPr>
          <w:bCs/>
        </w:rPr>
        <w:t xml:space="preserve">both </w:t>
      </w:r>
      <w:r w:rsidR="00E11F01" w:rsidRPr="00D864B0">
        <w:rPr>
          <w:bCs/>
        </w:rPr>
        <w:t xml:space="preserve">developed and developing </w:t>
      </w:r>
      <w:r w:rsidR="00E11F01" w:rsidRPr="00D864B0">
        <w:rPr>
          <w:bCs/>
        </w:rPr>
        <w:lastRenderedPageBreak/>
        <w:t xml:space="preserve">countries. This fact suggests the existence of multiple, </w:t>
      </w:r>
      <w:r w:rsidR="00E455DD" w:rsidRPr="00D864B0">
        <w:rPr>
          <w:bCs/>
        </w:rPr>
        <w:t>separate</w:t>
      </w:r>
      <w:r w:rsidR="00E11F01" w:rsidRPr="00D864B0">
        <w:rPr>
          <w:bCs/>
        </w:rPr>
        <w:t xml:space="preserve"> logics that produce the use of scholarly piracy. In rich</w:t>
      </w:r>
      <w:r w:rsidR="00523459" w:rsidRPr="00D864B0">
        <w:rPr>
          <w:bCs/>
        </w:rPr>
        <w:t xml:space="preserve"> </w:t>
      </w:r>
      <w:r w:rsidR="00E11F01" w:rsidRPr="00D864B0">
        <w:rPr>
          <w:bCs/>
        </w:rPr>
        <w:t xml:space="preserve">North American and Western European countries, users turn to SciHub and </w:t>
      </w:r>
      <w:r w:rsidR="003A75F5" w:rsidRPr="00D864B0">
        <w:rPr>
          <w:bCs/>
        </w:rPr>
        <w:t>other similar ven</w:t>
      </w:r>
      <w:r w:rsidR="00E11F01" w:rsidRPr="00D864B0">
        <w:rPr>
          <w:bCs/>
        </w:rPr>
        <w:t xml:space="preserve">ues </w:t>
      </w:r>
      <w:r w:rsidR="00B535F6" w:rsidRPr="00D864B0">
        <w:rPr>
          <w:bCs/>
        </w:rPr>
        <w:t>most likely</w:t>
      </w:r>
      <w:r w:rsidR="00E11F01" w:rsidRPr="00D864B0">
        <w:rPr>
          <w:bCs/>
        </w:rPr>
        <w:t xml:space="preserve"> for convenience </w:t>
      </w:r>
      <w:r w:rsidR="00AB3A1A" w:rsidRPr="00D864B0">
        <w:rPr>
          <w:bCs/>
        </w:rPr>
        <w:fldChar w:fldCharType="begin"/>
      </w:r>
      <w:r w:rsidR="009571A1">
        <w:rPr>
          <w:bCs/>
        </w:rPr>
        <w:instrText xml:space="preserve"> ADDIN ZOTERO_ITEM CSL_CITATION {"citationID":"x2mjJFJ8","properties":{"formattedCitation":"[11]","plainCitation":"[11]","noteIndex":0},"citationItems":[{"id":2706,"uris":["http://zotero.org/users/5580658/items/FREHW83E"],"uri":["http://zotero.org/users/5580658/items/FREHW83E"],"itemData":{"id":2706,"type":"article-journal","container-title":"College &amp; Research Libraries","ISSN":"2150-6701","issue":"2","note":"Citation Key: Gardner2017","title":"Fast and furious (at publishers): the motivations behind crowdsourced research sharing","volume":"78","author":[{"family":"Gardner","given":"Carolyn Caffrey"},{"family":"Gardner","given":"Gabriel J"}],"issued":{"date-parts":[["2017"]]}}}],"schema":"https://github.com/citation-style-language/schema/raw/master/csl-citation.json"} </w:instrText>
      </w:r>
      <w:r w:rsidR="00AB3A1A" w:rsidRPr="00D864B0">
        <w:rPr>
          <w:bCs/>
        </w:rPr>
        <w:fldChar w:fldCharType="separate"/>
      </w:r>
      <w:r w:rsidR="009571A1" w:rsidRPr="009571A1">
        <w:rPr>
          <w:rFonts w:ascii="Calibri" w:hAnsi="Calibri" w:cs="Calibri"/>
        </w:rPr>
        <w:t>[11]</w:t>
      </w:r>
      <w:r w:rsidR="00AB3A1A" w:rsidRPr="00D864B0">
        <w:rPr>
          <w:bCs/>
        </w:rPr>
        <w:fldChar w:fldCharType="end"/>
      </w:r>
      <w:r w:rsidR="00E11F01" w:rsidRPr="00D864B0">
        <w:rPr>
          <w:bCs/>
        </w:rPr>
        <w:t>. On the other hand, studies from developing countries suggest a substantial</w:t>
      </w:r>
      <w:r w:rsidR="003A75F5" w:rsidRPr="00D864B0">
        <w:rPr>
          <w:bCs/>
        </w:rPr>
        <w:t xml:space="preserve"> access problem in the Global So</w:t>
      </w:r>
      <w:r w:rsidR="00E11F01" w:rsidRPr="00D864B0">
        <w:rPr>
          <w:bCs/>
        </w:rPr>
        <w:t xml:space="preserve">uth, which may drive scholarly piracy </w:t>
      </w:r>
      <w:r w:rsidR="0070316C" w:rsidRPr="00D864B0">
        <w:rPr>
          <w:bCs/>
        </w:rPr>
        <w:fldChar w:fldCharType="begin"/>
      </w:r>
      <w:r w:rsidR="009571A1">
        <w:rPr>
          <w:bCs/>
        </w:rPr>
        <w:instrText xml:space="preserve"> ADDIN ZOTERO_ITEM CSL_CITATION {"citationID":"6ta78r5j","properties":{"formattedCitation":"[17,44,45]","plainCitation":"[17,44,45]","noteIndex":0},"citationItems":[{"id":2718,"uris":["http://zotero.org/users/5580658/items/VBPYX8SG"],"uri":["http://zotero.org/users/5580658/items/VBPYX8SG"],"itemData":{"id":2718,"type":"article-journal","container-title":"Information Development","ISSN":"0266-6669","issue":"5","note":"publisher: SAGE Publications Sage UK: London, England\nCitation Key: Machin-Mastromatteo2016","page":"1806-1814","title":"Piracy of scientific papers in Latin America: An analysis of Sci-Hub usage data","volume":"32","author":[{"family":"Machin-Mastromatteo","given":"Juan D"},{"family":"Uribe-Tirado","given":"Alejandro"},{"family":"Romero-Ortiz","given":"Maria E"}],"issued":{"date-parts":[["2016"]]}}},{"id":2705,"uris":["http://zotero.org/users/5580658/items/5V7LIPMY"],"uri":["http://zotero.org/users/5580658/items/5V7LIPMY"],"itemData":{"id":2705,"type":"article-journal","abstract":"INTRODUCTION: Based on relative population size and burden of disease, emergency care publication outputs from low- and middle-income regions are disproportionately lower than those of high-income regions. Ironically, outputs from regions with higher publication rates are often less relevant in the African context. As a result, the dissemination of and access to local research is essential to local researchers, but the cost of this access (actual and cost-wise) remains unknown. The aim of this study was to describe access to African emergency care publications in terms of publisher-based access (open access or subscription) and alternate access (self-archived or author provided), as well as the cost of access. METHODS: We conducted a retrospective, cross-sectional study using all emergency medicine publications included in Scopus between 2011 and 2015. A sequential search strategy described access to each article, and we calculated mean article charges against the purchasing power parity index (used to describe out-of-pocket expense). RESULTS: We included 666 publications from 49 journals, of which 395 (59.3%) were open access. For subscription-based articles, 106 (39.1%) were self-archived, 60 (22.1%) were author-provided, and 105 (38.8%) were inaccessible. Mean article access cost was $36.44, and mean processing charge was $2,319.34. Using the purchasing power parity index it was calculated that equivalent out-of-pocket expenditure for South African, Ghanaian and Tanzanian authors would respectively be $15.77, $10.44 and $13.04 for access, and $1,004.02, $664.36 and $830.27 for processing. Based on this, the corrected cost of a single-unit article access or process charge for South African, Ghanaian and Tanzanian authors, respectively, was 2.3, 3.5 and 2.8 times higher than the standard rate. CONCLUSION: One in six African emergency care publications are inaccessible outside institutional library subscriptions; additionally, the cost of access to publications in low- and middle-income countries appears prohibitive. Publishers should strongly consider revising pricing for more equitable access for researchers from low- and middle-income countries.","container-title":"Western Journal of Emergency Medicine","DOI":"10.5811/westjem.2017.8.34930","ISSN":"1936-900X","issue":"6","note":"publisher: Department of Emergency Medicine, University of California, Irvine School of Medicine\nCitation Key: Bruijns2017","page":"1018-1024","title":"Poor Access for African Researchers to African Emergency Care Publications: A Cross-sectional Study","volume":"18","author":[{"family":"Bruijns","given":"Stevan R"},{"family":"Maesela","given":"Mmapeladi"},{"family":"Sinha","given":"Suniti"},{"family":"Banner","given":"Megan"}],"issued":{"date-parts":[["2017",10,11]]}}},{"id":2708,"uris":["http://zotero.org/users/5580658/items/LMLXYAXD"],"uri":["http://zotero.org/users/5580658/items/LMLXYAXD"],"itemData":{"id":2708,"type":"article-journal","container-title":"J Oral Res","DOI":"doi:10.17126/joralres.2017.054","issue":"7","note":"Citation Key: Corrales-Reyes2017","page":"175","title":"Sci-Hub and evidence-based dentistry: an ethical dilemma in Cuba","volume":"6","author":[{"family":"Corrales-Reyes","given":"Ibraín Enrique"}],"issued":{"date-parts":[["2017"]]}}}],"schema":"https://github.com/citation-style-language/schema/raw/master/csl-citation.json"} </w:instrText>
      </w:r>
      <w:r w:rsidR="0070316C" w:rsidRPr="00D864B0">
        <w:rPr>
          <w:bCs/>
        </w:rPr>
        <w:fldChar w:fldCharType="separate"/>
      </w:r>
      <w:r w:rsidR="009571A1" w:rsidRPr="009571A1">
        <w:rPr>
          <w:rFonts w:ascii="Calibri" w:hAnsi="Calibri" w:cs="Calibri"/>
        </w:rPr>
        <w:t>[17,44,45]</w:t>
      </w:r>
      <w:r w:rsidR="0070316C" w:rsidRPr="00D864B0">
        <w:rPr>
          <w:bCs/>
        </w:rPr>
        <w:fldChar w:fldCharType="end"/>
      </w:r>
      <w:r w:rsidR="0070316C" w:rsidRPr="00D864B0">
        <w:rPr>
          <w:bCs/>
        </w:rPr>
        <w:t>.</w:t>
      </w:r>
    </w:p>
    <w:p w14:paraId="524EE82A" w14:textId="6D998007" w:rsidR="00796F8D" w:rsidRPr="00D864B0" w:rsidRDefault="00514B57" w:rsidP="00E433F7">
      <w:pPr>
        <w:jc w:val="both"/>
        <w:rPr>
          <w:bCs/>
        </w:rPr>
      </w:pPr>
      <w:r w:rsidRPr="00D864B0">
        <w:rPr>
          <w:bCs/>
        </w:rPr>
        <w:t xml:space="preserve">In this paper we </w:t>
      </w:r>
      <w:r w:rsidR="00362B4A" w:rsidRPr="00D864B0">
        <w:rPr>
          <w:bCs/>
        </w:rPr>
        <w:t>use a large dataset of direc</w:t>
      </w:r>
      <w:r w:rsidRPr="00D864B0">
        <w:rPr>
          <w:bCs/>
        </w:rPr>
        <w:t>t</w:t>
      </w:r>
      <w:r w:rsidR="00362B4A" w:rsidRPr="00D864B0">
        <w:rPr>
          <w:bCs/>
        </w:rPr>
        <w:t>ly</w:t>
      </w:r>
      <w:r w:rsidRPr="00D864B0">
        <w:rPr>
          <w:bCs/>
        </w:rPr>
        <w:t xml:space="preserve"> observed downloads from one of </w:t>
      </w:r>
      <w:proofErr w:type="spellStart"/>
      <w:r w:rsidRPr="00D864B0">
        <w:rPr>
          <w:bCs/>
        </w:rPr>
        <w:t>LibGen’s</w:t>
      </w:r>
      <w:proofErr w:type="spellEnd"/>
      <w:r w:rsidRPr="00D864B0">
        <w:rPr>
          <w:bCs/>
        </w:rPr>
        <w:t xml:space="preserve"> mirror sites</w:t>
      </w:r>
      <w:r w:rsidR="00E4773F" w:rsidRPr="00D864B0">
        <w:rPr>
          <w:bCs/>
        </w:rPr>
        <w:t xml:space="preserve"> </w:t>
      </w:r>
      <w:r w:rsidR="00E4773F" w:rsidRPr="00D864B0">
        <w:rPr>
          <w:bCs/>
        </w:rPr>
        <w:fldChar w:fldCharType="begin"/>
      </w:r>
      <w:r w:rsidR="009571A1">
        <w:rPr>
          <w:bCs/>
        </w:rPr>
        <w:instrText xml:space="preserve"> ADDIN ZOTERO_ITEM CSL_CITATION {"citationID":"ST0NCcLr","properties":{"formattedCitation":"[46]","plainCitation":"[46]","noteIndex":0},"citationItems":[{"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E4773F" w:rsidRPr="00D864B0">
        <w:rPr>
          <w:bCs/>
        </w:rPr>
        <w:fldChar w:fldCharType="separate"/>
      </w:r>
      <w:r w:rsidR="009571A1" w:rsidRPr="009571A1">
        <w:rPr>
          <w:rFonts w:ascii="Calibri" w:hAnsi="Calibri" w:cs="Calibri"/>
        </w:rPr>
        <w:t>[46]</w:t>
      </w:r>
      <w:r w:rsidR="00E4773F" w:rsidRPr="00D864B0">
        <w:rPr>
          <w:bCs/>
        </w:rPr>
        <w:fldChar w:fldCharType="end"/>
      </w:r>
      <w:r w:rsidR="002E43D3" w:rsidRPr="00D864B0">
        <w:rPr>
          <w:bCs/>
        </w:rPr>
        <w:t xml:space="preserve">. We use this dataset to </w:t>
      </w:r>
      <w:r w:rsidR="00362B4A" w:rsidRPr="00D864B0">
        <w:rPr>
          <w:bCs/>
        </w:rPr>
        <w:t xml:space="preserve">model what kind of macroeconomic and institutional </w:t>
      </w:r>
      <w:r w:rsidR="009240AB" w:rsidRPr="00D864B0">
        <w:rPr>
          <w:bCs/>
        </w:rPr>
        <w:t>conditions may ex</w:t>
      </w:r>
      <w:r w:rsidR="00362B4A" w:rsidRPr="00D864B0">
        <w:rPr>
          <w:bCs/>
        </w:rPr>
        <w:t xml:space="preserve">plain the use of shadow libraries. </w:t>
      </w:r>
      <w:r w:rsidR="00E455DD" w:rsidRPr="00D864B0">
        <w:rPr>
          <w:bCs/>
        </w:rPr>
        <w:t>W</w:t>
      </w:r>
      <w:r w:rsidR="002E43D3" w:rsidRPr="00D864B0">
        <w:rPr>
          <w:bCs/>
        </w:rPr>
        <w:t xml:space="preserve">e are </w:t>
      </w:r>
      <w:r w:rsidR="00E455DD" w:rsidRPr="00D864B0">
        <w:rPr>
          <w:bCs/>
        </w:rPr>
        <w:t xml:space="preserve">particularly </w:t>
      </w:r>
      <w:r w:rsidR="002E43D3" w:rsidRPr="00D864B0">
        <w:rPr>
          <w:bCs/>
        </w:rPr>
        <w:t xml:space="preserve">interested in the potential function of shadow libraries to mitigate </w:t>
      </w:r>
      <w:r w:rsidR="006D64EA" w:rsidRPr="00D864B0">
        <w:rPr>
          <w:bCs/>
        </w:rPr>
        <w:t>income</w:t>
      </w:r>
      <w:r w:rsidR="00432579" w:rsidRPr="00D864B0">
        <w:rPr>
          <w:bCs/>
        </w:rPr>
        <w:t xml:space="preserve">-related access problems </w:t>
      </w:r>
      <w:r w:rsidR="00B535F6" w:rsidRPr="00D864B0">
        <w:rPr>
          <w:bCs/>
        </w:rPr>
        <w:t>in</w:t>
      </w:r>
      <w:r w:rsidR="00432579" w:rsidRPr="00D864B0">
        <w:rPr>
          <w:bCs/>
        </w:rPr>
        <w:t xml:space="preserve"> the peripher</w:t>
      </w:r>
      <w:r w:rsidR="00523459" w:rsidRPr="00D864B0">
        <w:rPr>
          <w:bCs/>
        </w:rPr>
        <w:t>y.</w:t>
      </w:r>
      <w:r w:rsidR="00432579" w:rsidRPr="00D864B0">
        <w:rPr>
          <w:bCs/>
        </w:rPr>
        <w:t xml:space="preserve"> W</w:t>
      </w:r>
      <w:r w:rsidR="00362B4A" w:rsidRPr="00D864B0">
        <w:rPr>
          <w:bCs/>
        </w:rPr>
        <w:t xml:space="preserve">e </w:t>
      </w:r>
      <w:r w:rsidR="00B535F6" w:rsidRPr="00D864B0">
        <w:rPr>
          <w:bCs/>
        </w:rPr>
        <w:t xml:space="preserve">test </w:t>
      </w:r>
      <w:r w:rsidR="00362B4A" w:rsidRPr="00D864B0">
        <w:rPr>
          <w:bCs/>
        </w:rPr>
        <w:t xml:space="preserve">the following </w:t>
      </w:r>
      <w:r w:rsidR="005277C1" w:rsidRPr="00D864B0">
        <w:rPr>
          <w:bCs/>
        </w:rPr>
        <w:t>two hypotheses:</w:t>
      </w:r>
    </w:p>
    <w:p w14:paraId="382D85E6" w14:textId="4FB84FEF" w:rsidR="005277C1" w:rsidRPr="00D864B0" w:rsidRDefault="005277C1" w:rsidP="00E433F7">
      <w:pPr>
        <w:jc w:val="both"/>
        <w:rPr>
          <w:bCs/>
          <w:i/>
        </w:rPr>
      </w:pPr>
      <w:r w:rsidRPr="00D864B0">
        <w:rPr>
          <w:bCs/>
          <w:i/>
        </w:rPr>
        <w:t xml:space="preserve">H1: Globally, per capita shadow library usage </w:t>
      </w:r>
      <w:r w:rsidR="00375AAA" w:rsidRPr="00D864B0">
        <w:rPr>
          <w:bCs/>
          <w:i/>
        </w:rPr>
        <w:t xml:space="preserve">is </w:t>
      </w:r>
      <w:r w:rsidR="00BC09B3" w:rsidRPr="00D864B0">
        <w:rPr>
          <w:bCs/>
          <w:i/>
        </w:rPr>
        <w:t xml:space="preserve">more </w:t>
      </w:r>
      <w:r w:rsidR="009240AB" w:rsidRPr="00D864B0">
        <w:rPr>
          <w:bCs/>
          <w:i/>
        </w:rPr>
        <w:t>prominent in lowe</w:t>
      </w:r>
      <w:r w:rsidR="00B535F6" w:rsidRPr="00D864B0">
        <w:rPr>
          <w:bCs/>
          <w:i/>
        </w:rPr>
        <w:t>r-</w:t>
      </w:r>
      <w:r w:rsidR="009240AB" w:rsidRPr="00D864B0">
        <w:rPr>
          <w:bCs/>
          <w:i/>
        </w:rPr>
        <w:t>income co</w:t>
      </w:r>
      <w:r w:rsidR="00DE7424" w:rsidRPr="00D864B0">
        <w:rPr>
          <w:bCs/>
          <w:i/>
        </w:rPr>
        <w:t>u</w:t>
      </w:r>
      <w:r w:rsidR="009240AB" w:rsidRPr="00D864B0">
        <w:rPr>
          <w:bCs/>
          <w:i/>
        </w:rPr>
        <w:t>ntries, controlling for internet penetration.</w:t>
      </w:r>
    </w:p>
    <w:p w14:paraId="45769EF2" w14:textId="77777777" w:rsidR="00432579" w:rsidRPr="00D864B0" w:rsidRDefault="00505832" w:rsidP="00E433F7">
      <w:pPr>
        <w:jc w:val="both"/>
        <w:rPr>
          <w:bCs/>
        </w:rPr>
      </w:pPr>
      <w:r w:rsidRPr="00D864B0">
        <w:rPr>
          <w:bCs/>
        </w:rPr>
        <w:t xml:space="preserve">We also test the same hypothesis within the European Union, where a much richer dataset allows us to </w:t>
      </w:r>
      <w:r w:rsidR="000B76F7" w:rsidRPr="00D864B0">
        <w:rPr>
          <w:bCs/>
        </w:rPr>
        <w:t>conduct analysis on significantly smaller, sub-national statistical units.</w:t>
      </w:r>
    </w:p>
    <w:p w14:paraId="72BC944F" w14:textId="5C05709A" w:rsidR="009240AB" w:rsidRPr="00D864B0" w:rsidRDefault="009240AB" w:rsidP="00E433F7">
      <w:pPr>
        <w:jc w:val="both"/>
        <w:rPr>
          <w:bCs/>
          <w:i/>
        </w:rPr>
      </w:pPr>
      <w:r w:rsidRPr="00D864B0">
        <w:rPr>
          <w:bCs/>
          <w:i/>
        </w:rPr>
        <w:t xml:space="preserve">H2: Within the European Union, </w:t>
      </w:r>
      <w:r w:rsidR="002306F9" w:rsidRPr="00D864B0">
        <w:rPr>
          <w:bCs/>
          <w:i/>
        </w:rPr>
        <w:t>the use of shadow libraries is more prominent in lower</w:t>
      </w:r>
      <w:r w:rsidR="00B535F6" w:rsidRPr="00D864B0">
        <w:rPr>
          <w:bCs/>
          <w:i/>
        </w:rPr>
        <w:t>-</w:t>
      </w:r>
      <w:r w:rsidR="002306F9" w:rsidRPr="00D864B0">
        <w:rPr>
          <w:bCs/>
          <w:i/>
        </w:rPr>
        <w:t>income EU regions, controlling for the number of academics in the region.</w:t>
      </w:r>
    </w:p>
    <w:p w14:paraId="38203E32" w14:textId="2445DE67" w:rsidR="00C13888" w:rsidRPr="0072595E" w:rsidRDefault="0027482C" w:rsidP="00E433F7">
      <w:pPr>
        <w:jc w:val="both"/>
        <w:rPr>
          <w:bCs/>
          <w:lang w:val="hu-HU"/>
          <w:rPrChange w:id="28" w:author="Author">
            <w:rPr>
              <w:bCs/>
            </w:rPr>
          </w:rPrChange>
        </w:rPr>
      </w:pPr>
      <w:r w:rsidRPr="00D864B0">
        <w:rPr>
          <w:bCs/>
        </w:rPr>
        <w:t xml:space="preserve">In addition, the </w:t>
      </w:r>
      <w:r w:rsidR="00BC09B3" w:rsidRPr="00D864B0">
        <w:rPr>
          <w:bCs/>
        </w:rPr>
        <w:t xml:space="preserve">richness of additional </w:t>
      </w:r>
      <w:r w:rsidRPr="00D864B0">
        <w:rPr>
          <w:bCs/>
        </w:rPr>
        <w:t xml:space="preserve">data </w:t>
      </w:r>
      <w:r w:rsidR="00BC09B3" w:rsidRPr="00D864B0">
        <w:rPr>
          <w:bCs/>
        </w:rPr>
        <w:t>sources</w:t>
      </w:r>
      <w:r w:rsidR="00B535F6" w:rsidRPr="00D864B0">
        <w:rPr>
          <w:bCs/>
        </w:rPr>
        <w:t xml:space="preserve"> in Europe</w:t>
      </w:r>
      <w:r w:rsidR="00BC09B3" w:rsidRPr="00D864B0">
        <w:rPr>
          <w:bCs/>
        </w:rPr>
        <w:t xml:space="preserve"> </w:t>
      </w:r>
      <w:r w:rsidRPr="00D864B0">
        <w:rPr>
          <w:bCs/>
        </w:rPr>
        <w:t xml:space="preserve">allowed us to test </w:t>
      </w:r>
      <w:r w:rsidR="004C3939" w:rsidRPr="00D864B0">
        <w:rPr>
          <w:bCs/>
        </w:rPr>
        <w:t xml:space="preserve">if </w:t>
      </w:r>
      <w:r w:rsidR="00DE7AAC" w:rsidRPr="00D864B0">
        <w:rPr>
          <w:bCs/>
        </w:rPr>
        <w:t xml:space="preserve">there </w:t>
      </w:r>
      <w:r w:rsidR="00BC09B3" w:rsidRPr="00D864B0">
        <w:rPr>
          <w:bCs/>
        </w:rPr>
        <w:t>are other, less intuitive spatial or social patterns</w:t>
      </w:r>
      <w:r w:rsidR="00523459" w:rsidRPr="00D864B0">
        <w:rPr>
          <w:bCs/>
        </w:rPr>
        <w:t xml:space="preserve"> that</w:t>
      </w:r>
      <w:r w:rsidR="00BC09B3" w:rsidRPr="00D864B0">
        <w:rPr>
          <w:bCs/>
        </w:rPr>
        <w:t xml:space="preserve"> could offer more detailed insight into scholarly piracy</w:t>
      </w:r>
      <w:r w:rsidR="00DE7AAC" w:rsidRPr="00D864B0">
        <w:rPr>
          <w:bCs/>
        </w:rPr>
        <w:t xml:space="preserve">. </w:t>
      </w:r>
      <w:r w:rsidR="0049605D" w:rsidRPr="00D864B0">
        <w:rPr>
          <w:bCs/>
        </w:rPr>
        <w:t xml:space="preserve"> </w:t>
      </w:r>
      <w:r w:rsidR="00C13888" w:rsidRPr="00D864B0">
        <w:rPr>
          <w:bCs/>
        </w:rPr>
        <w:t>We compiled a rich dataset from various European official data sources, such as EUROSTAT and Eurobarometer, and used various modelling techniques, such as random forest simulation</w:t>
      </w:r>
      <w:r w:rsidR="00CD2B2F" w:rsidRPr="00D864B0">
        <w:rPr>
          <w:bCs/>
        </w:rPr>
        <w:t>,</w:t>
      </w:r>
      <w:r w:rsidR="00C13888" w:rsidRPr="00D864B0">
        <w:rPr>
          <w:bCs/>
        </w:rPr>
        <w:t xml:space="preserve"> to identify and test additional explanatory variables</w:t>
      </w:r>
      <w:r w:rsidR="00CD2B2F" w:rsidRPr="00D864B0">
        <w:rPr>
          <w:bCs/>
        </w:rPr>
        <w:t xml:space="preserve">, </w:t>
      </w:r>
      <w:r w:rsidR="00C13888" w:rsidRPr="00D864B0">
        <w:rPr>
          <w:bCs/>
        </w:rPr>
        <w:t>which we could</w:t>
      </w:r>
      <w:r w:rsidR="00523459" w:rsidRPr="00D864B0">
        <w:rPr>
          <w:bCs/>
        </w:rPr>
        <w:t xml:space="preserve"> then</w:t>
      </w:r>
      <w:r w:rsidR="00C13888" w:rsidRPr="00D864B0">
        <w:rPr>
          <w:bCs/>
        </w:rPr>
        <w:t xml:space="preserve"> integrate into our piracy models. </w:t>
      </w:r>
      <w:ins w:id="29" w:author="Author">
        <w:r w:rsidR="0072595E">
          <w:rPr>
            <w:bCs/>
          </w:rPr>
          <w:t xml:space="preserve">All data and code are available in our public repositories for review and reuse. </w:t>
        </w:r>
      </w:ins>
      <w:r w:rsidR="0072595E">
        <w:rPr>
          <w:bCs/>
        </w:rPr>
        <w:fldChar w:fldCharType="begin"/>
      </w:r>
      <w:r w:rsidR="0072595E">
        <w:rPr>
          <w:bCs/>
        </w:rPr>
        <w:instrText xml:space="preserve"> ADDIN ZOTERO_ITEM CSL_CITATION {"citationID":"4C6mcr43","properties":{"formattedCitation":"[46,47]","plainCitation":"[46,47]","noteIndex":0},"citationItems":[{"id":4238,"uris":["http://zotero.org/users/5580658/items/FMBFCFN4"],"uri":["http://zotero.org/users/5580658/items/FMBFCFN4"],"itemData":{"id":4238,"type":"book","abstract":"This release contains all data and code. The paper will be still updated with the doi of the repo.","note":"DOI: 10.5281/ZENODO.4012352","publisher":"Zenodo","source":"DOI.org (Datacite)","title":"bodobalazs/bookpiracy_final: Final version before PLOS ONE submission","title-short":"bodobalazs/bookpiracy_final","URL":"https://zenodo.org/record/4012352","version":"v1.0","author":[{"family":"Antal","given":"Dániel"},{"family":"Bodó","given":"Balázs"},{"family":"Puha","given":"Zoltán"}],"accessed":{"date-parts":[["2020",9,2]]},"issued":{"date-parts":[["2020",9,2]]}}},{"id":4048,"uris":["http://zotero.org/users/5580658/items/2NPRV3X6"],"uri":["http://zotero.org/users/5580658/items/2NPRV3X6"],"itemData":{"id":4048,"type":"article-journal","DOI":"10.21942/uva.12330959","title":"Shadow library book downloads, time, location, ISBN, title","author":[{"family":"Bodo","given":"Balazs"},{"family":"Antal","given":"Daniel"},{"family":"Puha","given":"Zoltan"}],"issued":{"date-parts":[["2020"]]}}}],"schema":"https://github.com/citation-style-language/schema/raw/master/csl-citation.json"} </w:instrText>
      </w:r>
      <w:r w:rsidR="0072595E">
        <w:rPr>
          <w:bCs/>
        </w:rPr>
        <w:fldChar w:fldCharType="separate"/>
      </w:r>
      <w:r w:rsidR="0072595E" w:rsidRPr="0072595E">
        <w:rPr>
          <w:rFonts w:ascii="Calibri" w:hAnsi="Calibri" w:cs="Calibri"/>
        </w:rPr>
        <w:t>[46,47]</w:t>
      </w:r>
      <w:r w:rsidR="0072595E">
        <w:rPr>
          <w:bCs/>
        </w:rPr>
        <w:fldChar w:fldCharType="end"/>
      </w:r>
    </w:p>
    <w:p w14:paraId="44E24010" w14:textId="77777777" w:rsidR="00165A5B" w:rsidRPr="00D864B0" w:rsidRDefault="00165A5B" w:rsidP="00E433F7">
      <w:pPr>
        <w:jc w:val="both"/>
        <w:rPr>
          <w:bCs/>
          <w:i/>
        </w:rPr>
      </w:pPr>
    </w:p>
    <w:p w14:paraId="5DE5E652" w14:textId="6CF3CADC" w:rsidR="00EE46DB" w:rsidRPr="00D864B0" w:rsidRDefault="00EE46DB">
      <w:pPr>
        <w:pStyle w:val="Heading1"/>
        <w:pPrChange w:id="30" w:author="Author">
          <w:pPr>
            <w:pStyle w:val="Heading1"/>
            <w:numPr>
              <w:numId w:val="3"/>
            </w:numPr>
            <w:ind w:left="720" w:hanging="360"/>
          </w:pPr>
        </w:pPrChange>
      </w:pPr>
      <w:bookmarkStart w:id="31" w:name="data-overview-descriptives"/>
      <w:bookmarkStart w:id="32" w:name="_Hlk49856850"/>
      <w:bookmarkEnd w:id="10"/>
      <w:r w:rsidRPr="00D864B0">
        <w:t xml:space="preserve">Data overview </w:t>
      </w:r>
      <w:r w:rsidR="006846E2" w:rsidRPr="00D864B0">
        <w:t>and</w:t>
      </w:r>
      <w:r w:rsidRPr="00D864B0">
        <w:t xml:space="preserve"> descriptive</w:t>
      </w:r>
      <w:bookmarkEnd w:id="31"/>
      <w:r w:rsidR="00C50742" w:rsidRPr="00D864B0">
        <w:t xml:space="preserve"> statistics </w:t>
      </w:r>
      <w:bookmarkEnd w:id="32"/>
    </w:p>
    <w:p w14:paraId="046EBA95" w14:textId="77777777" w:rsidR="00C13888" w:rsidRPr="00D864B0" w:rsidRDefault="00C13888" w:rsidP="00E433F7">
      <w:pPr>
        <w:jc w:val="both"/>
        <w:rPr>
          <w:bCs/>
        </w:rPr>
      </w:pPr>
    </w:p>
    <w:p w14:paraId="66930B5B" w14:textId="408B6C56" w:rsidR="0009168F" w:rsidRDefault="00E030BA" w:rsidP="00E433F7">
      <w:pPr>
        <w:jc w:val="both"/>
        <w:rPr>
          <w:ins w:id="33" w:author="Author"/>
          <w:bCs/>
        </w:rPr>
      </w:pPr>
      <w:r w:rsidRPr="00D864B0">
        <w:rPr>
          <w:bCs/>
        </w:rPr>
        <w:t xml:space="preserve">Multiple sites offer access to books in the LibGen database. </w:t>
      </w:r>
      <w:r w:rsidR="00EE46DB" w:rsidRPr="00D864B0">
        <w:rPr>
          <w:bCs/>
        </w:rPr>
        <w:t xml:space="preserve">The dataset we analyze herein is a weblog of one </w:t>
      </w:r>
      <w:r w:rsidRPr="00D864B0">
        <w:rPr>
          <w:bCs/>
        </w:rPr>
        <w:t xml:space="preserve">such </w:t>
      </w:r>
      <w:r w:rsidR="00EE46DB" w:rsidRPr="00D864B0">
        <w:rPr>
          <w:bCs/>
        </w:rPr>
        <w:t>LibGen mirror site</w:t>
      </w:r>
      <w:r w:rsidRPr="00D864B0">
        <w:rPr>
          <w:bCs/>
        </w:rPr>
        <w:t>, which has been in continuous operation since at least 2012</w:t>
      </w:r>
      <w:r w:rsidR="00EE46DB" w:rsidRPr="00D864B0">
        <w:rPr>
          <w:bCs/>
        </w:rPr>
        <w:t xml:space="preserve">. </w:t>
      </w:r>
      <w:r w:rsidRPr="00D864B0">
        <w:rPr>
          <w:bCs/>
        </w:rPr>
        <w:t xml:space="preserve">The data </w:t>
      </w:r>
      <w:r w:rsidR="00EE46DB" w:rsidRPr="00D864B0">
        <w:rPr>
          <w:bCs/>
        </w:rPr>
        <w:t>was provided to us by an anonymous administrator through private correspondence during 2015.</w:t>
      </w:r>
      <w:r w:rsidR="001A159C" w:rsidRPr="00D864B0">
        <w:rPr>
          <w:bCs/>
        </w:rPr>
        <w:t xml:space="preserve"> </w:t>
      </w:r>
      <w:r w:rsidR="004B0274" w:rsidRPr="00D864B0">
        <w:rPr>
          <w:bCs/>
        </w:rPr>
        <w:t>Each</w:t>
      </w:r>
      <w:r w:rsidR="001A159C" w:rsidRPr="00D864B0">
        <w:rPr>
          <w:bCs/>
        </w:rPr>
        <w:t xml:space="preserve"> record in the dataset contained a timestamp, a unique </w:t>
      </w:r>
      <w:r w:rsidR="00C54DD9" w:rsidRPr="00D864B0">
        <w:rPr>
          <w:bCs/>
        </w:rPr>
        <w:t xml:space="preserve">document ID </w:t>
      </w:r>
      <w:r w:rsidR="001A159C" w:rsidRPr="00D864B0">
        <w:rPr>
          <w:bCs/>
        </w:rPr>
        <w:t xml:space="preserve">from the LibGen catalogue, </w:t>
      </w:r>
      <w:r w:rsidR="00372128" w:rsidRPr="00D864B0">
        <w:rPr>
          <w:bCs/>
        </w:rPr>
        <w:t xml:space="preserve">and an IP address. We converted IP addresses to Geolocation data using </w:t>
      </w:r>
      <w:proofErr w:type="spellStart"/>
      <w:r w:rsidR="00A21245" w:rsidRPr="00D864B0">
        <w:rPr>
          <w:bCs/>
        </w:rPr>
        <w:t>Maxmind’s</w:t>
      </w:r>
      <w:proofErr w:type="spellEnd"/>
      <w:r w:rsidR="00A21245" w:rsidRPr="00D864B0">
        <w:rPr>
          <w:bCs/>
        </w:rPr>
        <w:t xml:space="preserve"> </w:t>
      </w:r>
      <w:proofErr w:type="spellStart"/>
      <w:r w:rsidR="00A21245" w:rsidRPr="00D864B0">
        <w:rPr>
          <w:bCs/>
        </w:rPr>
        <w:t>GeoIP</w:t>
      </w:r>
      <w:proofErr w:type="spellEnd"/>
      <w:r w:rsidR="00A21245" w:rsidRPr="00D864B0">
        <w:rPr>
          <w:bCs/>
        </w:rPr>
        <w:t xml:space="preserve"> database</w:t>
      </w:r>
      <w:r w:rsidR="006846E2" w:rsidRPr="00D864B0">
        <w:rPr>
          <w:bCs/>
        </w:rPr>
        <w:t xml:space="preserve"> </w:t>
      </w:r>
      <w:r w:rsidR="006846E2" w:rsidRPr="00D864B0">
        <w:rPr>
          <w:bCs/>
        </w:rPr>
        <w:fldChar w:fldCharType="begin"/>
      </w:r>
      <w:r w:rsidR="0072595E">
        <w:rPr>
          <w:bCs/>
        </w:rPr>
        <w:instrText xml:space="preserve"> ADDIN ZOTERO_ITEM CSL_CITATION {"citationID":"NIDin9jM","properties":{"formattedCitation":"[48]","plainCitation":"[48]","noteIndex":0},"citationItems":[{"id":4113,"uris":["http://zotero.org/users/5580658/items/IIPEQJHD"],"uri":["http://zotero.org/users/5580658/items/IIPEQJHD"],"itemData":{"id":4113,"type":"webpage","title":"GeoIP2 City Database | MaxMind","URL":"https://www.maxmind.com/en/geoip2-city","accessed":{"date-parts":[["2020",6,15]]}}}],"schema":"https://github.com/citation-style-language/schema/raw/master/csl-citation.json"} </w:instrText>
      </w:r>
      <w:r w:rsidR="006846E2" w:rsidRPr="00D864B0">
        <w:rPr>
          <w:bCs/>
        </w:rPr>
        <w:fldChar w:fldCharType="separate"/>
      </w:r>
      <w:r w:rsidR="0072595E" w:rsidRPr="0072595E">
        <w:rPr>
          <w:rFonts w:ascii="Calibri" w:hAnsi="Calibri" w:cs="Calibri"/>
        </w:rPr>
        <w:t>[48]</w:t>
      </w:r>
      <w:r w:rsidR="006846E2" w:rsidRPr="00D864B0">
        <w:rPr>
          <w:bCs/>
        </w:rPr>
        <w:fldChar w:fldCharType="end"/>
      </w:r>
      <w:r w:rsidR="00A21245" w:rsidRPr="00D864B0">
        <w:rPr>
          <w:bCs/>
        </w:rPr>
        <w:t xml:space="preserve">, and discarded the IP addresses. </w:t>
      </w:r>
      <w:r w:rsidR="00EE46DB" w:rsidRPr="00D864B0">
        <w:rPr>
          <w:bCs/>
        </w:rPr>
        <w:t xml:space="preserve">After </w:t>
      </w:r>
      <w:r w:rsidR="00414DCD" w:rsidRPr="00D864B0">
        <w:rPr>
          <w:bCs/>
        </w:rPr>
        <w:t xml:space="preserve">the removal of </w:t>
      </w:r>
      <w:r w:rsidR="00A21245" w:rsidRPr="00D864B0">
        <w:rPr>
          <w:bCs/>
        </w:rPr>
        <w:t xml:space="preserve">obvious </w:t>
      </w:r>
      <w:r w:rsidR="00EE46DB" w:rsidRPr="00D864B0">
        <w:rPr>
          <w:bCs/>
        </w:rPr>
        <w:t>bot traffic</w:t>
      </w:r>
      <w:r w:rsidR="00A9629B" w:rsidRPr="00D864B0">
        <w:rPr>
          <w:bCs/>
        </w:rPr>
        <w:t xml:space="preserve"> (such as </w:t>
      </w:r>
      <w:r w:rsidR="00A9629B" w:rsidRPr="00D864B0">
        <w:t>repeated requests from the same IP address to the same title within a 24</w:t>
      </w:r>
      <w:r w:rsidR="00A82493" w:rsidRPr="00D864B0">
        <w:t>-hour time</w:t>
      </w:r>
      <w:r w:rsidR="00A9629B" w:rsidRPr="00D864B0">
        <w:t xml:space="preserve"> window)</w:t>
      </w:r>
      <w:r w:rsidR="00EE46DB" w:rsidRPr="00D864B0">
        <w:rPr>
          <w:bCs/>
        </w:rPr>
        <w:t xml:space="preserve">, </w:t>
      </w:r>
      <w:r w:rsidR="00A30AA8" w:rsidRPr="00D864B0">
        <w:rPr>
          <w:bCs/>
        </w:rPr>
        <w:t xml:space="preserve">and traffic from known TOR exit servers, </w:t>
      </w:r>
      <w:r w:rsidR="00EE46DB" w:rsidRPr="00D864B0">
        <w:rPr>
          <w:bCs/>
        </w:rPr>
        <w:t>the logs contained 16133680 records over a period of 135 days from between 09/27/2014 and 03/01/2015.</w:t>
      </w:r>
      <w:r w:rsidR="0009168F" w:rsidRPr="00D864B0">
        <w:rPr>
          <w:bCs/>
        </w:rPr>
        <w:t xml:space="preserve"> We aggregated this dataset by country for a global, country level analysis, and </w:t>
      </w:r>
      <w:r w:rsidR="006846E2" w:rsidRPr="00D864B0">
        <w:rPr>
          <w:bCs/>
        </w:rPr>
        <w:t>by</w:t>
      </w:r>
      <w:r w:rsidR="0009168F" w:rsidRPr="00D864B0">
        <w:rPr>
          <w:bCs/>
        </w:rPr>
        <w:t xml:space="preserve"> NUTS2 statistical units within the European Union for the European analysis.</w:t>
      </w:r>
      <w:del w:id="34" w:author="Author">
        <w:r w:rsidR="0009168F" w:rsidRPr="00D864B0" w:rsidDel="003C10FD">
          <w:rPr>
            <w:bCs/>
          </w:rPr>
          <w:delText xml:space="preserve"> </w:delText>
        </w:r>
      </w:del>
    </w:p>
    <w:p w14:paraId="31B56594" w14:textId="0575D94D" w:rsidR="003F0EC9" w:rsidRPr="00D864B0" w:rsidRDefault="003F0EC9" w:rsidP="00E433F7">
      <w:pPr>
        <w:jc w:val="both"/>
        <w:rPr>
          <w:bCs/>
        </w:rPr>
      </w:pPr>
      <w:ins w:id="35" w:author="Author">
        <w:r>
          <w:rPr>
            <w:bCs/>
          </w:rPr>
          <w:t xml:space="preserve">Our hypotheses address the following question: </w:t>
        </w:r>
        <w:r w:rsidR="00305FF3">
          <w:rPr>
            <w:bCs/>
          </w:rPr>
          <w:t xml:space="preserve">are </w:t>
        </w:r>
        <w:r>
          <w:rPr>
            <w:bCs/>
          </w:rPr>
          <w:t xml:space="preserve">pirate libraries </w:t>
        </w:r>
        <w:r w:rsidR="00305FF3">
          <w:rPr>
            <w:bCs/>
          </w:rPr>
          <w:t xml:space="preserve">used by individuals to </w:t>
        </w:r>
        <w:r>
          <w:rPr>
            <w:bCs/>
          </w:rPr>
          <w:t>compensate the structural limitations in the legal access alternatives</w:t>
        </w:r>
        <w:r w:rsidR="00305FF3">
          <w:rPr>
            <w:bCs/>
          </w:rPr>
          <w:t>?</w:t>
        </w:r>
        <w:r>
          <w:rPr>
            <w:bCs/>
          </w:rPr>
          <w:t xml:space="preserve"> Based on earlier studies </w:t>
        </w:r>
      </w:ins>
      <w:r>
        <w:rPr>
          <w:bCs/>
        </w:rPr>
        <w:fldChar w:fldCharType="begin"/>
      </w:r>
      <w:r w:rsidR="0072595E">
        <w:rPr>
          <w:bCs/>
        </w:rPr>
        <w:instrText xml:space="preserve"> ADDIN ZOTERO_ITEM CSL_CITATION {"citationID":"doaotzzh","properties":{"formattedCitation":"[20,49,50]","plainCitation":"[20,49,50]","noteIndex":0},"citationItems":[{"id":727,"uris":["http://zotero.org/users/5580658/items/RCJMGAAM"],"uri":["http://zotero.org/users/5580658/items/RCJMGAAM"],"itemData":{"id":727,"type":"book","note":"Citation Key: Kirkorian2010","publisher":"Zone Books","title":"Access to knowledge in the age of intellectual property","editor":[{"family":"Krikorian","given":"Gaëlle"},{"family":"Kapczynski","given":"Amy"}],"accessed":{"date-parts":[["2012",2,7]]},"issued":{"date-parts":[["2010"]]}}},{"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Pr>
          <w:bCs/>
        </w:rPr>
        <w:fldChar w:fldCharType="separate"/>
      </w:r>
      <w:r w:rsidR="0072595E" w:rsidRPr="0072595E">
        <w:rPr>
          <w:rFonts w:ascii="Calibri" w:hAnsi="Calibri" w:cs="Calibri"/>
        </w:rPr>
        <w:t>[20,49,50]</w:t>
      </w:r>
      <w:r>
        <w:rPr>
          <w:bCs/>
        </w:rPr>
        <w:fldChar w:fldCharType="end"/>
      </w:r>
      <w:ins w:id="36" w:author="Author">
        <w:r>
          <w:rPr>
            <w:bCs/>
          </w:rPr>
          <w:t xml:space="preserve"> and the accounts of pirate library operators themselves </w:t>
        </w:r>
      </w:ins>
      <w:r>
        <w:rPr>
          <w:bCs/>
        </w:rPr>
        <w:fldChar w:fldCharType="begin"/>
      </w:r>
      <w:r>
        <w:rPr>
          <w:bCs/>
        </w:rPr>
        <w:instrText xml:space="preserve"> ADDIN ZOTERO_ITEM CSL_CITATION {"citationID":"sE4xB9Ta","properties":{"formattedCitation":"[1,6]","plainCitation":"[1,6]","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id":2650,"uris":["http://zotero.org/users/5580658/items/BEWKV5LD"],"uri":["http://zotero.org/users/5580658/items/BEWKV5LD"],"itemData":{"id":2650,"type":"article","note":"publisher-place: New York","publisher":"Elsevier Inc. et al v. Sci-Hub et al, Case No. 1:15-cv-04282-RW","title":"LETTER addressed to Judge Robert W. Sweet from Alexandra Elbakyan re: Clarification of details. (ajs)","author":[{"family":"Elbakyan","given":"Alexandra"}],"issued":{"date-parts":[["2015"]]}}}],"schema":"https://github.com/citation-style-language/schema/raw/master/csl-citation.json"} </w:instrText>
      </w:r>
      <w:r>
        <w:rPr>
          <w:bCs/>
        </w:rPr>
        <w:fldChar w:fldCharType="separate"/>
      </w:r>
      <w:r w:rsidRPr="003F0EC9">
        <w:rPr>
          <w:rFonts w:ascii="Calibri" w:hAnsi="Calibri" w:cs="Calibri"/>
        </w:rPr>
        <w:t>[1,6]</w:t>
      </w:r>
      <w:r>
        <w:rPr>
          <w:bCs/>
        </w:rPr>
        <w:fldChar w:fldCharType="end"/>
      </w:r>
      <w:ins w:id="37" w:author="Author">
        <w:r>
          <w:rPr>
            <w:bCs/>
          </w:rPr>
          <w:t xml:space="preserve"> we assume that </w:t>
        </w:r>
        <w:r w:rsidR="00305FF3">
          <w:rPr>
            <w:bCs/>
          </w:rPr>
          <w:t xml:space="preserve">in </w:t>
        </w:r>
        <w:r>
          <w:rPr>
            <w:bCs/>
          </w:rPr>
          <w:t xml:space="preserve">lower income </w:t>
        </w:r>
        <w:r w:rsidR="00305FF3">
          <w:rPr>
            <w:bCs/>
          </w:rPr>
          <w:t xml:space="preserve">regions, </w:t>
        </w:r>
        <w:r>
          <w:rPr>
            <w:bCs/>
          </w:rPr>
          <w:t>access</w:t>
        </w:r>
        <w:r w:rsidR="00305FF3">
          <w:rPr>
            <w:bCs/>
          </w:rPr>
          <w:t xml:space="preserve"> to knowledge faces multiple barriers:</w:t>
        </w:r>
        <w:r>
          <w:rPr>
            <w:bCs/>
          </w:rPr>
          <w:t xml:space="preserve"> libraries </w:t>
        </w:r>
        <w:r w:rsidR="00305FF3">
          <w:rPr>
            <w:bCs/>
          </w:rPr>
          <w:t xml:space="preserve">and other knowledge institutions </w:t>
        </w:r>
        <w:r>
          <w:rPr>
            <w:bCs/>
          </w:rPr>
          <w:t xml:space="preserve">have less to spend on new acquisitions, </w:t>
        </w:r>
        <w:r w:rsidR="00305FF3">
          <w:rPr>
            <w:bCs/>
          </w:rPr>
          <w:lastRenderedPageBreak/>
          <w:t xml:space="preserve">while </w:t>
        </w:r>
        <w:r>
          <w:rPr>
            <w:bCs/>
          </w:rPr>
          <w:t xml:space="preserve">individuals may </w:t>
        </w:r>
        <w:r w:rsidR="00305FF3">
          <w:rPr>
            <w:bCs/>
          </w:rPr>
          <w:t xml:space="preserve">not find the prices </w:t>
        </w:r>
        <w:r w:rsidR="008910F5">
          <w:rPr>
            <w:bCs/>
          </w:rPr>
          <w:t xml:space="preserve">of commercial alternatives </w:t>
        </w:r>
        <w:r w:rsidR="00305FF3">
          <w:rPr>
            <w:bCs/>
          </w:rPr>
          <w:t xml:space="preserve">affordable </w:t>
        </w:r>
      </w:ins>
      <w:r>
        <w:rPr>
          <w:bCs/>
        </w:rPr>
        <w:fldChar w:fldCharType="begin"/>
      </w:r>
      <w:r w:rsidR="0072595E">
        <w:rPr>
          <w:bCs/>
        </w:rPr>
        <w:instrText xml:space="preserve"> ADDIN ZOTERO_ITEM CSL_CITATION {"citationID":"nllq9HVG","properties":{"formattedCitation":"[50,51]","plainCitation":"[50,51]","noteIndex":0},"citationItems":[{"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id":2624,"uris":["http://zotero.org/users/5580658/items/H6CUZ99C"],"uri":["http://zotero.org/users/5580658/items/H6CUZ99C"],"itemData":{"id":2624,"type":"webpage","container-title":"kafila","title":"Oxford and Cambridge University Publishers v. Students of India","URL":"https://kafila.org/2012/08/27/oxford-and-cambridge-university-publishers-v-students-of-india/","author":[{"family":"Liang","given":"Lawrence"}],"issued":{"date-parts":[["2012"]]}}}],"schema":"https://github.com/citation-style-language/schema/raw/master/csl-citation.json"} </w:instrText>
      </w:r>
      <w:r>
        <w:rPr>
          <w:bCs/>
        </w:rPr>
        <w:fldChar w:fldCharType="separate"/>
      </w:r>
      <w:r w:rsidR="0072595E" w:rsidRPr="0072595E">
        <w:rPr>
          <w:rFonts w:ascii="Calibri" w:hAnsi="Calibri" w:cs="Calibri"/>
        </w:rPr>
        <w:t>[50,51]</w:t>
      </w:r>
      <w:r>
        <w:rPr>
          <w:bCs/>
        </w:rPr>
        <w:fldChar w:fldCharType="end"/>
      </w:r>
      <w:ins w:id="38" w:author="Author">
        <w:r w:rsidR="00305FF3">
          <w:rPr>
            <w:bCs/>
          </w:rPr>
          <w:t xml:space="preserve">. Therefore, our independent variables try to capture this income effect both on the institutional and the individual level. </w:t>
        </w:r>
      </w:ins>
    </w:p>
    <w:p w14:paraId="03F9C6A9" w14:textId="254AAA68" w:rsidR="00C70998" w:rsidRPr="00D864B0" w:rsidRDefault="003C10FD" w:rsidP="00C70998">
      <w:ins w:id="39" w:author="Author">
        <w:r>
          <w:rPr>
            <w:bCs/>
          </w:rPr>
          <w:t xml:space="preserve">In line with the literature reviewed above, we </w:t>
        </w:r>
      </w:ins>
      <w:del w:id="40" w:author="Author">
        <w:r w:rsidR="0009168F" w:rsidRPr="00D864B0" w:rsidDel="003C10FD">
          <w:rPr>
            <w:bCs/>
          </w:rPr>
          <w:delText>In addition</w:delText>
        </w:r>
        <w:r w:rsidR="0006723A" w:rsidRPr="00D864B0" w:rsidDel="003C10FD">
          <w:rPr>
            <w:bCs/>
          </w:rPr>
          <w:delText>,</w:delText>
        </w:r>
        <w:r w:rsidR="0009168F" w:rsidRPr="00D864B0" w:rsidDel="003C10FD">
          <w:rPr>
            <w:bCs/>
          </w:rPr>
          <w:delText xml:space="preserve"> </w:delText>
        </w:r>
      </w:del>
      <w:ins w:id="41" w:author="Author">
        <w:r>
          <w:rPr>
            <w:bCs/>
          </w:rPr>
          <w:t>compiled two sets of independent variables</w:t>
        </w:r>
        <w:r w:rsidR="00BC2F2B">
          <w:rPr>
            <w:bCs/>
          </w:rPr>
          <w:t xml:space="preserve"> (one global and one European)</w:t>
        </w:r>
        <w:r>
          <w:rPr>
            <w:bCs/>
          </w:rPr>
          <w:t xml:space="preserve">, to model the social, macro-economic environment which may impact pirate library usage. </w:t>
        </w:r>
      </w:ins>
      <w:del w:id="42" w:author="Author">
        <w:r w:rsidR="0009168F" w:rsidRPr="00D864B0" w:rsidDel="003C10FD">
          <w:rPr>
            <w:bCs/>
          </w:rPr>
          <w:delText>we used the following data sources in our models</w:delText>
        </w:r>
        <w:r w:rsidR="00C70998" w:rsidRPr="00D864B0" w:rsidDel="003C10FD">
          <w:rPr>
            <w:bCs/>
          </w:rPr>
          <w:delText xml:space="preserve">. </w:delText>
        </w:r>
      </w:del>
      <w:ins w:id="43" w:author="Author">
        <w:r>
          <w:rPr>
            <w:bCs/>
          </w:rPr>
          <w:t xml:space="preserve">To normalize the download volumes, </w:t>
        </w:r>
      </w:ins>
      <w:del w:id="44" w:author="Author">
        <w:r w:rsidR="00C70998" w:rsidRPr="00D864B0" w:rsidDel="003C10FD">
          <w:rPr>
            <w:bCs/>
          </w:rPr>
          <w:delText>W</w:delText>
        </w:r>
      </w:del>
      <w:ins w:id="45" w:author="Author">
        <w:r>
          <w:rPr>
            <w:bCs/>
          </w:rPr>
          <w:t>w</w:t>
        </w:r>
      </w:ins>
      <w:r w:rsidR="00C70998" w:rsidRPr="00D864B0">
        <w:rPr>
          <w:bCs/>
        </w:rPr>
        <w:t>e used the World</w:t>
      </w:r>
      <w:r w:rsidR="00A82493" w:rsidRPr="00D864B0">
        <w:rPr>
          <w:bCs/>
        </w:rPr>
        <w:t xml:space="preserve"> B</w:t>
      </w:r>
      <w:r w:rsidR="00C70998" w:rsidRPr="00D864B0">
        <w:rPr>
          <w:bCs/>
        </w:rPr>
        <w:t xml:space="preserve">ank database </w:t>
      </w:r>
      <w:r w:rsidR="00C70998" w:rsidRPr="00D864B0">
        <w:rPr>
          <w:bCs/>
        </w:rPr>
        <w:fldChar w:fldCharType="begin"/>
      </w:r>
      <w:r w:rsidR="0072595E">
        <w:rPr>
          <w:bCs/>
        </w:rPr>
        <w:instrText xml:space="preserve"> ADDIN ZOTERO_ITEM CSL_CITATION {"citationID":"LOiwukcD","properties":{"formattedCitation":"[52,53]","plainCitation":"[52,53]","noteIndex":0},"citationItems":[{"id":4051,"uris":["http://zotero.org/users/5580658/items/SNE636LN"],"uri":["http://zotero.org/users/5580658/items/SNE636LN"],"itemData":{"id":4051,"type":"webpage","title":"World Bank Open Data","URL":"https://data.worldbank.org/","author":[{"literal":"World Bank"}],"accessed":{"date-parts":[["2020",6,10]]},"issued":{"date-parts":[["2020"]]}}},{"id":4055,"uris":["http://zotero.org/users/5580658/items/XPGNUD6A"],"uri":["http://zotero.org/users/5580658/items/XPGNUD6A"],"itemData":{"id":4055,"type":"webpage","title":"World Bank Country and Lending Groups","URL":"https://datahelpdesk.worldbank.org/knowledgebase/articles/906519","author":[{"literal":"World Bank"}],"accessed":{"date-parts":[["2020",6,10]]},"issued":{"date-parts":[["2020"]]}}}],"schema":"https://github.com/citation-style-language/schema/raw/master/csl-citation.json"} </w:instrText>
      </w:r>
      <w:r w:rsidR="00C70998" w:rsidRPr="00D864B0">
        <w:rPr>
          <w:bCs/>
        </w:rPr>
        <w:fldChar w:fldCharType="separate"/>
      </w:r>
      <w:r w:rsidR="0072595E" w:rsidRPr="0072595E">
        <w:rPr>
          <w:rFonts w:ascii="Calibri" w:hAnsi="Calibri" w:cs="Calibri"/>
        </w:rPr>
        <w:t>[52,53]</w:t>
      </w:r>
      <w:r w:rsidR="00C70998" w:rsidRPr="00D864B0">
        <w:rPr>
          <w:bCs/>
        </w:rPr>
        <w:fldChar w:fldCharType="end"/>
      </w:r>
      <w:r w:rsidR="00C70998" w:rsidRPr="00D864B0">
        <w:rPr>
          <w:bCs/>
        </w:rPr>
        <w:t xml:space="preserve"> for </w:t>
      </w:r>
      <w:r w:rsidR="00C70998" w:rsidRPr="00D864B0">
        <w:t>data on population (SP.POP.TOTL)</w:t>
      </w:r>
      <w:ins w:id="46" w:author="Author">
        <w:r>
          <w:t>.</w:t>
        </w:r>
        <w:r w:rsidR="00926C4F">
          <w:t xml:space="preserve"> </w:t>
        </w:r>
      </w:ins>
      <w:del w:id="47" w:author="Author">
        <w:r w:rsidDel="00ED706F">
          <w:fldChar w:fldCharType="begin"/>
        </w:r>
        <w:r w:rsidDel="00ED706F">
          <w:delInstrText xml:space="preserve"> ADDIN ZOTERO_ITEM CSL_CITATION {"citationID":"w6BNltLH","properties":{"formattedCitation":"[39]","plainCitation":"[39]","noteIndex":0},"citationItems":[{"id":2895,"uris":["http://zotero.org/users/5580658/items/K4HU2GFK"],"uri":["http://zotero.org/users/5580658/items/K4HU2GFK"],"itemData":{"id":2895,"type":"article-journal","container-title":"Forthcoming, Information Research","title":"What Can 100,000 Books Tell Us about the International Public Library e-lending Landscape?","author":[{"family":"Giblin","given":"Rebecca"},{"family":"Kennedy","given":"Jenny"},{"family":"Pelletier","given":"Charlotte"},{"family":"Thomas","given":"Julian"},{"family":"Weatherall","given":"Kimberlee G."},{"family":"Petitjean","given":"Francois"}],"issued":{"date-parts":[["2019"]]}}}],"schema":"https://github.com/citation-style-language/schema/raw/master/csl-citation.json"} </w:delInstrText>
        </w:r>
        <w:r w:rsidDel="00ED706F">
          <w:fldChar w:fldCharType="separate"/>
        </w:r>
        <w:r w:rsidRPr="003C10FD" w:rsidDel="00ED706F">
          <w:rPr>
            <w:rFonts w:ascii="Calibri" w:hAnsi="Calibri" w:cs="Calibri"/>
          </w:rPr>
          <w:delText>[39]</w:delText>
        </w:r>
        <w:r w:rsidDel="00ED706F">
          <w:fldChar w:fldCharType="end"/>
        </w:r>
        <w:r w:rsidR="00C70998" w:rsidRPr="00D864B0" w:rsidDel="003C10FD">
          <w:delText>,</w:delText>
        </w:r>
        <w:r w:rsidR="00C70998" w:rsidRPr="00D864B0" w:rsidDel="00ED706F">
          <w:delText xml:space="preserve"> </w:delText>
        </w:r>
      </w:del>
      <w:ins w:id="48" w:author="Author">
        <w:r w:rsidR="00ED706F">
          <w:t xml:space="preserve">Institutional barriers to access, and low individual purchasing power has both been shown to fuel piracy </w:t>
        </w:r>
      </w:ins>
      <w:r w:rsidR="00ED706F">
        <w:fldChar w:fldCharType="begin"/>
      </w:r>
      <w:r w:rsidR="0072595E">
        <w:instrText xml:space="preserve"> ADDIN ZOTERO_ITEM CSL_CITATION {"citationID":"aOcxBuGn","properties":{"formattedCitation":"[49,50]","plainCitation":"[49,50]","noteIndex":0},"citationItems":[{"id":1336,"uris":["http://zotero.org/users/5580658/items/38T59WAM"],"uri":["http://zotero.org/users/5580658/items/38T59WAM"],"itemData":{"id":1336,"type":"book","event-place":"New York, NY","note":"Citation Key: Karaganis","number-of-pages":"vi, 424 p.","publisher":"Social Science Research Council","publisher-place":"New York, NY","title":"Media Piracy in Emerging Economies","editor":[{"family":"Karaganis","given":"Joseph"}],"issued":{"date-parts":[["2011"]]}}},{"id":2698,"uris":["http://zotero.org/users/5580658/items/EPEUF2K5"],"uri":["http://zotero.org/users/5580658/items/EPEUF2K5"],"itemData":{"id":2698,"type":"book","event-place":"Cambridge, MA","note":"Citation Key: Karaganis2018","publisher":"MIT Press","publisher-place":"Cambridge, MA","title":"Shadow Libraries - Access to Knowledge in Global Higher Education","editor":[{"family":"Karaganis","given":"Joe"}],"issued":{"date-parts":[["2018"]]}}}],"schema":"https://github.com/citation-style-language/schema/raw/master/csl-citation.json"} </w:instrText>
      </w:r>
      <w:r w:rsidR="00ED706F">
        <w:fldChar w:fldCharType="separate"/>
      </w:r>
      <w:r w:rsidR="0072595E" w:rsidRPr="0072595E">
        <w:rPr>
          <w:rFonts w:ascii="Calibri" w:hAnsi="Calibri" w:cs="Calibri"/>
        </w:rPr>
        <w:t>[49,50]</w:t>
      </w:r>
      <w:r w:rsidR="00ED706F">
        <w:fldChar w:fldCharType="end"/>
      </w:r>
      <w:ins w:id="49" w:author="Author">
        <w:r w:rsidR="00926C4F">
          <w:t>, so</w:t>
        </w:r>
        <w:r w:rsidR="00ED706F">
          <w:t xml:space="preserve"> we use </w:t>
        </w:r>
      </w:ins>
      <w:r w:rsidR="00C70998" w:rsidRPr="00D864B0">
        <w:t xml:space="preserve">GDP (per capita, PPP, current international $ - NY.GDP.PCAP.PP.CD) </w:t>
      </w:r>
      <w:ins w:id="50" w:author="Author">
        <w:r w:rsidR="00ED706F">
          <w:t xml:space="preserve">to capture both effects, assuming that lower </w:t>
        </w:r>
        <w:del w:id="51" w:author="Author">
          <w:r w:rsidR="00ED706F" w:rsidDel="00926C4F">
            <w:delText xml:space="preserve">domestic income </w:delText>
          </w:r>
        </w:del>
        <w:r w:rsidR="00926C4F">
          <w:t xml:space="preserve">GDP </w:t>
        </w:r>
        <w:r w:rsidR="00ED706F">
          <w:t>corresponds to lower institutional access budgets.</w:t>
        </w:r>
      </w:ins>
      <w:del w:id="52" w:author="Author">
        <w:r w:rsidR="00C70998" w:rsidRPr="00D864B0" w:rsidDel="00ED706F">
          <w:delText>,</w:delText>
        </w:r>
      </w:del>
      <w:r w:rsidR="00C70998" w:rsidRPr="00D864B0">
        <w:t xml:space="preserve"> </w:t>
      </w:r>
      <w:ins w:id="53" w:author="Author">
        <w:r w:rsidR="00ED706F">
          <w:t>We use f</w:t>
        </w:r>
      </w:ins>
      <w:del w:id="54" w:author="Author">
        <w:r w:rsidR="00C70998" w:rsidRPr="00D864B0" w:rsidDel="00ED706F">
          <w:delText>F</w:delText>
        </w:r>
      </w:del>
      <w:r w:rsidR="00C70998" w:rsidRPr="00D864B0">
        <w:t>ixed broadband subscriptions (IT.NET.BBND)</w:t>
      </w:r>
      <w:ins w:id="55" w:author="Author">
        <w:r w:rsidR="00ED706F">
          <w:t xml:space="preserve"> to control for the fact that – apart from local copies distributed via hard drives </w:t>
        </w:r>
        <w:r w:rsidR="00926C4F">
          <w:t>–</w:t>
        </w:r>
        <w:del w:id="56" w:author="Author">
          <w:r w:rsidR="00ED706F" w:rsidDel="00926C4F">
            <w:delText>-</w:delText>
          </w:r>
        </w:del>
        <w:r w:rsidR="00ED706F">
          <w:t xml:space="preserve"> the LibGen collection is </w:t>
        </w:r>
        <w:del w:id="57" w:author="Author">
          <w:r w:rsidR="00ED706F" w:rsidDel="00926C4F">
            <w:delText xml:space="preserve">online </w:delText>
          </w:r>
        </w:del>
        <w:r w:rsidR="00ED706F">
          <w:t xml:space="preserve">accessible online. Since it is a specialized collection of scholarly works, we use a number of candidate variables to capture the </w:t>
        </w:r>
        <w:r w:rsidR="00926C4F">
          <w:t xml:space="preserve">size of </w:t>
        </w:r>
        <w:r w:rsidR="00ED706F">
          <w:t xml:space="preserve">potential demand </w:t>
        </w:r>
        <w:r w:rsidR="007A5B63">
          <w:t xml:space="preserve">in research and higher education </w:t>
        </w:r>
        <w:r w:rsidR="00ED706F">
          <w:t xml:space="preserve">for this type of </w:t>
        </w:r>
        <w:r w:rsidR="007A5B63">
          <w:t>supply:</w:t>
        </w:r>
      </w:ins>
      <w:del w:id="58" w:author="Author">
        <w:r w:rsidR="00C70998" w:rsidRPr="00D864B0" w:rsidDel="00ED706F">
          <w:delText>,</w:delText>
        </w:r>
      </w:del>
      <w:r w:rsidR="00C70998" w:rsidRPr="00D864B0">
        <w:t xml:space="preserve"> Literacy rate (adult total , % of people ages 15 and above - SE.ADT.LITR.ZS), Research and development expenditure (% of GDP - GB.XPD.RSDV.GD.ZS), and School enrollment, tertiary (% gross - SE.TER.ENRR)</w:t>
      </w:r>
      <w:del w:id="59" w:author="Author">
        <w:r w:rsidR="00C70998" w:rsidRPr="00D864B0" w:rsidDel="007A5B63">
          <w:delText>, and income groups</w:delText>
        </w:r>
      </w:del>
      <w:r w:rsidR="00C70998" w:rsidRPr="00D864B0">
        <w:t xml:space="preserve">. </w:t>
      </w:r>
      <w:ins w:id="60" w:author="Author">
        <w:r w:rsidR="007A5B63">
          <w:t>To better differentiate between the effects of privately and publicly funded higher education, where the higher per-student costs in privately funded systems may push larger student populations to piracy</w:t>
        </w:r>
        <w:r w:rsidR="00926C4F">
          <w:t>,</w:t>
        </w:r>
        <w:r w:rsidR="007A5B63">
          <w:t xml:space="preserve"> w</w:t>
        </w:r>
      </w:ins>
      <w:del w:id="61" w:author="Author">
        <w:r w:rsidR="00C70998" w:rsidRPr="00D864B0" w:rsidDel="007A5B63">
          <w:delText>W</w:delText>
        </w:r>
      </w:del>
      <w:r w:rsidR="00C70998" w:rsidRPr="00D864B0">
        <w:t xml:space="preserve">e used the OECD’s Education at a Glance database </w:t>
      </w:r>
      <w:r w:rsidR="00C70998" w:rsidRPr="00D864B0">
        <w:fldChar w:fldCharType="begin"/>
      </w:r>
      <w:r w:rsidR="0072595E">
        <w:instrText xml:space="preserve"> ADDIN ZOTERO_ITEM CSL_CITATION {"citationID":"svGAn2vC","properties":{"formattedCitation":"[54]","plainCitation":"[54]","noteIndex":0},"citationItems":[{"id":4049,"uris":["http://zotero.org/users/5580658/items/75IDBP5K"],"uri":["http://zotero.org/users/5580658/items/75IDBP5K"],"itemData":{"id":4049,"type":"webpage","note":"source: www.oecd.org","title":"Education at a Glance","URL":"http://www.oecd.org/education/education-at-a-glance/","author":[{"literal":"OECD"}],"accessed":{"date-parts":[["2020",6,10]]},"issued":{"date-parts":[["2020"]]}}}],"schema":"https://github.com/citation-style-language/schema/raw/master/csl-citation.json"} </w:instrText>
      </w:r>
      <w:r w:rsidR="00C70998" w:rsidRPr="00D864B0">
        <w:fldChar w:fldCharType="separate"/>
      </w:r>
      <w:r w:rsidR="0072595E" w:rsidRPr="0072595E">
        <w:rPr>
          <w:rFonts w:ascii="Calibri" w:hAnsi="Calibri" w:cs="Calibri"/>
        </w:rPr>
        <w:t>[54]</w:t>
      </w:r>
      <w:r w:rsidR="00C70998" w:rsidRPr="00D864B0">
        <w:fldChar w:fldCharType="end"/>
      </w:r>
      <w:r w:rsidR="00C70998" w:rsidRPr="00D864B0">
        <w:t xml:space="preserve"> for data on government expenditure on tertiary education per student in constant 2014 PPP US</w:t>
      </w:r>
      <w:ins w:id="62" w:author="Author">
        <w:r w:rsidR="007A5B63">
          <w:t>. To measure the intensity of scholarly research activity</w:t>
        </w:r>
        <w:r w:rsidR="00926C4F">
          <w:t xml:space="preserve"> </w:t>
        </w:r>
      </w:ins>
      <w:del w:id="63" w:author="Author">
        <w:r w:rsidR="00C70998" w:rsidRPr="00D864B0" w:rsidDel="007A5B63">
          <w:delText xml:space="preserve">, </w:delText>
        </w:r>
      </w:del>
      <w:proofErr w:type="spellStart"/>
      <w:r w:rsidR="00C70998" w:rsidRPr="00D864B0">
        <w:t>Scimago</w:t>
      </w:r>
      <w:proofErr w:type="spellEnd"/>
      <w:r w:rsidR="00C70998" w:rsidRPr="00D864B0">
        <w:t xml:space="preserve"> Journal &amp; Country Rank dataset </w:t>
      </w:r>
      <w:r w:rsidR="00C70998" w:rsidRPr="00D864B0">
        <w:fldChar w:fldCharType="begin"/>
      </w:r>
      <w:r w:rsidR="0072595E">
        <w:instrText xml:space="preserve"> ADDIN ZOTERO_ITEM CSL_CITATION {"citationID":"qfqtpmhp","properties":{"formattedCitation":"[55]","plainCitation":"[55]","noteIndex":0},"citationItems":[{"id":4053,"uris":["http://zotero.org/users/5580658/items/JVNFKUH8"],"uri":["http://zotero.org/users/5580658/items/JVNFKUH8"],"itemData":{"id":4053,"type":"webpage","title":"SJR - International Science Ranking","URL":"https://www.scimagojr.com/countryrank.php","author":[{"literal":"Scimago Lab"}],"accessed":{"date-parts":[["2020",6,10]]},"issued":{"date-parts":[["2020"]]}}}],"schema":"https://github.com/citation-style-language/schema/raw/master/csl-citation.json"} </w:instrText>
      </w:r>
      <w:r w:rsidR="00C70998" w:rsidRPr="00D864B0">
        <w:fldChar w:fldCharType="separate"/>
      </w:r>
      <w:r w:rsidR="0072595E" w:rsidRPr="0072595E">
        <w:rPr>
          <w:rFonts w:ascii="Calibri" w:hAnsi="Calibri" w:cs="Calibri"/>
        </w:rPr>
        <w:t>[55]</w:t>
      </w:r>
      <w:r w:rsidR="00C70998" w:rsidRPr="00D864B0">
        <w:fldChar w:fldCharType="end"/>
      </w:r>
      <w:r w:rsidR="00C70998" w:rsidRPr="00D864B0">
        <w:t xml:space="preserve"> was used to get country level H indices.</w:t>
      </w:r>
    </w:p>
    <w:p w14:paraId="5CFD9043" w14:textId="6D7A0FC5" w:rsidR="0009168F" w:rsidRDefault="00C70998" w:rsidP="00E433F7">
      <w:pPr>
        <w:jc w:val="both"/>
        <w:rPr>
          <w:ins w:id="64" w:author="Author"/>
          <w:bCs/>
        </w:rPr>
      </w:pPr>
      <w:r w:rsidRPr="00D864B0">
        <w:rPr>
          <w:bCs/>
        </w:rPr>
        <w:t>For the European analysis</w:t>
      </w:r>
      <w:ins w:id="65" w:author="Author">
        <w:r w:rsidR="00926C4F">
          <w:rPr>
            <w:bCs/>
          </w:rPr>
          <w:t>,</w:t>
        </w:r>
      </w:ins>
      <w:r w:rsidRPr="00D864B0">
        <w:rPr>
          <w:bCs/>
        </w:rPr>
        <w:t xml:space="preserve"> </w:t>
      </w:r>
      <w:del w:id="66" w:author="Author">
        <w:r w:rsidRPr="00D864B0" w:rsidDel="007A5B63">
          <w:rPr>
            <w:bCs/>
          </w:rPr>
          <w:delText xml:space="preserve">we used </w:delText>
        </w:r>
      </w:del>
      <w:r w:rsidRPr="00D864B0">
        <w:rPr>
          <w:bCs/>
        </w:rPr>
        <w:t xml:space="preserve">the Eurostat database </w:t>
      </w:r>
      <w:r w:rsidRPr="00D864B0">
        <w:rPr>
          <w:bCs/>
        </w:rPr>
        <w:fldChar w:fldCharType="begin"/>
      </w:r>
      <w:r w:rsidR="0072595E">
        <w:rPr>
          <w:bCs/>
        </w:rPr>
        <w:instrText xml:space="preserve"> ADDIN ZOTERO_ITEM CSL_CITATION {"citationID":"xPLiqIhh","properties":{"formattedCitation":"[56]","plainCitation":"[56]","noteIndex":0},"citationItems":[{"id":4057,"uris":["http://zotero.org/users/5580658/items/9GW2M2EN"],"uri":["http://zotero.org/users/5580658/items/9GW2M2EN"],"itemData":{"id":4057,"type":"webpage","title":"Eurostat","URL":"https://ec.europa.eu/eurostat/web/main","author":[{"literal":"European Commission"}],"accessed":{"date-parts":[["2020",6,10]]},"issued":{"date-parts":[["2020"]]}}}],"schema":"https://github.com/citation-style-language/schema/raw/master/csl-citation.json"} </w:instrText>
      </w:r>
      <w:r w:rsidRPr="00D864B0">
        <w:rPr>
          <w:bCs/>
        </w:rPr>
        <w:fldChar w:fldCharType="separate"/>
      </w:r>
      <w:r w:rsidR="0072595E" w:rsidRPr="0072595E">
        <w:rPr>
          <w:rFonts w:ascii="Calibri" w:hAnsi="Calibri" w:cs="Calibri"/>
        </w:rPr>
        <w:t>[56]</w:t>
      </w:r>
      <w:r w:rsidRPr="00D864B0">
        <w:rPr>
          <w:bCs/>
        </w:rPr>
        <w:fldChar w:fldCharType="end"/>
      </w:r>
      <w:r w:rsidRPr="00D864B0">
        <w:rPr>
          <w:bCs/>
        </w:rPr>
        <w:t xml:space="preserve"> </w:t>
      </w:r>
      <w:del w:id="67" w:author="Author">
        <w:r w:rsidRPr="00D864B0" w:rsidDel="007A5B63">
          <w:rPr>
            <w:bCs/>
          </w:rPr>
          <w:delText>for the following data</w:delText>
        </w:r>
        <w:r w:rsidR="0006723A" w:rsidRPr="00D864B0" w:rsidDel="007A5B63">
          <w:rPr>
            <w:bCs/>
          </w:rPr>
          <w:delText>.</w:delText>
        </w:r>
        <w:r w:rsidRPr="00D864B0" w:rsidDel="007A5B63">
          <w:rPr>
            <w:bCs/>
          </w:rPr>
          <w:delText xml:space="preserve"> </w:delText>
        </w:r>
      </w:del>
      <w:ins w:id="68" w:author="Author">
        <w:r w:rsidR="00926C4F">
          <w:rPr>
            <w:bCs/>
          </w:rPr>
          <w:t>o</w:t>
        </w:r>
        <w:del w:id="69" w:author="Author">
          <w:r w:rsidR="007A5B63" w:rsidDel="00926C4F">
            <w:rPr>
              <w:bCs/>
            </w:rPr>
            <w:delText>O</w:delText>
          </w:r>
        </w:del>
        <w:r w:rsidR="007A5B63">
          <w:rPr>
            <w:bCs/>
          </w:rPr>
          <w:t xml:space="preserve">ffered higher resolution datasets into the same dimensions. We use the </w:t>
        </w:r>
      </w:ins>
      <w:r w:rsidRPr="00D864B0">
        <w:rPr>
          <w:bCs/>
        </w:rPr>
        <w:t>Disposable income of private households by NUTS 2 regions (tgs00052)</w:t>
      </w:r>
      <w:ins w:id="70" w:author="Author">
        <w:r w:rsidR="007A5B63">
          <w:rPr>
            <w:bCs/>
          </w:rPr>
          <w:t xml:space="preserve"> variable to capture potential individual income effects, and </w:t>
        </w:r>
      </w:ins>
      <w:del w:id="71" w:author="Author">
        <w:r w:rsidRPr="00D864B0" w:rsidDel="007A5B63">
          <w:rPr>
            <w:bCs/>
          </w:rPr>
          <w:delText>,</w:delText>
        </w:r>
        <w:r w:rsidRPr="00D864B0" w:rsidDel="0068187B">
          <w:rPr>
            <w:bCs/>
          </w:rPr>
          <w:delText xml:space="preserve"> </w:delText>
        </w:r>
      </w:del>
      <w:r w:rsidRPr="00D864B0">
        <w:rPr>
          <w:bCs/>
        </w:rPr>
        <w:t>Gross domestic product (GDP) at current market prices by NUTS 2 regions (</w:t>
      </w:r>
      <w:proofErr w:type="spellStart"/>
      <w:r w:rsidRPr="00D864B0">
        <w:rPr>
          <w:bCs/>
        </w:rPr>
        <w:t>isoc_r_broad_h</w:t>
      </w:r>
      <w:proofErr w:type="spellEnd"/>
      <w:r w:rsidRPr="00D864B0">
        <w:rPr>
          <w:bCs/>
        </w:rPr>
        <w:t>)</w:t>
      </w:r>
      <w:ins w:id="72" w:author="Author">
        <w:r w:rsidR="00926C4F">
          <w:rPr>
            <w:bCs/>
          </w:rPr>
          <w:t>,</w:t>
        </w:r>
        <w:r w:rsidR="007A5B63">
          <w:rPr>
            <w:bCs/>
          </w:rPr>
          <w:t xml:space="preserve"> </w:t>
        </w:r>
      </w:ins>
      <w:del w:id="73" w:author="Author">
        <w:r w:rsidRPr="00D864B0" w:rsidDel="007A5B63">
          <w:rPr>
            <w:bCs/>
          </w:rPr>
          <w:delText xml:space="preserve">, </w:delText>
        </w:r>
      </w:del>
      <w:r w:rsidRPr="00D864B0">
        <w:rPr>
          <w:bCs/>
        </w:rPr>
        <w:t xml:space="preserve">Gross domestic product ({GDP}) at current market prices by NUTS 2 regions </w:t>
      </w:r>
      <w:del w:id="74" w:author="Author">
        <w:r w:rsidRPr="00D864B0" w:rsidDel="0068187B">
          <w:rPr>
            <w:bCs/>
          </w:rPr>
          <w:delText>{</w:delText>
        </w:r>
      </w:del>
      <w:r w:rsidRPr="00D864B0">
        <w:rPr>
          <w:bCs/>
        </w:rPr>
        <w:t>(</w:t>
      </w:r>
      <w:proofErr w:type="spellStart"/>
      <w:r w:rsidRPr="00D864B0">
        <w:rPr>
          <w:bCs/>
        </w:rPr>
        <w:t>isoc_r_broad_h</w:t>
      </w:r>
      <w:proofErr w:type="spellEnd"/>
      <w:r w:rsidRPr="00D864B0">
        <w:rPr>
          <w:bCs/>
        </w:rPr>
        <w:t>)</w:t>
      </w:r>
      <w:del w:id="75" w:author="Author">
        <w:r w:rsidRPr="00D864B0" w:rsidDel="0068187B">
          <w:rPr>
            <w:bCs/>
          </w:rPr>
          <w:delText>}</w:delText>
        </w:r>
      </w:del>
      <w:ins w:id="76" w:author="Author">
        <w:r w:rsidR="007A5B63">
          <w:rPr>
            <w:bCs/>
          </w:rPr>
          <w:t xml:space="preserve"> to capture aggregate, institutional income effects</w:t>
        </w:r>
        <w:r w:rsidR="00926C4F">
          <w:rPr>
            <w:bCs/>
          </w:rPr>
          <w:t>.</w:t>
        </w:r>
        <w:r w:rsidR="007A5B63">
          <w:rPr>
            <w:bCs/>
          </w:rPr>
          <w:t xml:space="preserve"> </w:t>
        </w:r>
        <w:del w:id="77" w:author="Author">
          <w:r w:rsidR="007A5B63" w:rsidRPr="00D864B0" w:rsidDel="00926C4F">
            <w:rPr>
              <w:bCs/>
            </w:rPr>
            <w:delText>,</w:delText>
          </w:r>
        </w:del>
        <w:r w:rsidR="007A5B63">
          <w:rPr>
            <w:bCs/>
          </w:rPr>
          <w:t>We have better controls for online access through variables which also measure online proficiency:</w:t>
        </w:r>
      </w:ins>
      <w:del w:id="78" w:author="Author">
        <w:r w:rsidRPr="00D864B0" w:rsidDel="007A5B63">
          <w:rPr>
            <w:bCs/>
          </w:rPr>
          <w:delText>,</w:delText>
        </w:r>
      </w:del>
      <w:r w:rsidRPr="00D864B0">
        <w:rPr>
          <w:bCs/>
        </w:rPr>
        <w:t xml:space="preserve"> Households with access to the internet at home (</w:t>
      </w:r>
      <w:proofErr w:type="spellStart"/>
      <w:r w:rsidRPr="00D864B0">
        <w:rPr>
          <w:bCs/>
        </w:rPr>
        <w:t>isoc_r_iuse_i</w:t>
      </w:r>
      <w:proofErr w:type="spellEnd"/>
      <w:r w:rsidRPr="00D864B0">
        <w:rPr>
          <w:bCs/>
        </w:rPr>
        <w:t>), Households with broadband access (</w:t>
      </w:r>
      <w:proofErr w:type="spellStart"/>
      <w:r w:rsidRPr="00D864B0">
        <w:rPr>
          <w:bCs/>
        </w:rPr>
        <w:t>isoc_r_gov_i</w:t>
      </w:r>
      <w:proofErr w:type="spellEnd"/>
      <w:r w:rsidRPr="00D864B0">
        <w:rPr>
          <w:bCs/>
        </w:rPr>
        <w:t>), Individuals who accessed the internet away from home or work (tgs00002), Individuals who have never used a computer (isoc_r_blt12_i), Individuals who ordered goods or services over the internet for private use (tgs00026), Individuals who ordered goods or services over the internet for private use in the last year by NUTS 2 regions (edat_lfse_04), Individuals who used the internet for interaction with public authorities (</w:t>
      </w:r>
      <w:proofErr w:type="spellStart"/>
      <w:r w:rsidRPr="00D864B0">
        <w:rPr>
          <w:bCs/>
        </w:rPr>
        <w:t>demo_r_pjangroup</w:t>
      </w:r>
      <w:proofErr w:type="spellEnd"/>
      <w:r w:rsidRPr="00D864B0">
        <w:rPr>
          <w:bCs/>
        </w:rPr>
        <w:t>), Individuals who used the internet, frequency of use and activities (</w:t>
      </w:r>
      <w:proofErr w:type="spellStart"/>
      <w:r w:rsidRPr="00D864B0">
        <w:rPr>
          <w:bCs/>
        </w:rPr>
        <w:t>isoc_r_iumd_i</w:t>
      </w:r>
      <w:proofErr w:type="spellEnd"/>
      <w:r w:rsidRPr="00D864B0">
        <w:rPr>
          <w:bCs/>
        </w:rPr>
        <w:t>)</w:t>
      </w:r>
      <w:ins w:id="79" w:author="Author">
        <w:r w:rsidR="007A5B63">
          <w:rPr>
            <w:bCs/>
          </w:rPr>
          <w:t xml:space="preserve">. </w:t>
        </w:r>
        <w:del w:id="80" w:author="Author">
          <w:r w:rsidR="007A5B63" w:rsidDel="00926C4F">
            <w:rPr>
              <w:bCs/>
            </w:rPr>
            <w:delText>M</w:delText>
          </w:r>
        </w:del>
        <w:r w:rsidR="00926C4F">
          <w:rPr>
            <w:bCs/>
          </w:rPr>
          <w:t>W</w:t>
        </w:r>
        <w:r w:rsidR="007A5B63">
          <w:rPr>
            <w:bCs/>
          </w:rPr>
          <w:t>e capture the size of the potential audience of scholarly pirate libraries via</w:t>
        </w:r>
      </w:ins>
      <w:del w:id="81" w:author="Author">
        <w:r w:rsidRPr="00D864B0" w:rsidDel="007A5B63">
          <w:rPr>
            <w:bCs/>
          </w:rPr>
          <w:delText>,</w:delText>
        </w:r>
      </w:del>
      <w:r w:rsidRPr="00D864B0">
        <w:rPr>
          <w:bCs/>
        </w:rPr>
        <w:t xml:space="preserve"> Population aged 25-64 by educational attainment level, sex and NUTS 2 regions (%) (</w:t>
      </w:r>
      <w:proofErr w:type="spellStart"/>
      <w:r w:rsidRPr="00D864B0">
        <w:rPr>
          <w:bCs/>
        </w:rPr>
        <w:t>isoc_r_iacc_h</w:t>
      </w:r>
      <w:proofErr w:type="spellEnd"/>
      <w:r w:rsidRPr="00D864B0">
        <w:rPr>
          <w:bCs/>
        </w:rPr>
        <w:t xml:space="preserve">), Population on </w:t>
      </w:r>
      <w:del w:id="82" w:author="Author">
        <w:r w:rsidRPr="00D864B0" w:rsidDel="00926C4F">
          <w:rPr>
            <w:bCs/>
          </w:rPr>
          <w:delText xml:space="preserve">1 January </w:delText>
        </w:r>
      </w:del>
      <w:r w:rsidRPr="00D864B0">
        <w:rPr>
          <w:bCs/>
        </w:rPr>
        <w:t>by age group, sex and NUTS 2 region (</w:t>
      </w:r>
      <w:proofErr w:type="spellStart"/>
      <w:r w:rsidRPr="00D864B0">
        <w:rPr>
          <w:bCs/>
        </w:rPr>
        <w:t>rd_p_persreg</w:t>
      </w:r>
      <w:proofErr w:type="spellEnd"/>
      <w:r w:rsidRPr="00D864B0">
        <w:rPr>
          <w:bCs/>
        </w:rPr>
        <w:t>), Total R&amp;D personnel and researchers by sectors of performance, sex and NUTS 2 regions (</w:t>
      </w:r>
      <w:proofErr w:type="spellStart"/>
      <w:r w:rsidRPr="00D864B0">
        <w:rPr>
          <w:bCs/>
        </w:rPr>
        <w:t>isoc_r_cux_i</w:t>
      </w:r>
      <w:proofErr w:type="spellEnd"/>
      <w:r w:rsidRPr="00D864B0">
        <w:rPr>
          <w:bCs/>
        </w:rPr>
        <w:t>)</w:t>
      </w:r>
      <w:ins w:id="83" w:author="Author">
        <w:r w:rsidR="007A5B63">
          <w:rPr>
            <w:bCs/>
          </w:rPr>
          <w:t xml:space="preserve">. To control for the different sizes of territories, we use </w:t>
        </w:r>
      </w:ins>
      <w:del w:id="84" w:author="Author">
        <w:r w:rsidRPr="00D864B0" w:rsidDel="007A5B63">
          <w:rPr>
            <w:bCs/>
          </w:rPr>
          <w:delText xml:space="preserve">, </w:delText>
        </w:r>
      </w:del>
      <w:r w:rsidRPr="00D864B0">
        <w:rPr>
          <w:bCs/>
        </w:rPr>
        <w:t>Total and land area by NUTS 2 region (tgs00026)</w:t>
      </w:r>
      <w:r w:rsidR="00D52E6E" w:rsidRPr="00D864B0">
        <w:rPr>
          <w:bCs/>
        </w:rPr>
        <w:t xml:space="preserve">. We </w:t>
      </w:r>
      <w:ins w:id="85" w:author="Author">
        <w:r w:rsidR="007A5B63">
          <w:rPr>
            <w:bCs/>
          </w:rPr>
          <w:t xml:space="preserve">also </w:t>
        </w:r>
      </w:ins>
      <w:r w:rsidR="00D52E6E" w:rsidRPr="00D864B0">
        <w:rPr>
          <w:bCs/>
        </w:rPr>
        <w:t xml:space="preserve">used the Eurobarometer 79.2  survey </w:t>
      </w:r>
      <w:r w:rsidR="0006723A" w:rsidRPr="00D864B0">
        <w:rPr>
          <w:bCs/>
        </w:rPr>
        <w:t xml:space="preserve">- </w:t>
      </w:r>
      <w:r w:rsidR="00D52E6E" w:rsidRPr="00D864B0">
        <w:rPr>
          <w:bCs/>
        </w:rPr>
        <w:t xml:space="preserve">ZA No. 5688 </w:t>
      </w:r>
      <w:r w:rsidR="00D52E6E" w:rsidRPr="00D864B0">
        <w:rPr>
          <w:bCs/>
        </w:rPr>
        <w:fldChar w:fldCharType="begin"/>
      </w:r>
      <w:r w:rsidR="0072595E">
        <w:rPr>
          <w:bCs/>
        </w:rPr>
        <w:instrText xml:space="preserve"> ADDIN ZOTERO_ITEM CSL_CITATION {"citationID":"DaphGb2E","properties":{"formattedCitation":"[57]","plainCitation":"[57]","noteIndex":0},"citationItems":[{"id":4059,"uris":["http://zotero.org/users/5580658/items/7KJARKMD"],"uri":["http://zotero.org/users/5580658/items/7KJARKMD"],"itemData":{"id":4059,"type":"webpage","abstract":"GESIS Leibniz Institut für Sozialwissenschaften","language":"de","note":"source: www.gesis.org","title":"Eurobarometer 79.2    April-May 2013     ZA No. 5688","URL":"https://www.gesis.org/eurobarometer-data-service/survey-series/standard-special-eb/study-overview/eurobarometer-792-za-5688-april-may-2013","author":[{"literal":"European Commission"}],"accessed":{"date-parts":[["2020",6,10]]},"issued":{"date-parts":[["2013"]]}}}],"schema":"https://github.com/citation-style-language/schema/raw/master/csl-citation.json"} </w:instrText>
      </w:r>
      <w:r w:rsidR="00D52E6E" w:rsidRPr="00D864B0">
        <w:rPr>
          <w:bCs/>
        </w:rPr>
        <w:fldChar w:fldCharType="separate"/>
      </w:r>
      <w:r w:rsidR="0072595E" w:rsidRPr="0072595E">
        <w:rPr>
          <w:rFonts w:ascii="Calibri" w:hAnsi="Calibri" w:cs="Calibri"/>
        </w:rPr>
        <w:t>[57]</w:t>
      </w:r>
      <w:r w:rsidR="00D52E6E" w:rsidRPr="00D864B0">
        <w:rPr>
          <w:bCs/>
        </w:rPr>
        <w:fldChar w:fldCharType="end"/>
      </w:r>
      <w:r w:rsidR="00D52E6E" w:rsidRPr="00D864B0">
        <w:rPr>
          <w:bCs/>
        </w:rPr>
        <w:t xml:space="preserve"> for </w:t>
      </w:r>
      <w:r w:rsidR="0006723A" w:rsidRPr="00D864B0">
        <w:rPr>
          <w:bCs/>
        </w:rPr>
        <w:t>c</w:t>
      </w:r>
      <w:r w:rsidR="00D52E6E" w:rsidRPr="00D864B0">
        <w:rPr>
          <w:bCs/>
        </w:rPr>
        <w:t xml:space="preserve">ultural </w:t>
      </w:r>
      <w:r w:rsidR="0006723A" w:rsidRPr="00D864B0">
        <w:rPr>
          <w:bCs/>
        </w:rPr>
        <w:t>a</w:t>
      </w:r>
      <w:r w:rsidR="00D52E6E" w:rsidRPr="00D864B0">
        <w:rPr>
          <w:bCs/>
        </w:rPr>
        <w:t xml:space="preserve">ccess </w:t>
      </w:r>
      <w:r w:rsidR="0006723A" w:rsidRPr="00D864B0">
        <w:rPr>
          <w:bCs/>
        </w:rPr>
        <w:t>and p</w:t>
      </w:r>
      <w:r w:rsidR="00D52E6E" w:rsidRPr="00D864B0">
        <w:rPr>
          <w:bCs/>
        </w:rPr>
        <w:t xml:space="preserve">articipation </w:t>
      </w:r>
      <w:r w:rsidR="0006723A" w:rsidRPr="00D864B0">
        <w:rPr>
          <w:bCs/>
        </w:rPr>
        <w:t>v</w:t>
      </w:r>
      <w:r w:rsidR="00D52E6E" w:rsidRPr="00D864B0">
        <w:rPr>
          <w:bCs/>
        </w:rPr>
        <w:t>ariable</w:t>
      </w:r>
      <w:r w:rsidR="00EA387C" w:rsidRPr="00D864B0">
        <w:rPr>
          <w:bCs/>
        </w:rPr>
        <w:t>s, such as visiting a public library at least once a year, reading a book at least once a year, and not visiting public libraries more often because of perceived low-quality local supply.</w:t>
      </w:r>
      <w:r w:rsidR="00D52E6E" w:rsidRPr="00D864B0">
        <w:rPr>
          <w:bCs/>
        </w:rPr>
        <w:t xml:space="preserve"> </w:t>
      </w:r>
      <w:ins w:id="86" w:author="Author">
        <w:r w:rsidR="007A5B63">
          <w:rPr>
            <w:bCs/>
          </w:rPr>
          <w:t xml:space="preserve">These latter two variables are to measure the potential substitution effect mentioned earlier in the literature review, but between piratical and physical libraries. </w:t>
        </w:r>
      </w:ins>
      <w:r w:rsidR="00D52E6E" w:rsidRPr="00D864B0">
        <w:rPr>
          <w:bCs/>
        </w:rPr>
        <w:t>We provide a detailed description of all data, including information on data preparation, missing variable handling,</w:t>
      </w:r>
      <w:r w:rsidR="00EB5DF8" w:rsidRPr="00D864B0">
        <w:rPr>
          <w:bCs/>
        </w:rPr>
        <w:t xml:space="preserve"> and </w:t>
      </w:r>
      <w:r w:rsidR="00D52E6E" w:rsidRPr="00D864B0">
        <w:rPr>
          <w:bCs/>
        </w:rPr>
        <w:t>code</w:t>
      </w:r>
      <w:r w:rsidR="00EB5DF8" w:rsidRPr="00D864B0">
        <w:rPr>
          <w:bCs/>
        </w:rPr>
        <w:t>s</w:t>
      </w:r>
      <w:r w:rsidR="00D52E6E" w:rsidRPr="00D864B0">
        <w:rPr>
          <w:bCs/>
        </w:rPr>
        <w:t xml:space="preserve"> in the </w:t>
      </w:r>
      <w:del w:id="87" w:author="Author">
        <w:r w:rsidR="00D52E6E" w:rsidRPr="00D864B0" w:rsidDel="00397642">
          <w:rPr>
            <w:bCs/>
          </w:rPr>
          <w:delText>supplementary materials</w:delText>
        </w:r>
      </w:del>
      <w:ins w:id="88" w:author="Author">
        <w:r w:rsidR="00397642">
          <w:rPr>
            <w:bCs/>
          </w:rPr>
          <w:t>S1 File</w:t>
        </w:r>
      </w:ins>
      <w:r w:rsidR="00D52E6E" w:rsidRPr="00D864B0">
        <w:rPr>
          <w:bCs/>
        </w:rPr>
        <w:t>.</w:t>
      </w:r>
    </w:p>
    <w:p w14:paraId="2F505A50" w14:textId="737DC577" w:rsidR="003F0EC9" w:rsidRPr="00D864B0" w:rsidDel="003F0EC9" w:rsidRDefault="003F0EC9" w:rsidP="00E433F7">
      <w:pPr>
        <w:jc w:val="both"/>
        <w:rPr>
          <w:del w:id="89" w:author="Author"/>
          <w:bCs/>
        </w:rPr>
      </w:pPr>
    </w:p>
    <w:p w14:paraId="42C8F223" w14:textId="14D1A144" w:rsidR="007F389C" w:rsidRPr="00D864B0" w:rsidRDefault="007F389C" w:rsidP="007F389C">
      <w:pPr>
        <w:pStyle w:val="Heading2"/>
        <w:rPr>
          <w:b w:val="0"/>
          <w:bCs w:val="0"/>
        </w:rPr>
      </w:pPr>
      <w:del w:id="90" w:author="Author">
        <w:r w:rsidRPr="00D864B0" w:rsidDel="009408A4">
          <w:rPr>
            <w:b w:val="0"/>
            <w:bCs w:val="0"/>
          </w:rPr>
          <w:delText xml:space="preserve">2.1. </w:delText>
        </w:r>
      </w:del>
      <w:r w:rsidR="00694244" w:rsidRPr="00D864B0">
        <w:rPr>
          <w:b w:val="0"/>
          <w:bCs w:val="0"/>
        </w:rPr>
        <w:t>D</w:t>
      </w:r>
      <w:r w:rsidRPr="00D864B0">
        <w:rPr>
          <w:b w:val="0"/>
          <w:bCs w:val="0"/>
        </w:rPr>
        <w:t>ownload data</w:t>
      </w:r>
      <w:r w:rsidR="00694244" w:rsidRPr="00D864B0">
        <w:rPr>
          <w:b w:val="0"/>
          <w:bCs w:val="0"/>
        </w:rPr>
        <w:t xml:space="preserve"> overview</w:t>
      </w:r>
    </w:p>
    <w:p w14:paraId="4922BAA0" w14:textId="77777777" w:rsidR="0009168F" w:rsidRPr="00D864B0" w:rsidRDefault="0009168F" w:rsidP="00E433F7">
      <w:pPr>
        <w:jc w:val="both"/>
        <w:rPr>
          <w:bCs/>
        </w:rPr>
      </w:pPr>
    </w:p>
    <w:p w14:paraId="57C1B30D" w14:textId="286A8967" w:rsidR="00EE46DB" w:rsidRPr="00D864B0" w:rsidRDefault="00A9629B" w:rsidP="00E433F7">
      <w:pPr>
        <w:jc w:val="both"/>
        <w:rPr>
          <w:bCs/>
        </w:rPr>
      </w:pPr>
      <w:r w:rsidRPr="00D864B0">
        <w:rPr>
          <w:bCs/>
        </w:rPr>
        <w:fldChar w:fldCharType="begin"/>
      </w:r>
      <w:r w:rsidRPr="00D864B0">
        <w:rPr>
          <w:bCs/>
        </w:rPr>
        <w:instrText xml:space="preserve"> REF _Ref42618077 \h </w:instrText>
      </w:r>
      <w:r w:rsidRPr="00D864B0">
        <w:rPr>
          <w:bCs/>
        </w:rPr>
      </w:r>
      <w:r w:rsidRPr="00D864B0">
        <w:rPr>
          <w:bCs/>
        </w:rPr>
        <w:fldChar w:fldCharType="separate"/>
      </w:r>
      <w:r w:rsidRPr="00D864B0">
        <w:t>Fig</w:t>
      </w:r>
      <w:del w:id="91" w:author="Author">
        <w:r w:rsidRPr="00D864B0" w:rsidDel="009571A1">
          <w:delText>ure</w:delText>
        </w:r>
      </w:del>
      <w:r w:rsidRPr="00D864B0">
        <w:t xml:space="preserve"> </w:t>
      </w:r>
      <w:r w:rsidRPr="00D864B0">
        <w:rPr>
          <w:noProof/>
        </w:rPr>
        <w:t>1</w:t>
      </w:r>
      <w:r w:rsidRPr="00D864B0">
        <w:rPr>
          <w:bCs/>
        </w:rPr>
        <w:fldChar w:fldCharType="end"/>
      </w:r>
      <w:r w:rsidRPr="00D864B0">
        <w:rPr>
          <w:bCs/>
        </w:rPr>
        <w:t xml:space="preserve"> </w:t>
      </w:r>
      <w:r w:rsidR="00414DCD" w:rsidRPr="00D864B0">
        <w:rPr>
          <w:bCs/>
        </w:rPr>
        <w:t xml:space="preserve">shows the daily </w:t>
      </w:r>
      <w:r w:rsidR="009D0118" w:rsidRPr="00D864B0">
        <w:rPr>
          <w:bCs/>
        </w:rPr>
        <w:t xml:space="preserve">number </w:t>
      </w:r>
      <w:r w:rsidR="00414DCD" w:rsidRPr="00D864B0">
        <w:rPr>
          <w:bCs/>
        </w:rPr>
        <w:t xml:space="preserve">of downloads. </w:t>
      </w:r>
      <w:r w:rsidR="004B0274" w:rsidRPr="00D864B0">
        <w:rPr>
          <w:bCs/>
        </w:rPr>
        <w:t>Except for</w:t>
      </w:r>
      <w:r w:rsidR="00414DCD" w:rsidRPr="00D864B0">
        <w:rPr>
          <w:bCs/>
        </w:rPr>
        <w:t xml:space="preserve"> two </w:t>
      </w:r>
      <w:r w:rsidR="00907151" w:rsidRPr="00D864B0">
        <w:rPr>
          <w:bCs/>
        </w:rPr>
        <w:t>periods with no data, the logs raise no apparent doubts about the validity of the information within.</w:t>
      </w:r>
    </w:p>
    <w:p w14:paraId="12186F9A" w14:textId="2CAEC95E" w:rsidR="00F93767" w:rsidRPr="00D864B0" w:rsidRDefault="00F93767" w:rsidP="00E433F7">
      <w:pPr>
        <w:keepNext/>
        <w:jc w:val="both"/>
      </w:pPr>
    </w:p>
    <w:p w14:paraId="4E7E1626" w14:textId="6144562F" w:rsidR="00414DCD" w:rsidRPr="00D864B0" w:rsidRDefault="00F93767" w:rsidP="00E433F7">
      <w:pPr>
        <w:pStyle w:val="Caption"/>
        <w:jc w:val="both"/>
        <w:rPr>
          <w:bCs/>
        </w:rPr>
      </w:pPr>
      <w:bookmarkStart w:id="92" w:name="_Ref42618077"/>
      <w:bookmarkStart w:id="93" w:name="_Ref42618072"/>
      <w:del w:id="94" w:author="Author">
        <w:r w:rsidRPr="00D864B0" w:rsidDel="009571A1">
          <w:delText xml:space="preserve">Figure </w:delText>
        </w:r>
      </w:del>
      <w:ins w:id="95" w:author="Author">
        <w:r w:rsidR="009571A1" w:rsidRPr="00D864B0">
          <w:t>Fig</w:t>
        </w:r>
        <w:r w:rsidR="009571A1">
          <w:t xml:space="preserve"> </w:t>
        </w:r>
      </w:ins>
      <w:r w:rsidR="00F12EED">
        <w:fldChar w:fldCharType="begin"/>
      </w:r>
      <w:r w:rsidR="00F12EED">
        <w:instrText xml:space="preserve"> SEQ Figure \* ARABIC </w:instrText>
      </w:r>
      <w:r w:rsidR="00F12EED">
        <w:fldChar w:fldCharType="separate"/>
      </w:r>
      <w:r w:rsidR="00927D97" w:rsidRPr="00D864B0">
        <w:rPr>
          <w:noProof/>
        </w:rPr>
        <w:t>1</w:t>
      </w:r>
      <w:r w:rsidR="00F12EED">
        <w:rPr>
          <w:noProof/>
        </w:rPr>
        <w:fldChar w:fldCharType="end"/>
      </w:r>
      <w:bookmarkEnd w:id="92"/>
      <w:r w:rsidRPr="00D864B0">
        <w:t>: Daily aggregate download volumes</w:t>
      </w:r>
      <w:bookmarkEnd w:id="93"/>
    </w:p>
    <w:p w14:paraId="56249A47" w14:textId="77777777" w:rsidR="00414DCD" w:rsidRPr="00D864B0" w:rsidRDefault="00414DCD" w:rsidP="00E433F7">
      <w:pPr>
        <w:jc w:val="both"/>
        <w:rPr>
          <w:bCs/>
        </w:rPr>
      </w:pPr>
    </w:p>
    <w:p w14:paraId="553F73E7" w14:textId="4CC33E72" w:rsidR="00EE46DB" w:rsidRPr="00D864B0" w:rsidRDefault="00414DCD" w:rsidP="00E433F7">
      <w:pPr>
        <w:jc w:val="both"/>
        <w:rPr>
          <w:bCs/>
        </w:rPr>
      </w:pPr>
      <w:r w:rsidRPr="00D864B0">
        <w:rPr>
          <w:bCs/>
        </w:rPr>
        <w:t>In May 2015, at the end of the observed period</w:t>
      </w:r>
      <w:r w:rsidR="00CD2B2F" w:rsidRPr="00D864B0">
        <w:rPr>
          <w:bCs/>
        </w:rPr>
        <w:t>,</w:t>
      </w:r>
      <w:r w:rsidRPr="00D864B0">
        <w:rPr>
          <w:bCs/>
        </w:rPr>
        <w:t xml:space="preserve"> the LibGen database contained little more than 1.6 million records. The weblogs referred to the download of 760868 books from the LibGen catalogue. </w:t>
      </w:r>
      <w:r w:rsidR="0029662D" w:rsidRPr="00D864B0">
        <w:rPr>
          <w:bCs/>
        </w:rPr>
        <w:t xml:space="preserve">Compared to data from 3 years earlier from the same source  </w:t>
      </w:r>
      <w:r w:rsidR="0029662D" w:rsidRPr="00D864B0">
        <w:rPr>
          <w:bCs/>
        </w:rPr>
        <w:fldChar w:fldCharType="begin"/>
      </w:r>
      <w:r w:rsidR="009571A1">
        <w:rPr>
          <w:bCs/>
        </w:rPr>
        <w:instrText xml:space="preserve"> ADDIN ZOTERO_ITEM CSL_CITATION {"citationID":"31nq7d8g","properties":{"formattedCitation":"[38]","plainCitation":"[38]","noteIndex":0},"citationItems":[{"id":2156,"uris":["http://zotero.org/users/5580658/items/DRR2ICBC"],"uri":["http://zotero.org/users/5580658/items/DRR2ICBC"],"itemData":{"id":2156,"type":"chapter","container-title":"Shadow Libraries - Access to Knowledge in Global Higher Education","event-place":"Cambridge, MA","note":"Citation Key: Bodo2018","publisher":"MIT Press","publisher-place":"Cambridge, MA","title":"Library Genesis in Numbers: Mapping the Underground Flow of Knowledge","author":[{"family":"Bodó","given":"Balázs"}],"editor":[{"family":"Karaganis","given":"Joe"}],"issued":{"date-parts":[["2018"]]}}}],"schema":"https://github.com/citation-style-language/schema/raw/master/csl-citation.json"} </w:instrText>
      </w:r>
      <w:r w:rsidR="0029662D" w:rsidRPr="00D864B0">
        <w:rPr>
          <w:bCs/>
        </w:rPr>
        <w:fldChar w:fldCharType="separate"/>
      </w:r>
      <w:r w:rsidR="009571A1" w:rsidRPr="009571A1">
        <w:rPr>
          <w:rFonts w:ascii="Calibri" w:hAnsi="Calibri" w:cs="Calibri"/>
        </w:rPr>
        <w:t>[38]</w:t>
      </w:r>
      <w:r w:rsidR="0029662D" w:rsidRPr="00D864B0">
        <w:rPr>
          <w:bCs/>
        </w:rPr>
        <w:fldChar w:fldCharType="end"/>
      </w:r>
      <w:r w:rsidR="0029662D" w:rsidRPr="00D864B0">
        <w:rPr>
          <w:bCs/>
        </w:rPr>
        <w:t xml:space="preserve">, </w:t>
      </w:r>
      <w:r w:rsidR="007779B4" w:rsidRPr="00D864B0">
        <w:rPr>
          <w:bCs/>
        </w:rPr>
        <w:t>the cat</w:t>
      </w:r>
      <w:r w:rsidR="002101C3" w:rsidRPr="00D864B0">
        <w:rPr>
          <w:bCs/>
        </w:rPr>
        <w:t>a</w:t>
      </w:r>
      <w:r w:rsidR="007779B4" w:rsidRPr="00D864B0">
        <w:rPr>
          <w:bCs/>
        </w:rPr>
        <w:t>l</w:t>
      </w:r>
      <w:r w:rsidR="002101C3" w:rsidRPr="00D864B0">
        <w:rPr>
          <w:bCs/>
        </w:rPr>
        <w:t>ogue grew by half a million records from ~836</w:t>
      </w:r>
      <w:r w:rsidR="00A9629B" w:rsidRPr="00D864B0">
        <w:rPr>
          <w:bCs/>
        </w:rPr>
        <w:t>000</w:t>
      </w:r>
      <w:r w:rsidR="002101C3" w:rsidRPr="00D864B0">
        <w:rPr>
          <w:bCs/>
        </w:rPr>
        <w:t xml:space="preserve"> to ~1300000, while the average daily download volume grew more than threefold from ~41000 downloads </w:t>
      </w:r>
      <w:del w:id="96" w:author="Author">
        <w:r w:rsidR="00A9629B" w:rsidRPr="00D864B0" w:rsidDel="0068187B">
          <w:rPr>
            <w:bCs/>
          </w:rPr>
          <w:delText xml:space="preserve"> </w:delText>
        </w:r>
      </w:del>
      <w:r w:rsidR="00A9629B" w:rsidRPr="00D864B0">
        <w:rPr>
          <w:bCs/>
        </w:rPr>
        <w:t xml:space="preserve">per </w:t>
      </w:r>
      <w:r w:rsidR="002101C3" w:rsidRPr="00D864B0">
        <w:rPr>
          <w:bCs/>
        </w:rPr>
        <w:t xml:space="preserve">day to ~136000 downloads </w:t>
      </w:r>
      <w:r w:rsidR="00A9629B" w:rsidRPr="00D864B0">
        <w:rPr>
          <w:bCs/>
        </w:rPr>
        <w:t>per</w:t>
      </w:r>
      <w:r w:rsidR="002101C3" w:rsidRPr="00D864B0">
        <w:rPr>
          <w:bCs/>
        </w:rPr>
        <w:t xml:space="preserve"> day.</w:t>
      </w:r>
    </w:p>
    <w:p w14:paraId="7E4E4426" w14:textId="6FA450C2" w:rsidR="000D7E5A" w:rsidRDefault="000D7E5A" w:rsidP="00E433F7">
      <w:pPr>
        <w:jc w:val="both"/>
        <w:rPr>
          <w:ins w:id="97" w:author="Author"/>
          <w:bCs/>
        </w:rPr>
      </w:pPr>
      <w:r w:rsidRPr="00D864B0">
        <w:rPr>
          <w:bCs/>
        </w:rPr>
        <w:t xml:space="preserve">In </w:t>
      </w:r>
      <w:r w:rsidR="00A9629B" w:rsidRPr="00D864B0">
        <w:rPr>
          <w:bCs/>
        </w:rPr>
        <w:fldChar w:fldCharType="begin"/>
      </w:r>
      <w:r w:rsidR="00A9629B" w:rsidRPr="00D864B0">
        <w:rPr>
          <w:bCs/>
        </w:rPr>
        <w:instrText xml:space="preserve"> REF _Ref42618144 \h </w:instrText>
      </w:r>
      <w:r w:rsidR="00A9629B" w:rsidRPr="00D864B0">
        <w:rPr>
          <w:bCs/>
        </w:rPr>
      </w:r>
      <w:r w:rsidR="00A9629B" w:rsidRPr="00D864B0">
        <w:rPr>
          <w:bCs/>
        </w:rPr>
        <w:fldChar w:fldCharType="separate"/>
      </w:r>
      <w:r w:rsidR="00A9629B" w:rsidRPr="00D864B0">
        <w:t xml:space="preserve">Table </w:t>
      </w:r>
      <w:r w:rsidR="00A9629B" w:rsidRPr="00D864B0">
        <w:rPr>
          <w:noProof/>
        </w:rPr>
        <w:t>1</w:t>
      </w:r>
      <w:r w:rsidR="00A9629B" w:rsidRPr="00D864B0">
        <w:rPr>
          <w:bCs/>
        </w:rPr>
        <w:fldChar w:fldCharType="end"/>
      </w:r>
      <w:r w:rsidR="00A9629B" w:rsidRPr="00D864B0">
        <w:rPr>
          <w:bCs/>
        </w:rPr>
        <w:t xml:space="preserve"> </w:t>
      </w:r>
      <w:r w:rsidRPr="00D864B0">
        <w:rPr>
          <w:bCs/>
        </w:rPr>
        <w:t>we listed the first 20 countries by absolute download volume. In the last two columns</w:t>
      </w:r>
      <w:r w:rsidR="00CD2B2F" w:rsidRPr="00D864B0">
        <w:rPr>
          <w:bCs/>
        </w:rPr>
        <w:t>,</w:t>
      </w:r>
      <w:r w:rsidRPr="00D864B0">
        <w:rPr>
          <w:bCs/>
        </w:rPr>
        <w:t xml:space="preserve"> we listed average daily</w:t>
      </w:r>
      <w:r w:rsidR="00F93767" w:rsidRPr="00D864B0">
        <w:rPr>
          <w:bCs/>
        </w:rPr>
        <w:t xml:space="preserve"> download per million inhabitan</w:t>
      </w:r>
      <w:r w:rsidRPr="00D864B0">
        <w:rPr>
          <w:bCs/>
        </w:rPr>
        <w:t>t</w:t>
      </w:r>
      <w:r w:rsidR="00F93767" w:rsidRPr="00D864B0">
        <w:rPr>
          <w:bCs/>
        </w:rPr>
        <w:t>s</w:t>
      </w:r>
      <w:r w:rsidRPr="00D864B0">
        <w:rPr>
          <w:bCs/>
        </w:rPr>
        <w:t xml:space="preserve"> and the rank of the country by per capita downloads.</w:t>
      </w:r>
    </w:p>
    <w:p w14:paraId="2F21C355" w14:textId="5C7DFC74" w:rsidR="009571A1" w:rsidRPr="00D864B0" w:rsidRDefault="009571A1" w:rsidP="009571A1">
      <w:pPr>
        <w:pStyle w:val="Caption"/>
        <w:jc w:val="both"/>
        <w:rPr>
          <w:ins w:id="98" w:author="Author"/>
          <w:bCs/>
        </w:rPr>
      </w:pPr>
      <w:ins w:id="99" w:author="Author">
        <w:r w:rsidRPr="00D864B0">
          <w:t xml:space="preserve">Table </w:t>
        </w:r>
        <w:r>
          <w:fldChar w:fldCharType="begin"/>
        </w:r>
        <w:r>
          <w:instrText xml:space="preserve"> SEQ Table \* ARABIC </w:instrText>
        </w:r>
        <w:r>
          <w:fldChar w:fldCharType="separate"/>
        </w:r>
        <w:r w:rsidRPr="00D864B0">
          <w:rPr>
            <w:noProof/>
          </w:rPr>
          <w:t>1</w:t>
        </w:r>
        <w:r>
          <w:rPr>
            <w:noProof/>
          </w:rPr>
          <w:fldChar w:fldCharType="end"/>
        </w:r>
        <w:r>
          <w:rPr>
            <w:noProof/>
          </w:rPr>
          <w:t>.</w:t>
        </w:r>
        <w:r w:rsidRPr="00D864B0">
          <w:t xml:space="preserve"> Country level statistics for the first 20 countries by aggregate download volume</w:t>
        </w:r>
      </w:ins>
    </w:p>
    <w:p w14:paraId="0DBB13B2" w14:textId="23ABBD67" w:rsidR="009571A1" w:rsidRPr="00D864B0" w:rsidDel="009571A1" w:rsidRDefault="009571A1" w:rsidP="00E433F7">
      <w:pPr>
        <w:jc w:val="both"/>
        <w:rPr>
          <w:del w:id="100" w:author="Author"/>
          <w:bCs/>
        </w:rPr>
      </w:pPr>
    </w:p>
    <w:tbl>
      <w:tblPr>
        <w:tblStyle w:val="TableGridLight"/>
        <w:tblW w:w="9612" w:type="dxa"/>
        <w:tblLook w:val="04A0" w:firstRow="1" w:lastRow="0" w:firstColumn="1" w:lastColumn="0" w:noHBand="0" w:noVBand="1"/>
        <w:tblPrChange w:id="101" w:author="Author">
          <w:tblPr>
            <w:tblStyle w:val="PlainTable3"/>
            <w:tblW w:w="9612" w:type="dxa"/>
            <w:tblLook w:val="04A0" w:firstRow="1" w:lastRow="0" w:firstColumn="1" w:lastColumn="0" w:noHBand="0" w:noVBand="1"/>
          </w:tblPr>
        </w:tblPrChange>
      </w:tblPr>
      <w:tblGrid>
        <w:gridCol w:w="540"/>
        <w:gridCol w:w="2430"/>
        <w:gridCol w:w="1800"/>
        <w:gridCol w:w="2499"/>
        <w:gridCol w:w="2343"/>
        <w:tblGridChange w:id="102">
          <w:tblGrid>
            <w:gridCol w:w="540"/>
            <w:gridCol w:w="2430"/>
            <w:gridCol w:w="1800"/>
            <w:gridCol w:w="2499"/>
            <w:gridCol w:w="2343"/>
          </w:tblGrid>
        </w:tblGridChange>
      </w:tblGrid>
      <w:tr w:rsidR="006C3C37" w:rsidRPr="004A4FF9" w14:paraId="5CEE75F1" w14:textId="77777777" w:rsidTr="00667F7A">
        <w:trPr>
          <w:trHeight w:val="300"/>
          <w:trPrChange w:id="103" w:author="Author">
            <w:trPr>
              <w:trHeight w:val="300"/>
            </w:trPr>
          </w:trPrChange>
        </w:trPr>
        <w:tc>
          <w:tcPr>
            <w:tcW w:w="540" w:type="dxa"/>
            <w:noWrap/>
            <w:hideMark/>
            <w:tcPrChange w:id="104" w:author="Author">
              <w:tcPr>
                <w:tcW w:w="540" w:type="dxa"/>
                <w:noWrap/>
                <w:hideMark/>
              </w:tcPr>
            </w:tcPrChange>
          </w:tcPr>
          <w:p w14:paraId="1B9960D7" w14:textId="77777777" w:rsidR="006C3C37" w:rsidRPr="004A4FF9" w:rsidRDefault="006C3C37" w:rsidP="00E433F7">
            <w:pPr>
              <w:jc w:val="both"/>
              <w:rPr>
                <w:rFonts w:cstheme="minorHAnsi"/>
                <w:rPrChange w:id="105" w:author="Author">
                  <w:rPr>
                    <w:rFonts w:cstheme="minorHAnsi"/>
                    <w:sz w:val="16"/>
                    <w:szCs w:val="16"/>
                  </w:rPr>
                </w:rPrChange>
              </w:rPr>
            </w:pPr>
          </w:p>
        </w:tc>
        <w:tc>
          <w:tcPr>
            <w:tcW w:w="2430" w:type="dxa"/>
            <w:noWrap/>
            <w:hideMark/>
            <w:tcPrChange w:id="106" w:author="Author">
              <w:tcPr>
                <w:tcW w:w="2430" w:type="dxa"/>
                <w:noWrap/>
                <w:hideMark/>
              </w:tcPr>
            </w:tcPrChange>
          </w:tcPr>
          <w:p w14:paraId="6624D578" w14:textId="400AFA24" w:rsidR="006C3C37" w:rsidRPr="004A4FF9" w:rsidRDefault="006C3C37">
            <w:pPr>
              <w:rPr>
                <w:rFonts w:cstheme="minorHAnsi"/>
                <w:rPrChange w:id="107" w:author="Author">
                  <w:rPr>
                    <w:rFonts w:cstheme="minorHAnsi"/>
                    <w:sz w:val="16"/>
                    <w:szCs w:val="16"/>
                  </w:rPr>
                </w:rPrChange>
              </w:rPr>
              <w:pPrChange w:id="108" w:author="Author">
                <w:pPr>
                  <w:jc w:val="both"/>
                </w:pPr>
              </w:pPrChange>
            </w:pPr>
            <w:r w:rsidRPr="004A4FF9">
              <w:rPr>
                <w:rFonts w:cstheme="minorHAnsi"/>
                <w:rPrChange w:id="109" w:author="Author">
                  <w:rPr>
                    <w:rFonts w:cstheme="minorHAnsi"/>
                    <w:sz w:val="16"/>
                    <w:szCs w:val="16"/>
                  </w:rPr>
                </w:rPrChange>
              </w:rPr>
              <w:t>Country</w:t>
            </w:r>
            <w:r w:rsidR="00C54DD9" w:rsidRPr="004A4FF9">
              <w:rPr>
                <w:rFonts w:cstheme="minorHAnsi"/>
                <w:rPrChange w:id="110" w:author="Author">
                  <w:rPr>
                    <w:rFonts w:cstheme="minorHAnsi"/>
                    <w:sz w:val="16"/>
                    <w:szCs w:val="16"/>
                  </w:rPr>
                </w:rPrChange>
              </w:rPr>
              <w:t xml:space="preserve"> </w:t>
            </w:r>
          </w:p>
          <w:p w14:paraId="2E1E53BB" w14:textId="77777777" w:rsidR="006C3C37" w:rsidRPr="004A4FF9" w:rsidRDefault="006C3C37">
            <w:pPr>
              <w:rPr>
                <w:rFonts w:cstheme="minorHAnsi"/>
                <w:rPrChange w:id="111" w:author="Author">
                  <w:rPr>
                    <w:rFonts w:cstheme="minorHAnsi"/>
                    <w:sz w:val="16"/>
                    <w:szCs w:val="16"/>
                  </w:rPr>
                </w:rPrChange>
              </w:rPr>
              <w:pPrChange w:id="112" w:author="Author">
                <w:pPr>
                  <w:jc w:val="both"/>
                </w:pPr>
              </w:pPrChange>
            </w:pPr>
            <w:r w:rsidRPr="004A4FF9">
              <w:rPr>
                <w:rFonts w:cstheme="minorHAnsi"/>
                <w:rPrChange w:id="113" w:author="Author">
                  <w:rPr>
                    <w:rFonts w:cstheme="minorHAnsi"/>
                    <w:sz w:val="16"/>
                    <w:szCs w:val="16"/>
                  </w:rPr>
                </w:rPrChange>
              </w:rPr>
              <w:t>name</w:t>
            </w:r>
          </w:p>
        </w:tc>
        <w:tc>
          <w:tcPr>
            <w:tcW w:w="1800" w:type="dxa"/>
            <w:noWrap/>
            <w:hideMark/>
            <w:tcPrChange w:id="114" w:author="Author">
              <w:tcPr>
                <w:tcW w:w="1800" w:type="dxa"/>
                <w:noWrap/>
                <w:hideMark/>
              </w:tcPr>
            </w:tcPrChange>
          </w:tcPr>
          <w:p w14:paraId="5C7EFF6E" w14:textId="4393DC2A" w:rsidR="006C3C37" w:rsidRPr="004A4FF9" w:rsidRDefault="006C3C37" w:rsidP="00C54DD9">
            <w:pPr>
              <w:jc w:val="center"/>
              <w:rPr>
                <w:rFonts w:cstheme="minorHAnsi"/>
                <w:rPrChange w:id="115" w:author="Author">
                  <w:rPr>
                    <w:rFonts w:cstheme="minorHAnsi"/>
                    <w:sz w:val="16"/>
                    <w:szCs w:val="16"/>
                  </w:rPr>
                </w:rPrChange>
              </w:rPr>
            </w:pPr>
            <w:r w:rsidRPr="004A4FF9">
              <w:rPr>
                <w:rFonts w:cstheme="minorHAnsi"/>
                <w:rPrChange w:id="116" w:author="Author">
                  <w:rPr>
                    <w:rFonts w:cstheme="minorHAnsi"/>
                    <w:sz w:val="16"/>
                    <w:szCs w:val="16"/>
                  </w:rPr>
                </w:rPrChange>
              </w:rPr>
              <w:t>Total</w:t>
            </w:r>
          </w:p>
          <w:p w14:paraId="0F19F847" w14:textId="02A95096" w:rsidR="006C3C37" w:rsidRPr="004A4FF9" w:rsidRDefault="006C3C37" w:rsidP="00C54DD9">
            <w:pPr>
              <w:jc w:val="center"/>
              <w:rPr>
                <w:rFonts w:cstheme="minorHAnsi"/>
                <w:rPrChange w:id="117" w:author="Author">
                  <w:rPr>
                    <w:rFonts w:cstheme="minorHAnsi"/>
                    <w:sz w:val="16"/>
                    <w:szCs w:val="16"/>
                  </w:rPr>
                </w:rPrChange>
              </w:rPr>
            </w:pPr>
            <w:r w:rsidRPr="004A4FF9">
              <w:rPr>
                <w:rFonts w:cstheme="minorHAnsi"/>
                <w:rPrChange w:id="118" w:author="Author">
                  <w:rPr>
                    <w:rFonts w:cstheme="minorHAnsi"/>
                    <w:sz w:val="16"/>
                    <w:szCs w:val="16"/>
                  </w:rPr>
                </w:rPrChange>
              </w:rPr>
              <w:t>dow</w:t>
            </w:r>
            <w:ins w:id="119" w:author="Author">
              <w:r w:rsidR="0068187B">
                <w:rPr>
                  <w:rFonts w:cstheme="minorHAnsi"/>
                </w:rPr>
                <w:t>n</w:t>
              </w:r>
            </w:ins>
            <w:r w:rsidRPr="004A4FF9">
              <w:rPr>
                <w:rFonts w:cstheme="minorHAnsi"/>
                <w:rPrChange w:id="120" w:author="Author">
                  <w:rPr>
                    <w:rFonts w:cstheme="minorHAnsi"/>
                    <w:sz w:val="16"/>
                    <w:szCs w:val="16"/>
                  </w:rPr>
                </w:rPrChange>
              </w:rPr>
              <w:t>loads</w:t>
            </w:r>
          </w:p>
        </w:tc>
        <w:tc>
          <w:tcPr>
            <w:tcW w:w="2499" w:type="dxa"/>
            <w:noWrap/>
            <w:hideMark/>
            <w:tcPrChange w:id="121" w:author="Author">
              <w:tcPr>
                <w:tcW w:w="2499" w:type="dxa"/>
                <w:noWrap/>
                <w:hideMark/>
              </w:tcPr>
            </w:tcPrChange>
          </w:tcPr>
          <w:p w14:paraId="7BEE5998" w14:textId="1A7205C9" w:rsidR="006C3C37" w:rsidRPr="004A4FF9" w:rsidRDefault="006C3C37" w:rsidP="00C54DD9">
            <w:pPr>
              <w:jc w:val="center"/>
              <w:rPr>
                <w:rFonts w:cstheme="minorHAnsi"/>
                <w:rPrChange w:id="122" w:author="Author">
                  <w:rPr>
                    <w:rFonts w:cstheme="minorHAnsi"/>
                    <w:sz w:val="16"/>
                    <w:szCs w:val="16"/>
                  </w:rPr>
                </w:rPrChange>
              </w:rPr>
            </w:pPr>
            <w:r w:rsidRPr="004A4FF9">
              <w:rPr>
                <w:rFonts w:cstheme="minorHAnsi"/>
                <w:rPrChange w:id="123" w:author="Author">
                  <w:rPr>
                    <w:rFonts w:cstheme="minorHAnsi"/>
                    <w:sz w:val="16"/>
                    <w:szCs w:val="16"/>
                  </w:rPr>
                </w:rPrChange>
              </w:rPr>
              <w:t>download</w:t>
            </w:r>
            <w:r w:rsidR="00C54DD9" w:rsidRPr="004A4FF9">
              <w:rPr>
                <w:rFonts w:cstheme="minorHAnsi"/>
                <w:rPrChange w:id="124" w:author="Author">
                  <w:rPr>
                    <w:rFonts w:cstheme="minorHAnsi"/>
                    <w:sz w:val="16"/>
                    <w:szCs w:val="16"/>
                  </w:rPr>
                </w:rPrChange>
              </w:rPr>
              <w:t xml:space="preserve"> </w:t>
            </w:r>
            <w:r w:rsidRPr="004A4FF9">
              <w:rPr>
                <w:rFonts w:cstheme="minorHAnsi"/>
                <w:rPrChange w:id="125" w:author="Author">
                  <w:rPr>
                    <w:rFonts w:cstheme="minorHAnsi"/>
                    <w:sz w:val="16"/>
                    <w:szCs w:val="16"/>
                  </w:rPr>
                </w:rPrChange>
              </w:rPr>
              <w:t>per</w:t>
            </w:r>
            <w:r w:rsidR="00C54DD9" w:rsidRPr="004A4FF9">
              <w:rPr>
                <w:rFonts w:cstheme="minorHAnsi"/>
                <w:rPrChange w:id="126" w:author="Author">
                  <w:rPr>
                    <w:rFonts w:cstheme="minorHAnsi"/>
                    <w:sz w:val="16"/>
                    <w:szCs w:val="16"/>
                  </w:rPr>
                </w:rPrChange>
              </w:rPr>
              <w:t xml:space="preserve"> </w:t>
            </w:r>
            <w:r w:rsidR="00006ED1" w:rsidRPr="004A4FF9">
              <w:rPr>
                <w:rFonts w:cstheme="minorHAnsi"/>
                <w:rPrChange w:id="127" w:author="Author">
                  <w:rPr>
                    <w:rFonts w:cstheme="minorHAnsi"/>
                    <w:sz w:val="16"/>
                    <w:szCs w:val="16"/>
                  </w:rPr>
                </w:rPrChange>
              </w:rPr>
              <w:t>DAY</w:t>
            </w:r>
          </w:p>
          <w:p w14:paraId="01F00E57" w14:textId="4D026046" w:rsidR="006C3C37" w:rsidRPr="004A4FF9" w:rsidRDefault="00006ED1" w:rsidP="00C54DD9">
            <w:pPr>
              <w:jc w:val="center"/>
              <w:rPr>
                <w:rFonts w:cstheme="minorHAnsi"/>
                <w:rPrChange w:id="128" w:author="Author">
                  <w:rPr>
                    <w:rFonts w:cstheme="minorHAnsi"/>
                    <w:sz w:val="16"/>
                    <w:szCs w:val="16"/>
                  </w:rPr>
                </w:rPrChange>
              </w:rPr>
            </w:pPr>
            <w:r w:rsidRPr="004A4FF9">
              <w:rPr>
                <w:rFonts w:cstheme="minorHAnsi"/>
                <w:rPrChange w:id="129" w:author="Author">
                  <w:rPr>
                    <w:rFonts w:cstheme="minorHAnsi"/>
                    <w:sz w:val="16"/>
                    <w:szCs w:val="16"/>
                  </w:rPr>
                </w:rPrChange>
              </w:rPr>
              <w:t>PER</w:t>
            </w:r>
            <w:r w:rsidR="00C54DD9" w:rsidRPr="004A4FF9">
              <w:rPr>
                <w:rFonts w:cstheme="minorHAnsi"/>
                <w:rPrChange w:id="130" w:author="Author">
                  <w:rPr>
                    <w:rFonts w:cstheme="minorHAnsi"/>
                    <w:sz w:val="16"/>
                    <w:szCs w:val="16"/>
                  </w:rPr>
                </w:rPrChange>
              </w:rPr>
              <w:t xml:space="preserve"> </w:t>
            </w:r>
            <w:r w:rsidR="006C3C37" w:rsidRPr="004A4FF9">
              <w:rPr>
                <w:rFonts w:cstheme="minorHAnsi"/>
                <w:rPrChange w:id="131" w:author="Author">
                  <w:rPr>
                    <w:rFonts w:cstheme="minorHAnsi"/>
                    <w:sz w:val="16"/>
                    <w:szCs w:val="16"/>
                  </w:rPr>
                </w:rPrChange>
              </w:rPr>
              <w:t>million</w:t>
            </w:r>
          </w:p>
        </w:tc>
        <w:tc>
          <w:tcPr>
            <w:tcW w:w="0" w:type="auto"/>
            <w:noWrap/>
            <w:hideMark/>
            <w:tcPrChange w:id="132" w:author="Author">
              <w:tcPr>
                <w:tcW w:w="0" w:type="auto"/>
                <w:noWrap/>
                <w:hideMark/>
              </w:tcPr>
            </w:tcPrChange>
          </w:tcPr>
          <w:p w14:paraId="7162C54B" w14:textId="2354B149" w:rsidR="006C3C37" w:rsidRPr="004A4FF9" w:rsidRDefault="006C3C37" w:rsidP="00C54DD9">
            <w:pPr>
              <w:jc w:val="center"/>
              <w:rPr>
                <w:rFonts w:cstheme="minorHAnsi"/>
                <w:rPrChange w:id="133" w:author="Author">
                  <w:rPr>
                    <w:rFonts w:cstheme="minorHAnsi"/>
                    <w:sz w:val="16"/>
                    <w:szCs w:val="16"/>
                  </w:rPr>
                </w:rPrChange>
              </w:rPr>
            </w:pPr>
            <w:r w:rsidRPr="004A4FF9">
              <w:rPr>
                <w:rFonts w:cstheme="minorHAnsi"/>
                <w:rPrChange w:id="134" w:author="Author">
                  <w:rPr>
                    <w:rFonts w:cstheme="minorHAnsi"/>
                    <w:sz w:val="16"/>
                    <w:szCs w:val="16"/>
                  </w:rPr>
                </w:rPrChange>
              </w:rPr>
              <w:t>per</w:t>
            </w:r>
            <w:r w:rsidR="00C54DD9" w:rsidRPr="004A4FF9">
              <w:rPr>
                <w:rFonts w:cstheme="minorHAnsi"/>
                <w:rPrChange w:id="135" w:author="Author">
                  <w:rPr>
                    <w:rFonts w:cstheme="minorHAnsi"/>
                    <w:sz w:val="16"/>
                    <w:szCs w:val="16"/>
                  </w:rPr>
                </w:rPrChange>
              </w:rPr>
              <w:t xml:space="preserve"> </w:t>
            </w:r>
            <w:r w:rsidRPr="004A4FF9">
              <w:rPr>
                <w:rFonts w:cstheme="minorHAnsi"/>
                <w:rPrChange w:id="136" w:author="Author">
                  <w:rPr>
                    <w:rFonts w:cstheme="minorHAnsi"/>
                    <w:sz w:val="16"/>
                    <w:szCs w:val="16"/>
                  </w:rPr>
                </w:rPrChange>
              </w:rPr>
              <w:t>capita</w:t>
            </w:r>
          </w:p>
          <w:p w14:paraId="7551C48E" w14:textId="3AE22F9F" w:rsidR="006C3C37" w:rsidRPr="004A4FF9" w:rsidRDefault="006C3C37" w:rsidP="00C54DD9">
            <w:pPr>
              <w:jc w:val="center"/>
              <w:rPr>
                <w:rFonts w:cstheme="minorHAnsi"/>
                <w:rPrChange w:id="137" w:author="Author">
                  <w:rPr>
                    <w:rFonts w:cstheme="minorHAnsi"/>
                    <w:sz w:val="16"/>
                    <w:szCs w:val="16"/>
                  </w:rPr>
                </w:rPrChange>
              </w:rPr>
            </w:pPr>
            <w:r w:rsidRPr="004A4FF9">
              <w:rPr>
                <w:rFonts w:cstheme="minorHAnsi"/>
                <w:rPrChange w:id="138" w:author="Author">
                  <w:rPr>
                    <w:rFonts w:cstheme="minorHAnsi"/>
                    <w:sz w:val="16"/>
                    <w:szCs w:val="16"/>
                  </w:rPr>
                </w:rPrChange>
              </w:rPr>
              <w:t>download</w:t>
            </w:r>
            <w:r w:rsidR="00C54DD9" w:rsidRPr="004A4FF9">
              <w:rPr>
                <w:rFonts w:cstheme="minorHAnsi"/>
                <w:rPrChange w:id="139" w:author="Author">
                  <w:rPr>
                    <w:rFonts w:cstheme="minorHAnsi"/>
                    <w:sz w:val="16"/>
                    <w:szCs w:val="16"/>
                  </w:rPr>
                </w:rPrChange>
              </w:rPr>
              <w:t xml:space="preserve"> </w:t>
            </w:r>
            <w:r w:rsidRPr="004A4FF9">
              <w:rPr>
                <w:rFonts w:cstheme="minorHAnsi"/>
                <w:rPrChange w:id="140" w:author="Author">
                  <w:rPr>
                    <w:rFonts w:cstheme="minorHAnsi"/>
                    <w:sz w:val="16"/>
                    <w:szCs w:val="16"/>
                  </w:rPr>
                </w:rPrChange>
              </w:rPr>
              <w:t>rank</w:t>
            </w:r>
          </w:p>
        </w:tc>
      </w:tr>
      <w:tr w:rsidR="00664414" w:rsidRPr="004A4FF9" w14:paraId="13B6F5D5" w14:textId="77777777" w:rsidTr="00667F7A">
        <w:trPr>
          <w:trHeight w:val="300"/>
          <w:trPrChange w:id="141" w:author="Author">
            <w:trPr>
              <w:trHeight w:val="300"/>
            </w:trPr>
          </w:trPrChange>
        </w:trPr>
        <w:tc>
          <w:tcPr>
            <w:tcW w:w="540" w:type="dxa"/>
            <w:noWrap/>
            <w:hideMark/>
            <w:tcPrChange w:id="142" w:author="Author">
              <w:tcPr>
                <w:tcW w:w="540" w:type="dxa"/>
                <w:noWrap/>
                <w:vAlign w:val="center"/>
                <w:hideMark/>
              </w:tcPr>
            </w:tcPrChange>
          </w:tcPr>
          <w:p w14:paraId="432F9038" w14:textId="77777777" w:rsidR="00664414" w:rsidRPr="004A4FF9" w:rsidRDefault="00664414" w:rsidP="00664414">
            <w:pPr>
              <w:jc w:val="center"/>
              <w:rPr>
                <w:rFonts w:cstheme="minorHAnsi"/>
                <w:rPrChange w:id="143" w:author="Author">
                  <w:rPr>
                    <w:rFonts w:cstheme="minorHAnsi"/>
                    <w:sz w:val="16"/>
                    <w:szCs w:val="16"/>
                  </w:rPr>
                </w:rPrChange>
              </w:rPr>
            </w:pPr>
            <w:r w:rsidRPr="004A4FF9">
              <w:rPr>
                <w:rFonts w:cstheme="minorHAnsi"/>
                <w:rPrChange w:id="144" w:author="Author">
                  <w:rPr>
                    <w:rFonts w:cstheme="minorHAnsi"/>
                    <w:sz w:val="16"/>
                    <w:szCs w:val="16"/>
                  </w:rPr>
                </w:rPrChange>
              </w:rPr>
              <w:t>1</w:t>
            </w:r>
          </w:p>
        </w:tc>
        <w:tc>
          <w:tcPr>
            <w:tcW w:w="2430" w:type="dxa"/>
            <w:noWrap/>
            <w:hideMark/>
            <w:tcPrChange w:id="145" w:author="Author">
              <w:tcPr>
                <w:tcW w:w="2430" w:type="dxa"/>
                <w:noWrap/>
                <w:vAlign w:val="center"/>
                <w:hideMark/>
              </w:tcPr>
            </w:tcPrChange>
          </w:tcPr>
          <w:p w14:paraId="12BC7CE1" w14:textId="666415CF" w:rsidR="00664414" w:rsidRPr="004A4FF9" w:rsidRDefault="00664414">
            <w:pPr>
              <w:rPr>
                <w:rFonts w:cstheme="minorHAnsi"/>
                <w:rPrChange w:id="146" w:author="Author">
                  <w:rPr>
                    <w:rFonts w:cstheme="minorHAnsi"/>
                    <w:sz w:val="16"/>
                    <w:szCs w:val="16"/>
                  </w:rPr>
                </w:rPrChange>
              </w:rPr>
              <w:pPrChange w:id="147" w:author="Author">
                <w:pPr>
                  <w:jc w:val="center"/>
                </w:pPr>
              </w:pPrChange>
            </w:pPr>
            <w:r w:rsidRPr="004A4FF9">
              <w:rPr>
                <w:rFonts w:cstheme="minorHAnsi"/>
                <w:color w:val="000000"/>
                <w:rPrChange w:id="148" w:author="Author">
                  <w:rPr>
                    <w:rFonts w:cstheme="minorHAnsi"/>
                    <w:color w:val="000000"/>
                    <w:sz w:val="16"/>
                    <w:szCs w:val="16"/>
                  </w:rPr>
                </w:rPrChange>
              </w:rPr>
              <w:t>United States</w:t>
            </w:r>
          </w:p>
        </w:tc>
        <w:tc>
          <w:tcPr>
            <w:tcW w:w="1800" w:type="dxa"/>
            <w:noWrap/>
            <w:hideMark/>
            <w:tcPrChange w:id="149" w:author="Author">
              <w:tcPr>
                <w:tcW w:w="1800" w:type="dxa"/>
                <w:noWrap/>
                <w:vAlign w:val="center"/>
                <w:hideMark/>
              </w:tcPr>
            </w:tcPrChange>
          </w:tcPr>
          <w:p w14:paraId="640F709E" w14:textId="73416DDE" w:rsidR="00664414" w:rsidRPr="004A4FF9" w:rsidRDefault="00664414" w:rsidP="00664414">
            <w:pPr>
              <w:jc w:val="center"/>
              <w:rPr>
                <w:rFonts w:cstheme="minorHAnsi"/>
                <w:rPrChange w:id="150" w:author="Author">
                  <w:rPr>
                    <w:rFonts w:cstheme="minorHAnsi"/>
                    <w:sz w:val="16"/>
                    <w:szCs w:val="16"/>
                  </w:rPr>
                </w:rPrChange>
              </w:rPr>
            </w:pPr>
            <w:r w:rsidRPr="004A4FF9">
              <w:rPr>
                <w:rFonts w:cstheme="minorHAnsi"/>
                <w:color w:val="000000"/>
                <w:rPrChange w:id="151" w:author="Author">
                  <w:rPr>
                    <w:rFonts w:cstheme="minorHAnsi"/>
                    <w:color w:val="000000"/>
                    <w:sz w:val="16"/>
                    <w:szCs w:val="16"/>
                  </w:rPr>
                </w:rPrChange>
              </w:rPr>
              <w:t>1683353</w:t>
            </w:r>
          </w:p>
        </w:tc>
        <w:tc>
          <w:tcPr>
            <w:tcW w:w="2499" w:type="dxa"/>
            <w:noWrap/>
            <w:hideMark/>
            <w:tcPrChange w:id="152" w:author="Author">
              <w:tcPr>
                <w:tcW w:w="2499" w:type="dxa"/>
                <w:noWrap/>
                <w:vAlign w:val="center"/>
                <w:hideMark/>
              </w:tcPr>
            </w:tcPrChange>
          </w:tcPr>
          <w:p w14:paraId="3F605609" w14:textId="755C636D" w:rsidR="00664414" w:rsidRPr="004A4FF9" w:rsidRDefault="00664414" w:rsidP="00664414">
            <w:pPr>
              <w:jc w:val="center"/>
              <w:rPr>
                <w:rFonts w:cstheme="minorHAnsi"/>
                <w:rPrChange w:id="153" w:author="Author">
                  <w:rPr>
                    <w:rFonts w:cstheme="minorHAnsi"/>
                    <w:sz w:val="16"/>
                    <w:szCs w:val="16"/>
                  </w:rPr>
                </w:rPrChange>
              </w:rPr>
            </w:pPr>
            <w:r w:rsidRPr="004A4FF9">
              <w:rPr>
                <w:rFonts w:cstheme="minorHAnsi"/>
                <w:color w:val="000000"/>
                <w:rPrChange w:id="154" w:author="Author">
                  <w:rPr>
                    <w:rFonts w:cstheme="minorHAnsi"/>
                    <w:color w:val="000000"/>
                    <w:sz w:val="16"/>
                    <w:szCs w:val="16"/>
                  </w:rPr>
                </w:rPrChange>
              </w:rPr>
              <w:t>39</w:t>
            </w:r>
          </w:p>
        </w:tc>
        <w:tc>
          <w:tcPr>
            <w:tcW w:w="0" w:type="auto"/>
            <w:noWrap/>
            <w:hideMark/>
            <w:tcPrChange w:id="155" w:author="Author">
              <w:tcPr>
                <w:tcW w:w="0" w:type="auto"/>
                <w:noWrap/>
                <w:vAlign w:val="center"/>
                <w:hideMark/>
              </w:tcPr>
            </w:tcPrChange>
          </w:tcPr>
          <w:p w14:paraId="6DD15BAD" w14:textId="0520DCAC" w:rsidR="00664414" w:rsidRPr="004A4FF9" w:rsidRDefault="00664414" w:rsidP="00664414">
            <w:pPr>
              <w:jc w:val="center"/>
              <w:rPr>
                <w:rFonts w:cstheme="minorHAnsi"/>
                <w:rPrChange w:id="156" w:author="Author">
                  <w:rPr>
                    <w:rFonts w:cstheme="minorHAnsi"/>
                    <w:sz w:val="16"/>
                    <w:szCs w:val="16"/>
                  </w:rPr>
                </w:rPrChange>
              </w:rPr>
            </w:pPr>
            <w:r w:rsidRPr="004A4FF9">
              <w:rPr>
                <w:rFonts w:cstheme="minorHAnsi"/>
                <w:color w:val="000000"/>
                <w:rPrChange w:id="157" w:author="Author">
                  <w:rPr>
                    <w:rFonts w:cstheme="minorHAnsi"/>
                    <w:color w:val="000000"/>
                    <w:sz w:val="16"/>
                    <w:szCs w:val="16"/>
                  </w:rPr>
                </w:rPrChange>
              </w:rPr>
              <w:t>49</w:t>
            </w:r>
          </w:p>
        </w:tc>
      </w:tr>
      <w:tr w:rsidR="00664414" w:rsidRPr="004A4FF9" w14:paraId="2164D2F0" w14:textId="77777777" w:rsidTr="00667F7A">
        <w:trPr>
          <w:trHeight w:val="300"/>
          <w:trPrChange w:id="158" w:author="Author">
            <w:trPr>
              <w:trHeight w:val="300"/>
            </w:trPr>
          </w:trPrChange>
        </w:trPr>
        <w:tc>
          <w:tcPr>
            <w:tcW w:w="540" w:type="dxa"/>
            <w:noWrap/>
            <w:hideMark/>
            <w:tcPrChange w:id="159" w:author="Author">
              <w:tcPr>
                <w:tcW w:w="540" w:type="dxa"/>
                <w:noWrap/>
                <w:vAlign w:val="center"/>
                <w:hideMark/>
              </w:tcPr>
            </w:tcPrChange>
          </w:tcPr>
          <w:p w14:paraId="6D01BB20" w14:textId="77777777" w:rsidR="00664414" w:rsidRPr="004A4FF9" w:rsidRDefault="00664414" w:rsidP="00664414">
            <w:pPr>
              <w:jc w:val="center"/>
              <w:rPr>
                <w:rFonts w:cstheme="minorHAnsi"/>
                <w:rPrChange w:id="160" w:author="Author">
                  <w:rPr>
                    <w:rFonts w:cstheme="minorHAnsi"/>
                    <w:sz w:val="16"/>
                    <w:szCs w:val="16"/>
                  </w:rPr>
                </w:rPrChange>
              </w:rPr>
            </w:pPr>
            <w:r w:rsidRPr="004A4FF9">
              <w:rPr>
                <w:rFonts w:cstheme="minorHAnsi"/>
                <w:rPrChange w:id="161" w:author="Author">
                  <w:rPr>
                    <w:rFonts w:cstheme="minorHAnsi"/>
                    <w:sz w:val="16"/>
                    <w:szCs w:val="16"/>
                  </w:rPr>
                </w:rPrChange>
              </w:rPr>
              <w:t>2</w:t>
            </w:r>
          </w:p>
        </w:tc>
        <w:tc>
          <w:tcPr>
            <w:tcW w:w="2430" w:type="dxa"/>
            <w:noWrap/>
            <w:hideMark/>
            <w:tcPrChange w:id="162" w:author="Author">
              <w:tcPr>
                <w:tcW w:w="2430" w:type="dxa"/>
                <w:noWrap/>
                <w:vAlign w:val="center"/>
                <w:hideMark/>
              </w:tcPr>
            </w:tcPrChange>
          </w:tcPr>
          <w:p w14:paraId="7674B727" w14:textId="1AFE642E" w:rsidR="00664414" w:rsidRPr="004A4FF9" w:rsidRDefault="00664414">
            <w:pPr>
              <w:rPr>
                <w:rFonts w:cstheme="minorHAnsi"/>
                <w:rPrChange w:id="163" w:author="Author">
                  <w:rPr>
                    <w:rFonts w:cstheme="minorHAnsi"/>
                    <w:sz w:val="16"/>
                    <w:szCs w:val="16"/>
                  </w:rPr>
                </w:rPrChange>
              </w:rPr>
              <w:pPrChange w:id="164" w:author="Author">
                <w:pPr>
                  <w:jc w:val="center"/>
                </w:pPr>
              </w:pPrChange>
            </w:pPr>
            <w:r w:rsidRPr="004A4FF9">
              <w:rPr>
                <w:rFonts w:cstheme="minorHAnsi"/>
                <w:color w:val="000000"/>
                <w:rPrChange w:id="165" w:author="Author">
                  <w:rPr>
                    <w:rFonts w:cstheme="minorHAnsi"/>
                    <w:color w:val="000000"/>
                    <w:sz w:val="16"/>
                    <w:szCs w:val="16"/>
                  </w:rPr>
                </w:rPrChange>
              </w:rPr>
              <w:t>India</w:t>
            </w:r>
          </w:p>
        </w:tc>
        <w:tc>
          <w:tcPr>
            <w:tcW w:w="1800" w:type="dxa"/>
            <w:noWrap/>
            <w:hideMark/>
            <w:tcPrChange w:id="166" w:author="Author">
              <w:tcPr>
                <w:tcW w:w="1800" w:type="dxa"/>
                <w:noWrap/>
                <w:vAlign w:val="center"/>
                <w:hideMark/>
              </w:tcPr>
            </w:tcPrChange>
          </w:tcPr>
          <w:p w14:paraId="76A34F2C" w14:textId="79C562EA" w:rsidR="00664414" w:rsidRPr="004A4FF9" w:rsidRDefault="00664414" w:rsidP="00664414">
            <w:pPr>
              <w:jc w:val="center"/>
              <w:rPr>
                <w:rFonts w:cstheme="minorHAnsi"/>
                <w:rPrChange w:id="167" w:author="Author">
                  <w:rPr>
                    <w:rFonts w:cstheme="minorHAnsi"/>
                    <w:sz w:val="16"/>
                    <w:szCs w:val="16"/>
                  </w:rPr>
                </w:rPrChange>
              </w:rPr>
            </w:pPr>
            <w:r w:rsidRPr="004A4FF9">
              <w:rPr>
                <w:rFonts w:cstheme="minorHAnsi"/>
                <w:color w:val="000000"/>
                <w:rPrChange w:id="168" w:author="Author">
                  <w:rPr>
                    <w:rFonts w:cstheme="minorHAnsi"/>
                    <w:color w:val="000000"/>
                    <w:sz w:val="16"/>
                    <w:szCs w:val="16"/>
                  </w:rPr>
                </w:rPrChange>
              </w:rPr>
              <w:t>1272124</w:t>
            </w:r>
          </w:p>
        </w:tc>
        <w:tc>
          <w:tcPr>
            <w:tcW w:w="2499" w:type="dxa"/>
            <w:noWrap/>
            <w:hideMark/>
            <w:tcPrChange w:id="169" w:author="Author">
              <w:tcPr>
                <w:tcW w:w="2499" w:type="dxa"/>
                <w:noWrap/>
                <w:vAlign w:val="center"/>
                <w:hideMark/>
              </w:tcPr>
            </w:tcPrChange>
          </w:tcPr>
          <w:p w14:paraId="72213C7F" w14:textId="0EECA4D2" w:rsidR="00664414" w:rsidRPr="004A4FF9" w:rsidRDefault="00664414" w:rsidP="00664414">
            <w:pPr>
              <w:jc w:val="center"/>
              <w:rPr>
                <w:rFonts w:cstheme="minorHAnsi"/>
                <w:rPrChange w:id="170" w:author="Author">
                  <w:rPr>
                    <w:rFonts w:cstheme="minorHAnsi"/>
                    <w:sz w:val="16"/>
                    <w:szCs w:val="16"/>
                  </w:rPr>
                </w:rPrChange>
              </w:rPr>
            </w:pPr>
            <w:r w:rsidRPr="004A4FF9">
              <w:rPr>
                <w:rFonts w:cstheme="minorHAnsi"/>
                <w:color w:val="000000"/>
                <w:rPrChange w:id="171" w:author="Author">
                  <w:rPr>
                    <w:rFonts w:cstheme="minorHAnsi"/>
                    <w:color w:val="000000"/>
                    <w:sz w:val="16"/>
                    <w:szCs w:val="16"/>
                  </w:rPr>
                </w:rPrChange>
              </w:rPr>
              <w:t>7</w:t>
            </w:r>
          </w:p>
        </w:tc>
        <w:tc>
          <w:tcPr>
            <w:tcW w:w="0" w:type="auto"/>
            <w:noWrap/>
            <w:hideMark/>
            <w:tcPrChange w:id="172" w:author="Author">
              <w:tcPr>
                <w:tcW w:w="0" w:type="auto"/>
                <w:noWrap/>
                <w:vAlign w:val="center"/>
                <w:hideMark/>
              </w:tcPr>
            </w:tcPrChange>
          </w:tcPr>
          <w:p w14:paraId="001ADB89" w14:textId="505640F0" w:rsidR="00664414" w:rsidRPr="004A4FF9" w:rsidRDefault="00664414" w:rsidP="00664414">
            <w:pPr>
              <w:jc w:val="center"/>
              <w:rPr>
                <w:rFonts w:cstheme="minorHAnsi"/>
                <w:rPrChange w:id="173" w:author="Author">
                  <w:rPr>
                    <w:rFonts w:cstheme="minorHAnsi"/>
                    <w:sz w:val="16"/>
                    <w:szCs w:val="16"/>
                  </w:rPr>
                </w:rPrChange>
              </w:rPr>
            </w:pPr>
            <w:r w:rsidRPr="004A4FF9">
              <w:rPr>
                <w:rFonts w:cstheme="minorHAnsi"/>
                <w:color w:val="000000"/>
                <w:rPrChange w:id="174" w:author="Author">
                  <w:rPr>
                    <w:rFonts w:cstheme="minorHAnsi"/>
                    <w:color w:val="000000"/>
                    <w:sz w:val="16"/>
                    <w:szCs w:val="16"/>
                  </w:rPr>
                </w:rPrChange>
              </w:rPr>
              <w:t>131</w:t>
            </w:r>
          </w:p>
        </w:tc>
      </w:tr>
      <w:tr w:rsidR="00664414" w:rsidRPr="004A4FF9" w14:paraId="57C19150" w14:textId="77777777" w:rsidTr="00667F7A">
        <w:trPr>
          <w:trHeight w:val="300"/>
          <w:trPrChange w:id="175" w:author="Author">
            <w:trPr>
              <w:trHeight w:val="300"/>
            </w:trPr>
          </w:trPrChange>
        </w:trPr>
        <w:tc>
          <w:tcPr>
            <w:tcW w:w="540" w:type="dxa"/>
            <w:noWrap/>
            <w:hideMark/>
            <w:tcPrChange w:id="176" w:author="Author">
              <w:tcPr>
                <w:tcW w:w="540" w:type="dxa"/>
                <w:noWrap/>
                <w:vAlign w:val="center"/>
                <w:hideMark/>
              </w:tcPr>
            </w:tcPrChange>
          </w:tcPr>
          <w:p w14:paraId="33FD158F" w14:textId="77777777" w:rsidR="00664414" w:rsidRPr="004A4FF9" w:rsidRDefault="00664414" w:rsidP="00664414">
            <w:pPr>
              <w:jc w:val="center"/>
              <w:rPr>
                <w:rFonts w:cstheme="minorHAnsi"/>
                <w:rPrChange w:id="177" w:author="Author">
                  <w:rPr>
                    <w:rFonts w:cstheme="minorHAnsi"/>
                    <w:sz w:val="16"/>
                    <w:szCs w:val="16"/>
                  </w:rPr>
                </w:rPrChange>
              </w:rPr>
            </w:pPr>
            <w:r w:rsidRPr="004A4FF9">
              <w:rPr>
                <w:rFonts w:cstheme="minorHAnsi"/>
                <w:rPrChange w:id="178" w:author="Author">
                  <w:rPr>
                    <w:rFonts w:cstheme="minorHAnsi"/>
                    <w:sz w:val="16"/>
                    <w:szCs w:val="16"/>
                  </w:rPr>
                </w:rPrChange>
              </w:rPr>
              <w:t>3</w:t>
            </w:r>
          </w:p>
        </w:tc>
        <w:tc>
          <w:tcPr>
            <w:tcW w:w="2430" w:type="dxa"/>
            <w:noWrap/>
            <w:hideMark/>
            <w:tcPrChange w:id="179" w:author="Author">
              <w:tcPr>
                <w:tcW w:w="2430" w:type="dxa"/>
                <w:noWrap/>
                <w:vAlign w:val="center"/>
                <w:hideMark/>
              </w:tcPr>
            </w:tcPrChange>
          </w:tcPr>
          <w:p w14:paraId="0F30E50C" w14:textId="3AD975F3" w:rsidR="00664414" w:rsidRPr="004A4FF9" w:rsidRDefault="00664414">
            <w:pPr>
              <w:rPr>
                <w:rFonts w:cstheme="minorHAnsi"/>
                <w:rPrChange w:id="180" w:author="Author">
                  <w:rPr>
                    <w:rFonts w:cstheme="minorHAnsi"/>
                    <w:sz w:val="16"/>
                    <w:szCs w:val="16"/>
                  </w:rPr>
                </w:rPrChange>
              </w:rPr>
              <w:pPrChange w:id="181" w:author="Author">
                <w:pPr>
                  <w:jc w:val="center"/>
                </w:pPr>
              </w:pPrChange>
            </w:pPr>
            <w:r w:rsidRPr="004A4FF9">
              <w:rPr>
                <w:rFonts w:cstheme="minorHAnsi"/>
                <w:color w:val="000000"/>
                <w:rPrChange w:id="182" w:author="Author">
                  <w:rPr>
                    <w:rFonts w:cstheme="minorHAnsi"/>
                    <w:color w:val="000000"/>
                    <w:sz w:val="16"/>
                    <w:szCs w:val="16"/>
                  </w:rPr>
                </w:rPrChange>
              </w:rPr>
              <w:t>Germany</w:t>
            </w:r>
          </w:p>
        </w:tc>
        <w:tc>
          <w:tcPr>
            <w:tcW w:w="1800" w:type="dxa"/>
            <w:noWrap/>
            <w:hideMark/>
            <w:tcPrChange w:id="183" w:author="Author">
              <w:tcPr>
                <w:tcW w:w="1800" w:type="dxa"/>
                <w:noWrap/>
                <w:vAlign w:val="center"/>
                <w:hideMark/>
              </w:tcPr>
            </w:tcPrChange>
          </w:tcPr>
          <w:p w14:paraId="61CFA585" w14:textId="56A007E8" w:rsidR="00664414" w:rsidRPr="004A4FF9" w:rsidRDefault="00664414" w:rsidP="00664414">
            <w:pPr>
              <w:jc w:val="center"/>
              <w:rPr>
                <w:rFonts w:cstheme="minorHAnsi"/>
                <w:rPrChange w:id="184" w:author="Author">
                  <w:rPr>
                    <w:rFonts w:cstheme="minorHAnsi"/>
                    <w:sz w:val="16"/>
                    <w:szCs w:val="16"/>
                  </w:rPr>
                </w:rPrChange>
              </w:rPr>
            </w:pPr>
            <w:r w:rsidRPr="004A4FF9">
              <w:rPr>
                <w:rFonts w:cstheme="minorHAnsi"/>
                <w:color w:val="000000"/>
                <w:rPrChange w:id="185" w:author="Author">
                  <w:rPr>
                    <w:rFonts w:cstheme="minorHAnsi"/>
                    <w:color w:val="000000"/>
                    <w:sz w:val="16"/>
                    <w:szCs w:val="16"/>
                  </w:rPr>
                </w:rPrChange>
              </w:rPr>
              <w:t>765170</w:t>
            </w:r>
          </w:p>
        </w:tc>
        <w:tc>
          <w:tcPr>
            <w:tcW w:w="2499" w:type="dxa"/>
            <w:noWrap/>
            <w:hideMark/>
            <w:tcPrChange w:id="186" w:author="Author">
              <w:tcPr>
                <w:tcW w:w="2499" w:type="dxa"/>
                <w:noWrap/>
                <w:vAlign w:val="center"/>
                <w:hideMark/>
              </w:tcPr>
            </w:tcPrChange>
          </w:tcPr>
          <w:p w14:paraId="760DC6F0" w14:textId="70152B3F" w:rsidR="00664414" w:rsidRPr="004A4FF9" w:rsidRDefault="00664414" w:rsidP="00664414">
            <w:pPr>
              <w:jc w:val="center"/>
              <w:rPr>
                <w:rFonts w:cstheme="minorHAnsi"/>
                <w:rPrChange w:id="187" w:author="Author">
                  <w:rPr>
                    <w:rFonts w:cstheme="minorHAnsi"/>
                    <w:sz w:val="16"/>
                    <w:szCs w:val="16"/>
                  </w:rPr>
                </w:rPrChange>
              </w:rPr>
            </w:pPr>
            <w:r w:rsidRPr="004A4FF9">
              <w:rPr>
                <w:rFonts w:cstheme="minorHAnsi"/>
                <w:color w:val="000000"/>
                <w:rPrChange w:id="188" w:author="Author">
                  <w:rPr>
                    <w:rFonts w:cstheme="minorHAnsi"/>
                    <w:color w:val="000000"/>
                    <w:sz w:val="16"/>
                    <w:szCs w:val="16"/>
                  </w:rPr>
                </w:rPrChange>
              </w:rPr>
              <w:t>69</w:t>
            </w:r>
          </w:p>
        </w:tc>
        <w:tc>
          <w:tcPr>
            <w:tcW w:w="0" w:type="auto"/>
            <w:noWrap/>
            <w:hideMark/>
            <w:tcPrChange w:id="189" w:author="Author">
              <w:tcPr>
                <w:tcW w:w="0" w:type="auto"/>
                <w:noWrap/>
                <w:vAlign w:val="center"/>
                <w:hideMark/>
              </w:tcPr>
            </w:tcPrChange>
          </w:tcPr>
          <w:p w14:paraId="0995ED69" w14:textId="7E1BAB82" w:rsidR="00664414" w:rsidRPr="004A4FF9" w:rsidRDefault="00664414" w:rsidP="00664414">
            <w:pPr>
              <w:jc w:val="center"/>
              <w:rPr>
                <w:rFonts w:cstheme="minorHAnsi"/>
                <w:rPrChange w:id="190" w:author="Author">
                  <w:rPr>
                    <w:rFonts w:cstheme="minorHAnsi"/>
                    <w:sz w:val="16"/>
                    <w:szCs w:val="16"/>
                  </w:rPr>
                </w:rPrChange>
              </w:rPr>
            </w:pPr>
            <w:r w:rsidRPr="004A4FF9">
              <w:rPr>
                <w:rFonts w:cstheme="minorHAnsi"/>
                <w:color w:val="000000"/>
                <w:rPrChange w:id="191" w:author="Author">
                  <w:rPr>
                    <w:rFonts w:cstheme="minorHAnsi"/>
                    <w:color w:val="000000"/>
                    <w:sz w:val="16"/>
                    <w:szCs w:val="16"/>
                  </w:rPr>
                </w:rPrChange>
              </w:rPr>
              <w:t>19</w:t>
            </w:r>
          </w:p>
        </w:tc>
      </w:tr>
      <w:tr w:rsidR="00664414" w:rsidRPr="004A4FF9" w14:paraId="70BCA1D6" w14:textId="77777777" w:rsidTr="00667F7A">
        <w:trPr>
          <w:trHeight w:val="300"/>
          <w:trPrChange w:id="192" w:author="Author">
            <w:trPr>
              <w:trHeight w:val="300"/>
            </w:trPr>
          </w:trPrChange>
        </w:trPr>
        <w:tc>
          <w:tcPr>
            <w:tcW w:w="540" w:type="dxa"/>
            <w:noWrap/>
            <w:hideMark/>
            <w:tcPrChange w:id="193" w:author="Author">
              <w:tcPr>
                <w:tcW w:w="540" w:type="dxa"/>
                <w:noWrap/>
                <w:vAlign w:val="center"/>
                <w:hideMark/>
              </w:tcPr>
            </w:tcPrChange>
          </w:tcPr>
          <w:p w14:paraId="37F07E6F" w14:textId="77777777" w:rsidR="00664414" w:rsidRPr="004A4FF9" w:rsidRDefault="00664414" w:rsidP="00664414">
            <w:pPr>
              <w:jc w:val="center"/>
              <w:rPr>
                <w:rFonts w:cstheme="minorHAnsi"/>
                <w:rPrChange w:id="194" w:author="Author">
                  <w:rPr>
                    <w:rFonts w:cstheme="minorHAnsi"/>
                    <w:sz w:val="16"/>
                    <w:szCs w:val="16"/>
                  </w:rPr>
                </w:rPrChange>
              </w:rPr>
            </w:pPr>
            <w:r w:rsidRPr="004A4FF9">
              <w:rPr>
                <w:rFonts w:cstheme="minorHAnsi"/>
                <w:rPrChange w:id="195" w:author="Author">
                  <w:rPr>
                    <w:rFonts w:cstheme="minorHAnsi"/>
                    <w:sz w:val="16"/>
                    <w:szCs w:val="16"/>
                  </w:rPr>
                </w:rPrChange>
              </w:rPr>
              <w:t>4</w:t>
            </w:r>
          </w:p>
        </w:tc>
        <w:tc>
          <w:tcPr>
            <w:tcW w:w="2430" w:type="dxa"/>
            <w:noWrap/>
            <w:hideMark/>
            <w:tcPrChange w:id="196" w:author="Author">
              <w:tcPr>
                <w:tcW w:w="2430" w:type="dxa"/>
                <w:noWrap/>
                <w:vAlign w:val="center"/>
                <w:hideMark/>
              </w:tcPr>
            </w:tcPrChange>
          </w:tcPr>
          <w:p w14:paraId="202F3008" w14:textId="4F0A355C" w:rsidR="00664414" w:rsidRPr="004A4FF9" w:rsidRDefault="00664414">
            <w:pPr>
              <w:rPr>
                <w:rFonts w:cstheme="minorHAnsi"/>
                <w:rPrChange w:id="197" w:author="Author">
                  <w:rPr>
                    <w:rFonts w:cstheme="minorHAnsi"/>
                    <w:sz w:val="16"/>
                    <w:szCs w:val="16"/>
                  </w:rPr>
                </w:rPrChange>
              </w:rPr>
              <w:pPrChange w:id="198" w:author="Author">
                <w:pPr>
                  <w:jc w:val="center"/>
                </w:pPr>
              </w:pPrChange>
            </w:pPr>
            <w:r w:rsidRPr="004A4FF9">
              <w:rPr>
                <w:rFonts w:cstheme="minorHAnsi"/>
                <w:color w:val="000000"/>
                <w:rPrChange w:id="199" w:author="Author">
                  <w:rPr>
                    <w:rFonts w:cstheme="minorHAnsi"/>
                    <w:color w:val="000000"/>
                    <w:sz w:val="16"/>
                    <w:szCs w:val="16"/>
                  </w:rPr>
                </w:rPrChange>
              </w:rPr>
              <w:t>United Kingdom</w:t>
            </w:r>
          </w:p>
        </w:tc>
        <w:tc>
          <w:tcPr>
            <w:tcW w:w="1800" w:type="dxa"/>
            <w:noWrap/>
            <w:hideMark/>
            <w:tcPrChange w:id="200" w:author="Author">
              <w:tcPr>
                <w:tcW w:w="1800" w:type="dxa"/>
                <w:noWrap/>
                <w:vAlign w:val="center"/>
                <w:hideMark/>
              </w:tcPr>
            </w:tcPrChange>
          </w:tcPr>
          <w:p w14:paraId="4D52763A" w14:textId="0E6AA9DD" w:rsidR="00664414" w:rsidRPr="004A4FF9" w:rsidRDefault="00664414" w:rsidP="00664414">
            <w:pPr>
              <w:jc w:val="center"/>
              <w:rPr>
                <w:rFonts w:cstheme="minorHAnsi"/>
                <w:rPrChange w:id="201" w:author="Author">
                  <w:rPr>
                    <w:rFonts w:cstheme="minorHAnsi"/>
                    <w:sz w:val="16"/>
                    <w:szCs w:val="16"/>
                  </w:rPr>
                </w:rPrChange>
              </w:rPr>
            </w:pPr>
            <w:r w:rsidRPr="004A4FF9">
              <w:rPr>
                <w:rFonts w:cstheme="minorHAnsi"/>
                <w:color w:val="000000"/>
                <w:rPrChange w:id="202" w:author="Author">
                  <w:rPr>
                    <w:rFonts w:cstheme="minorHAnsi"/>
                    <w:color w:val="000000"/>
                    <w:sz w:val="16"/>
                    <w:szCs w:val="16"/>
                  </w:rPr>
                </w:rPrChange>
              </w:rPr>
              <w:t>594925</w:t>
            </w:r>
          </w:p>
        </w:tc>
        <w:tc>
          <w:tcPr>
            <w:tcW w:w="2499" w:type="dxa"/>
            <w:noWrap/>
            <w:hideMark/>
            <w:tcPrChange w:id="203" w:author="Author">
              <w:tcPr>
                <w:tcW w:w="2499" w:type="dxa"/>
                <w:noWrap/>
                <w:vAlign w:val="center"/>
                <w:hideMark/>
              </w:tcPr>
            </w:tcPrChange>
          </w:tcPr>
          <w:p w14:paraId="6F8E684F" w14:textId="711074B9" w:rsidR="00664414" w:rsidRPr="004A4FF9" w:rsidRDefault="00664414" w:rsidP="00664414">
            <w:pPr>
              <w:jc w:val="center"/>
              <w:rPr>
                <w:rFonts w:cstheme="minorHAnsi"/>
                <w:rPrChange w:id="204" w:author="Author">
                  <w:rPr>
                    <w:rFonts w:cstheme="minorHAnsi"/>
                    <w:sz w:val="16"/>
                    <w:szCs w:val="16"/>
                  </w:rPr>
                </w:rPrChange>
              </w:rPr>
            </w:pPr>
            <w:r w:rsidRPr="004A4FF9">
              <w:rPr>
                <w:rFonts w:cstheme="minorHAnsi"/>
                <w:color w:val="000000"/>
                <w:rPrChange w:id="205" w:author="Author">
                  <w:rPr>
                    <w:rFonts w:cstheme="minorHAnsi"/>
                    <w:color w:val="000000"/>
                    <w:sz w:val="16"/>
                    <w:szCs w:val="16"/>
                  </w:rPr>
                </w:rPrChange>
              </w:rPr>
              <w:t>68</w:t>
            </w:r>
          </w:p>
        </w:tc>
        <w:tc>
          <w:tcPr>
            <w:tcW w:w="0" w:type="auto"/>
            <w:noWrap/>
            <w:hideMark/>
            <w:tcPrChange w:id="206" w:author="Author">
              <w:tcPr>
                <w:tcW w:w="0" w:type="auto"/>
                <w:noWrap/>
                <w:vAlign w:val="center"/>
                <w:hideMark/>
              </w:tcPr>
            </w:tcPrChange>
          </w:tcPr>
          <w:p w14:paraId="4544855A" w14:textId="795A9494" w:rsidR="00664414" w:rsidRPr="004A4FF9" w:rsidRDefault="00664414" w:rsidP="00664414">
            <w:pPr>
              <w:jc w:val="center"/>
              <w:rPr>
                <w:rFonts w:cstheme="minorHAnsi"/>
                <w:rPrChange w:id="207" w:author="Author">
                  <w:rPr>
                    <w:rFonts w:cstheme="minorHAnsi"/>
                    <w:sz w:val="16"/>
                    <w:szCs w:val="16"/>
                  </w:rPr>
                </w:rPrChange>
              </w:rPr>
            </w:pPr>
            <w:r w:rsidRPr="004A4FF9">
              <w:rPr>
                <w:rFonts w:cstheme="minorHAnsi"/>
                <w:color w:val="000000"/>
                <w:rPrChange w:id="208" w:author="Author">
                  <w:rPr>
                    <w:rFonts w:cstheme="minorHAnsi"/>
                    <w:color w:val="000000"/>
                    <w:sz w:val="16"/>
                    <w:szCs w:val="16"/>
                  </w:rPr>
                </w:rPrChange>
              </w:rPr>
              <w:t>21</w:t>
            </w:r>
          </w:p>
        </w:tc>
      </w:tr>
      <w:tr w:rsidR="00664414" w:rsidRPr="004A4FF9" w14:paraId="2FA7377F" w14:textId="77777777" w:rsidTr="00667F7A">
        <w:trPr>
          <w:trHeight w:val="300"/>
          <w:trPrChange w:id="209" w:author="Author">
            <w:trPr>
              <w:trHeight w:val="300"/>
            </w:trPr>
          </w:trPrChange>
        </w:trPr>
        <w:tc>
          <w:tcPr>
            <w:tcW w:w="540" w:type="dxa"/>
            <w:noWrap/>
            <w:hideMark/>
            <w:tcPrChange w:id="210" w:author="Author">
              <w:tcPr>
                <w:tcW w:w="540" w:type="dxa"/>
                <w:noWrap/>
                <w:vAlign w:val="center"/>
                <w:hideMark/>
              </w:tcPr>
            </w:tcPrChange>
          </w:tcPr>
          <w:p w14:paraId="0F998E46" w14:textId="77777777" w:rsidR="00664414" w:rsidRPr="004A4FF9" w:rsidRDefault="00664414" w:rsidP="00664414">
            <w:pPr>
              <w:jc w:val="center"/>
              <w:rPr>
                <w:rFonts w:cstheme="minorHAnsi"/>
                <w:rPrChange w:id="211" w:author="Author">
                  <w:rPr>
                    <w:rFonts w:cstheme="minorHAnsi"/>
                    <w:sz w:val="16"/>
                    <w:szCs w:val="16"/>
                  </w:rPr>
                </w:rPrChange>
              </w:rPr>
            </w:pPr>
            <w:r w:rsidRPr="004A4FF9">
              <w:rPr>
                <w:rFonts w:cstheme="minorHAnsi"/>
                <w:rPrChange w:id="212" w:author="Author">
                  <w:rPr>
                    <w:rFonts w:cstheme="minorHAnsi"/>
                    <w:sz w:val="16"/>
                    <w:szCs w:val="16"/>
                  </w:rPr>
                </w:rPrChange>
              </w:rPr>
              <w:t>5</w:t>
            </w:r>
          </w:p>
        </w:tc>
        <w:tc>
          <w:tcPr>
            <w:tcW w:w="2430" w:type="dxa"/>
            <w:noWrap/>
            <w:hideMark/>
            <w:tcPrChange w:id="213" w:author="Author">
              <w:tcPr>
                <w:tcW w:w="2430" w:type="dxa"/>
                <w:noWrap/>
                <w:vAlign w:val="center"/>
                <w:hideMark/>
              </w:tcPr>
            </w:tcPrChange>
          </w:tcPr>
          <w:p w14:paraId="10F3CCE7" w14:textId="42C1AC26" w:rsidR="00664414" w:rsidRPr="004A4FF9" w:rsidRDefault="00664414">
            <w:pPr>
              <w:rPr>
                <w:rFonts w:cstheme="minorHAnsi"/>
                <w:rPrChange w:id="214" w:author="Author">
                  <w:rPr>
                    <w:rFonts w:cstheme="minorHAnsi"/>
                    <w:sz w:val="16"/>
                    <w:szCs w:val="16"/>
                  </w:rPr>
                </w:rPrChange>
              </w:rPr>
              <w:pPrChange w:id="215" w:author="Author">
                <w:pPr>
                  <w:jc w:val="center"/>
                </w:pPr>
              </w:pPrChange>
            </w:pPr>
            <w:r w:rsidRPr="004A4FF9">
              <w:rPr>
                <w:rFonts w:cstheme="minorHAnsi"/>
                <w:color w:val="000000"/>
                <w:rPrChange w:id="216" w:author="Author">
                  <w:rPr>
                    <w:rFonts w:cstheme="minorHAnsi"/>
                    <w:color w:val="000000"/>
                    <w:sz w:val="16"/>
                    <w:szCs w:val="16"/>
                  </w:rPr>
                </w:rPrChange>
              </w:rPr>
              <w:t>China</w:t>
            </w:r>
          </w:p>
        </w:tc>
        <w:tc>
          <w:tcPr>
            <w:tcW w:w="1800" w:type="dxa"/>
            <w:noWrap/>
            <w:hideMark/>
            <w:tcPrChange w:id="217" w:author="Author">
              <w:tcPr>
                <w:tcW w:w="1800" w:type="dxa"/>
                <w:noWrap/>
                <w:vAlign w:val="center"/>
                <w:hideMark/>
              </w:tcPr>
            </w:tcPrChange>
          </w:tcPr>
          <w:p w14:paraId="7408799B" w14:textId="6BC6B427" w:rsidR="00664414" w:rsidRPr="004A4FF9" w:rsidRDefault="00664414" w:rsidP="00664414">
            <w:pPr>
              <w:jc w:val="center"/>
              <w:rPr>
                <w:rFonts w:cstheme="minorHAnsi"/>
                <w:rPrChange w:id="218" w:author="Author">
                  <w:rPr>
                    <w:rFonts w:cstheme="minorHAnsi"/>
                    <w:sz w:val="16"/>
                    <w:szCs w:val="16"/>
                  </w:rPr>
                </w:rPrChange>
              </w:rPr>
            </w:pPr>
            <w:r w:rsidRPr="004A4FF9">
              <w:rPr>
                <w:rFonts w:cstheme="minorHAnsi"/>
                <w:color w:val="000000"/>
                <w:rPrChange w:id="219" w:author="Author">
                  <w:rPr>
                    <w:rFonts w:cstheme="minorHAnsi"/>
                    <w:color w:val="000000"/>
                    <w:sz w:val="16"/>
                    <w:szCs w:val="16"/>
                  </w:rPr>
                </w:rPrChange>
              </w:rPr>
              <w:t>580808</w:t>
            </w:r>
          </w:p>
        </w:tc>
        <w:tc>
          <w:tcPr>
            <w:tcW w:w="2499" w:type="dxa"/>
            <w:noWrap/>
            <w:hideMark/>
            <w:tcPrChange w:id="220" w:author="Author">
              <w:tcPr>
                <w:tcW w:w="2499" w:type="dxa"/>
                <w:noWrap/>
                <w:vAlign w:val="center"/>
                <w:hideMark/>
              </w:tcPr>
            </w:tcPrChange>
          </w:tcPr>
          <w:p w14:paraId="042E184A" w14:textId="5A9D3DAD" w:rsidR="00664414" w:rsidRPr="004A4FF9" w:rsidRDefault="00664414" w:rsidP="00664414">
            <w:pPr>
              <w:jc w:val="center"/>
              <w:rPr>
                <w:rFonts w:cstheme="minorHAnsi"/>
                <w:rPrChange w:id="221" w:author="Author">
                  <w:rPr>
                    <w:rFonts w:cstheme="minorHAnsi"/>
                    <w:sz w:val="16"/>
                    <w:szCs w:val="16"/>
                  </w:rPr>
                </w:rPrChange>
              </w:rPr>
            </w:pPr>
            <w:r w:rsidRPr="004A4FF9">
              <w:rPr>
                <w:rFonts w:cstheme="minorHAnsi"/>
                <w:color w:val="000000"/>
                <w:rPrChange w:id="222" w:author="Author">
                  <w:rPr>
                    <w:rFonts w:cstheme="minorHAnsi"/>
                    <w:color w:val="000000"/>
                    <w:sz w:val="16"/>
                    <w:szCs w:val="16"/>
                  </w:rPr>
                </w:rPrChange>
              </w:rPr>
              <w:t>3</w:t>
            </w:r>
          </w:p>
        </w:tc>
        <w:tc>
          <w:tcPr>
            <w:tcW w:w="0" w:type="auto"/>
            <w:noWrap/>
            <w:hideMark/>
            <w:tcPrChange w:id="223" w:author="Author">
              <w:tcPr>
                <w:tcW w:w="0" w:type="auto"/>
                <w:noWrap/>
                <w:vAlign w:val="center"/>
                <w:hideMark/>
              </w:tcPr>
            </w:tcPrChange>
          </w:tcPr>
          <w:p w14:paraId="77666E6D" w14:textId="777B2BFA" w:rsidR="00664414" w:rsidRPr="004A4FF9" w:rsidRDefault="00664414" w:rsidP="00664414">
            <w:pPr>
              <w:jc w:val="center"/>
              <w:rPr>
                <w:rFonts w:cstheme="minorHAnsi"/>
                <w:rPrChange w:id="224" w:author="Author">
                  <w:rPr>
                    <w:rFonts w:cstheme="minorHAnsi"/>
                    <w:sz w:val="16"/>
                    <w:szCs w:val="16"/>
                  </w:rPr>
                </w:rPrChange>
              </w:rPr>
            </w:pPr>
            <w:r w:rsidRPr="004A4FF9">
              <w:rPr>
                <w:rFonts w:cstheme="minorHAnsi"/>
                <w:color w:val="000000"/>
                <w:rPrChange w:id="225" w:author="Author">
                  <w:rPr>
                    <w:rFonts w:cstheme="minorHAnsi"/>
                    <w:color w:val="000000"/>
                    <w:sz w:val="16"/>
                    <w:szCs w:val="16"/>
                  </w:rPr>
                </w:rPrChange>
              </w:rPr>
              <w:t>158</w:t>
            </w:r>
          </w:p>
        </w:tc>
      </w:tr>
      <w:tr w:rsidR="00664414" w:rsidRPr="004A4FF9" w14:paraId="3349957C" w14:textId="77777777" w:rsidTr="00667F7A">
        <w:trPr>
          <w:trHeight w:val="300"/>
          <w:trPrChange w:id="226" w:author="Author">
            <w:trPr>
              <w:trHeight w:val="300"/>
            </w:trPr>
          </w:trPrChange>
        </w:trPr>
        <w:tc>
          <w:tcPr>
            <w:tcW w:w="540" w:type="dxa"/>
            <w:noWrap/>
            <w:hideMark/>
            <w:tcPrChange w:id="227" w:author="Author">
              <w:tcPr>
                <w:tcW w:w="540" w:type="dxa"/>
                <w:noWrap/>
                <w:vAlign w:val="center"/>
                <w:hideMark/>
              </w:tcPr>
            </w:tcPrChange>
          </w:tcPr>
          <w:p w14:paraId="3D08CC31" w14:textId="77777777" w:rsidR="00664414" w:rsidRPr="004A4FF9" w:rsidRDefault="00664414" w:rsidP="00664414">
            <w:pPr>
              <w:jc w:val="center"/>
              <w:rPr>
                <w:rFonts w:cstheme="minorHAnsi"/>
                <w:rPrChange w:id="228" w:author="Author">
                  <w:rPr>
                    <w:rFonts w:cstheme="minorHAnsi"/>
                    <w:sz w:val="16"/>
                    <w:szCs w:val="16"/>
                  </w:rPr>
                </w:rPrChange>
              </w:rPr>
            </w:pPr>
            <w:r w:rsidRPr="004A4FF9">
              <w:rPr>
                <w:rFonts w:cstheme="minorHAnsi"/>
                <w:rPrChange w:id="229" w:author="Author">
                  <w:rPr>
                    <w:rFonts w:cstheme="minorHAnsi"/>
                    <w:sz w:val="16"/>
                    <w:szCs w:val="16"/>
                  </w:rPr>
                </w:rPrChange>
              </w:rPr>
              <w:t>6</w:t>
            </w:r>
          </w:p>
        </w:tc>
        <w:tc>
          <w:tcPr>
            <w:tcW w:w="2430" w:type="dxa"/>
            <w:noWrap/>
            <w:hideMark/>
            <w:tcPrChange w:id="230" w:author="Author">
              <w:tcPr>
                <w:tcW w:w="2430" w:type="dxa"/>
                <w:noWrap/>
                <w:vAlign w:val="center"/>
                <w:hideMark/>
              </w:tcPr>
            </w:tcPrChange>
          </w:tcPr>
          <w:p w14:paraId="158E5177" w14:textId="4E248E7B" w:rsidR="00664414" w:rsidRPr="004A4FF9" w:rsidRDefault="00664414">
            <w:pPr>
              <w:rPr>
                <w:rFonts w:cstheme="minorHAnsi"/>
                <w:rPrChange w:id="231" w:author="Author">
                  <w:rPr>
                    <w:rFonts w:cstheme="minorHAnsi"/>
                    <w:sz w:val="16"/>
                    <w:szCs w:val="16"/>
                  </w:rPr>
                </w:rPrChange>
              </w:rPr>
              <w:pPrChange w:id="232" w:author="Author">
                <w:pPr>
                  <w:jc w:val="center"/>
                </w:pPr>
              </w:pPrChange>
            </w:pPr>
            <w:r w:rsidRPr="004A4FF9">
              <w:rPr>
                <w:rFonts w:cstheme="minorHAnsi"/>
                <w:color w:val="000000"/>
                <w:rPrChange w:id="233" w:author="Author">
                  <w:rPr>
                    <w:rFonts w:cstheme="minorHAnsi"/>
                    <w:color w:val="000000"/>
                    <w:sz w:val="16"/>
                    <w:szCs w:val="16"/>
                  </w:rPr>
                </w:rPrChange>
              </w:rPr>
              <w:t>Iran, Islamic Republic of</w:t>
            </w:r>
          </w:p>
        </w:tc>
        <w:tc>
          <w:tcPr>
            <w:tcW w:w="1800" w:type="dxa"/>
            <w:noWrap/>
            <w:hideMark/>
            <w:tcPrChange w:id="234" w:author="Author">
              <w:tcPr>
                <w:tcW w:w="1800" w:type="dxa"/>
                <w:noWrap/>
                <w:vAlign w:val="center"/>
                <w:hideMark/>
              </w:tcPr>
            </w:tcPrChange>
          </w:tcPr>
          <w:p w14:paraId="0FD7F7A8" w14:textId="62F13546" w:rsidR="00664414" w:rsidRPr="004A4FF9" w:rsidRDefault="00664414" w:rsidP="00664414">
            <w:pPr>
              <w:jc w:val="center"/>
              <w:rPr>
                <w:rFonts w:cstheme="minorHAnsi"/>
                <w:rPrChange w:id="235" w:author="Author">
                  <w:rPr>
                    <w:rFonts w:cstheme="minorHAnsi"/>
                    <w:sz w:val="16"/>
                    <w:szCs w:val="16"/>
                  </w:rPr>
                </w:rPrChange>
              </w:rPr>
            </w:pPr>
            <w:r w:rsidRPr="004A4FF9">
              <w:rPr>
                <w:rFonts w:cstheme="minorHAnsi"/>
                <w:color w:val="000000"/>
                <w:rPrChange w:id="236" w:author="Author">
                  <w:rPr>
                    <w:rFonts w:cstheme="minorHAnsi"/>
                    <w:color w:val="000000"/>
                    <w:sz w:val="16"/>
                    <w:szCs w:val="16"/>
                  </w:rPr>
                </w:rPrChange>
              </w:rPr>
              <w:t>563798</w:t>
            </w:r>
          </w:p>
        </w:tc>
        <w:tc>
          <w:tcPr>
            <w:tcW w:w="2499" w:type="dxa"/>
            <w:noWrap/>
            <w:hideMark/>
            <w:tcPrChange w:id="237" w:author="Author">
              <w:tcPr>
                <w:tcW w:w="2499" w:type="dxa"/>
                <w:noWrap/>
                <w:vAlign w:val="center"/>
                <w:hideMark/>
              </w:tcPr>
            </w:tcPrChange>
          </w:tcPr>
          <w:p w14:paraId="6B44AF10" w14:textId="3A4F8619" w:rsidR="00664414" w:rsidRPr="004A4FF9" w:rsidRDefault="00664414" w:rsidP="00664414">
            <w:pPr>
              <w:jc w:val="center"/>
              <w:rPr>
                <w:rFonts w:cstheme="minorHAnsi"/>
                <w:rPrChange w:id="238" w:author="Author">
                  <w:rPr>
                    <w:rFonts w:cstheme="minorHAnsi"/>
                    <w:sz w:val="16"/>
                    <w:szCs w:val="16"/>
                  </w:rPr>
                </w:rPrChange>
              </w:rPr>
            </w:pPr>
            <w:r w:rsidRPr="004A4FF9">
              <w:rPr>
                <w:rFonts w:cstheme="minorHAnsi"/>
                <w:color w:val="000000"/>
                <w:rPrChange w:id="239" w:author="Author">
                  <w:rPr>
                    <w:rFonts w:cstheme="minorHAnsi"/>
                    <w:color w:val="000000"/>
                    <w:sz w:val="16"/>
                    <w:szCs w:val="16"/>
                  </w:rPr>
                </w:rPrChange>
              </w:rPr>
              <w:t>53</w:t>
            </w:r>
          </w:p>
        </w:tc>
        <w:tc>
          <w:tcPr>
            <w:tcW w:w="0" w:type="auto"/>
            <w:noWrap/>
            <w:hideMark/>
            <w:tcPrChange w:id="240" w:author="Author">
              <w:tcPr>
                <w:tcW w:w="0" w:type="auto"/>
                <w:noWrap/>
                <w:vAlign w:val="center"/>
                <w:hideMark/>
              </w:tcPr>
            </w:tcPrChange>
          </w:tcPr>
          <w:p w14:paraId="44FCDA25" w14:textId="5E56A6B7" w:rsidR="00664414" w:rsidRPr="004A4FF9" w:rsidRDefault="00664414" w:rsidP="00664414">
            <w:pPr>
              <w:jc w:val="center"/>
              <w:rPr>
                <w:rFonts w:cstheme="minorHAnsi"/>
                <w:rPrChange w:id="241" w:author="Author">
                  <w:rPr>
                    <w:rFonts w:cstheme="minorHAnsi"/>
                    <w:sz w:val="16"/>
                    <w:szCs w:val="16"/>
                  </w:rPr>
                </w:rPrChange>
              </w:rPr>
            </w:pPr>
            <w:r w:rsidRPr="004A4FF9">
              <w:rPr>
                <w:rFonts w:cstheme="minorHAnsi"/>
                <w:color w:val="000000"/>
                <w:rPrChange w:id="242" w:author="Author">
                  <w:rPr>
                    <w:rFonts w:cstheme="minorHAnsi"/>
                    <w:color w:val="000000"/>
                    <w:sz w:val="16"/>
                    <w:szCs w:val="16"/>
                  </w:rPr>
                </w:rPrChange>
              </w:rPr>
              <w:t>35</w:t>
            </w:r>
          </w:p>
        </w:tc>
      </w:tr>
      <w:tr w:rsidR="00664414" w:rsidRPr="004A4FF9" w14:paraId="67634A91" w14:textId="77777777" w:rsidTr="00667F7A">
        <w:trPr>
          <w:trHeight w:val="300"/>
          <w:trPrChange w:id="243" w:author="Author">
            <w:trPr>
              <w:trHeight w:val="300"/>
            </w:trPr>
          </w:trPrChange>
        </w:trPr>
        <w:tc>
          <w:tcPr>
            <w:tcW w:w="540" w:type="dxa"/>
            <w:noWrap/>
            <w:hideMark/>
            <w:tcPrChange w:id="244" w:author="Author">
              <w:tcPr>
                <w:tcW w:w="540" w:type="dxa"/>
                <w:noWrap/>
                <w:vAlign w:val="center"/>
                <w:hideMark/>
              </w:tcPr>
            </w:tcPrChange>
          </w:tcPr>
          <w:p w14:paraId="28F879EF" w14:textId="77777777" w:rsidR="00664414" w:rsidRPr="004A4FF9" w:rsidRDefault="00664414" w:rsidP="00664414">
            <w:pPr>
              <w:jc w:val="center"/>
              <w:rPr>
                <w:rFonts w:cstheme="minorHAnsi"/>
                <w:rPrChange w:id="245" w:author="Author">
                  <w:rPr>
                    <w:rFonts w:cstheme="minorHAnsi"/>
                    <w:sz w:val="16"/>
                    <w:szCs w:val="16"/>
                  </w:rPr>
                </w:rPrChange>
              </w:rPr>
            </w:pPr>
            <w:r w:rsidRPr="004A4FF9">
              <w:rPr>
                <w:rFonts w:cstheme="minorHAnsi"/>
                <w:rPrChange w:id="246" w:author="Author">
                  <w:rPr>
                    <w:rFonts w:cstheme="minorHAnsi"/>
                    <w:sz w:val="16"/>
                    <w:szCs w:val="16"/>
                  </w:rPr>
                </w:rPrChange>
              </w:rPr>
              <w:t>7</w:t>
            </w:r>
          </w:p>
        </w:tc>
        <w:tc>
          <w:tcPr>
            <w:tcW w:w="2430" w:type="dxa"/>
            <w:noWrap/>
            <w:hideMark/>
            <w:tcPrChange w:id="247" w:author="Author">
              <w:tcPr>
                <w:tcW w:w="2430" w:type="dxa"/>
                <w:noWrap/>
                <w:vAlign w:val="center"/>
                <w:hideMark/>
              </w:tcPr>
            </w:tcPrChange>
          </w:tcPr>
          <w:p w14:paraId="5F6A8F07" w14:textId="5BDC6F9C" w:rsidR="00664414" w:rsidRPr="004A4FF9" w:rsidRDefault="00664414">
            <w:pPr>
              <w:rPr>
                <w:rFonts w:cstheme="minorHAnsi"/>
                <w:rPrChange w:id="248" w:author="Author">
                  <w:rPr>
                    <w:rFonts w:cstheme="minorHAnsi"/>
                    <w:sz w:val="16"/>
                    <w:szCs w:val="16"/>
                  </w:rPr>
                </w:rPrChange>
              </w:rPr>
              <w:pPrChange w:id="249" w:author="Author">
                <w:pPr>
                  <w:jc w:val="center"/>
                </w:pPr>
              </w:pPrChange>
            </w:pPr>
            <w:r w:rsidRPr="004A4FF9">
              <w:rPr>
                <w:rFonts w:cstheme="minorHAnsi"/>
                <w:color w:val="000000"/>
                <w:rPrChange w:id="250" w:author="Author">
                  <w:rPr>
                    <w:rFonts w:cstheme="minorHAnsi"/>
                    <w:color w:val="000000"/>
                    <w:sz w:val="16"/>
                    <w:szCs w:val="16"/>
                  </w:rPr>
                </w:rPrChange>
              </w:rPr>
              <w:t>Italy</w:t>
            </w:r>
          </w:p>
        </w:tc>
        <w:tc>
          <w:tcPr>
            <w:tcW w:w="1800" w:type="dxa"/>
            <w:noWrap/>
            <w:hideMark/>
            <w:tcPrChange w:id="251" w:author="Author">
              <w:tcPr>
                <w:tcW w:w="1800" w:type="dxa"/>
                <w:noWrap/>
                <w:vAlign w:val="center"/>
                <w:hideMark/>
              </w:tcPr>
            </w:tcPrChange>
          </w:tcPr>
          <w:p w14:paraId="15FDEB25" w14:textId="08501C3B" w:rsidR="00664414" w:rsidRPr="004A4FF9" w:rsidRDefault="00664414" w:rsidP="00664414">
            <w:pPr>
              <w:jc w:val="center"/>
              <w:rPr>
                <w:rFonts w:cstheme="minorHAnsi"/>
                <w:rPrChange w:id="252" w:author="Author">
                  <w:rPr>
                    <w:rFonts w:cstheme="minorHAnsi"/>
                    <w:sz w:val="16"/>
                    <w:szCs w:val="16"/>
                  </w:rPr>
                </w:rPrChange>
              </w:rPr>
            </w:pPr>
            <w:r w:rsidRPr="004A4FF9">
              <w:rPr>
                <w:rFonts w:cstheme="minorHAnsi"/>
                <w:color w:val="000000"/>
                <w:rPrChange w:id="253" w:author="Author">
                  <w:rPr>
                    <w:rFonts w:cstheme="minorHAnsi"/>
                    <w:color w:val="000000"/>
                    <w:sz w:val="16"/>
                    <w:szCs w:val="16"/>
                  </w:rPr>
                </w:rPrChange>
              </w:rPr>
              <w:t>469676</w:t>
            </w:r>
          </w:p>
        </w:tc>
        <w:tc>
          <w:tcPr>
            <w:tcW w:w="2499" w:type="dxa"/>
            <w:noWrap/>
            <w:hideMark/>
            <w:tcPrChange w:id="254" w:author="Author">
              <w:tcPr>
                <w:tcW w:w="2499" w:type="dxa"/>
                <w:noWrap/>
                <w:vAlign w:val="center"/>
                <w:hideMark/>
              </w:tcPr>
            </w:tcPrChange>
          </w:tcPr>
          <w:p w14:paraId="4932979F" w14:textId="3228304E" w:rsidR="00664414" w:rsidRPr="004A4FF9" w:rsidRDefault="00664414" w:rsidP="00664414">
            <w:pPr>
              <w:jc w:val="center"/>
              <w:rPr>
                <w:rFonts w:cstheme="minorHAnsi"/>
                <w:rPrChange w:id="255" w:author="Author">
                  <w:rPr>
                    <w:rFonts w:cstheme="minorHAnsi"/>
                    <w:sz w:val="16"/>
                    <w:szCs w:val="16"/>
                  </w:rPr>
                </w:rPrChange>
              </w:rPr>
            </w:pPr>
            <w:r w:rsidRPr="004A4FF9">
              <w:rPr>
                <w:rFonts w:cstheme="minorHAnsi"/>
                <w:color w:val="000000"/>
                <w:rPrChange w:id="256" w:author="Author">
                  <w:rPr>
                    <w:rFonts w:cstheme="minorHAnsi"/>
                    <w:color w:val="000000"/>
                    <w:sz w:val="16"/>
                    <w:szCs w:val="16"/>
                  </w:rPr>
                </w:rPrChange>
              </w:rPr>
              <w:t>57</w:t>
            </w:r>
          </w:p>
        </w:tc>
        <w:tc>
          <w:tcPr>
            <w:tcW w:w="0" w:type="auto"/>
            <w:noWrap/>
            <w:hideMark/>
            <w:tcPrChange w:id="257" w:author="Author">
              <w:tcPr>
                <w:tcW w:w="0" w:type="auto"/>
                <w:noWrap/>
                <w:vAlign w:val="center"/>
                <w:hideMark/>
              </w:tcPr>
            </w:tcPrChange>
          </w:tcPr>
          <w:p w14:paraId="34EF9CE8" w14:textId="702793AE" w:rsidR="00664414" w:rsidRPr="004A4FF9" w:rsidRDefault="00664414" w:rsidP="00664414">
            <w:pPr>
              <w:jc w:val="center"/>
              <w:rPr>
                <w:rFonts w:cstheme="minorHAnsi"/>
                <w:rPrChange w:id="258" w:author="Author">
                  <w:rPr>
                    <w:rFonts w:cstheme="minorHAnsi"/>
                    <w:sz w:val="16"/>
                    <w:szCs w:val="16"/>
                  </w:rPr>
                </w:rPrChange>
              </w:rPr>
            </w:pPr>
            <w:r w:rsidRPr="004A4FF9">
              <w:rPr>
                <w:rFonts w:cstheme="minorHAnsi"/>
                <w:color w:val="000000"/>
                <w:rPrChange w:id="259" w:author="Author">
                  <w:rPr>
                    <w:rFonts w:cstheme="minorHAnsi"/>
                    <w:color w:val="000000"/>
                    <w:sz w:val="16"/>
                    <w:szCs w:val="16"/>
                  </w:rPr>
                </w:rPrChange>
              </w:rPr>
              <w:t>30</w:t>
            </w:r>
          </w:p>
        </w:tc>
      </w:tr>
      <w:tr w:rsidR="00664414" w:rsidRPr="004A4FF9" w14:paraId="0955F634" w14:textId="77777777" w:rsidTr="00667F7A">
        <w:trPr>
          <w:trHeight w:val="300"/>
          <w:trPrChange w:id="260" w:author="Author">
            <w:trPr>
              <w:trHeight w:val="300"/>
            </w:trPr>
          </w:trPrChange>
        </w:trPr>
        <w:tc>
          <w:tcPr>
            <w:tcW w:w="540" w:type="dxa"/>
            <w:noWrap/>
            <w:hideMark/>
            <w:tcPrChange w:id="261" w:author="Author">
              <w:tcPr>
                <w:tcW w:w="540" w:type="dxa"/>
                <w:noWrap/>
                <w:vAlign w:val="center"/>
                <w:hideMark/>
              </w:tcPr>
            </w:tcPrChange>
          </w:tcPr>
          <w:p w14:paraId="67309828" w14:textId="77777777" w:rsidR="00664414" w:rsidRPr="004A4FF9" w:rsidRDefault="00664414" w:rsidP="00664414">
            <w:pPr>
              <w:jc w:val="center"/>
              <w:rPr>
                <w:rFonts w:cstheme="minorHAnsi"/>
                <w:rPrChange w:id="262" w:author="Author">
                  <w:rPr>
                    <w:rFonts w:cstheme="minorHAnsi"/>
                    <w:sz w:val="16"/>
                    <w:szCs w:val="16"/>
                  </w:rPr>
                </w:rPrChange>
              </w:rPr>
            </w:pPr>
            <w:r w:rsidRPr="004A4FF9">
              <w:rPr>
                <w:rFonts w:cstheme="minorHAnsi"/>
                <w:rPrChange w:id="263" w:author="Author">
                  <w:rPr>
                    <w:rFonts w:cstheme="minorHAnsi"/>
                    <w:sz w:val="16"/>
                    <w:szCs w:val="16"/>
                  </w:rPr>
                </w:rPrChange>
              </w:rPr>
              <w:t>8</w:t>
            </w:r>
          </w:p>
        </w:tc>
        <w:tc>
          <w:tcPr>
            <w:tcW w:w="2430" w:type="dxa"/>
            <w:noWrap/>
            <w:hideMark/>
            <w:tcPrChange w:id="264" w:author="Author">
              <w:tcPr>
                <w:tcW w:w="2430" w:type="dxa"/>
                <w:noWrap/>
                <w:vAlign w:val="center"/>
                <w:hideMark/>
              </w:tcPr>
            </w:tcPrChange>
          </w:tcPr>
          <w:p w14:paraId="4E4A1D8F" w14:textId="3458F8B1" w:rsidR="00664414" w:rsidRPr="004A4FF9" w:rsidRDefault="00664414">
            <w:pPr>
              <w:rPr>
                <w:rFonts w:cstheme="minorHAnsi"/>
                <w:rPrChange w:id="265" w:author="Author">
                  <w:rPr>
                    <w:rFonts w:cstheme="minorHAnsi"/>
                    <w:sz w:val="16"/>
                    <w:szCs w:val="16"/>
                  </w:rPr>
                </w:rPrChange>
              </w:rPr>
              <w:pPrChange w:id="266" w:author="Author">
                <w:pPr>
                  <w:jc w:val="center"/>
                </w:pPr>
              </w:pPrChange>
            </w:pPr>
            <w:r w:rsidRPr="004A4FF9">
              <w:rPr>
                <w:rFonts w:cstheme="minorHAnsi"/>
                <w:color w:val="000000"/>
                <w:rPrChange w:id="267" w:author="Author">
                  <w:rPr>
                    <w:rFonts w:cstheme="minorHAnsi"/>
                    <w:color w:val="000000"/>
                    <w:sz w:val="16"/>
                    <w:szCs w:val="16"/>
                  </w:rPr>
                </w:rPrChange>
              </w:rPr>
              <w:t>Canada</w:t>
            </w:r>
          </w:p>
        </w:tc>
        <w:tc>
          <w:tcPr>
            <w:tcW w:w="1800" w:type="dxa"/>
            <w:noWrap/>
            <w:hideMark/>
            <w:tcPrChange w:id="268" w:author="Author">
              <w:tcPr>
                <w:tcW w:w="1800" w:type="dxa"/>
                <w:noWrap/>
                <w:vAlign w:val="center"/>
                <w:hideMark/>
              </w:tcPr>
            </w:tcPrChange>
          </w:tcPr>
          <w:p w14:paraId="0C5CC76D" w14:textId="21F1AA7C" w:rsidR="00664414" w:rsidRPr="004A4FF9" w:rsidRDefault="00664414" w:rsidP="00664414">
            <w:pPr>
              <w:jc w:val="center"/>
              <w:rPr>
                <w:rFonts w:cstheme="minorHAnsi"/>
                <w:rPrChange w:id="269" w:author="Author">
                  <w:rPr>
                    <w:rFonts w:cstheme="minorHAnsi"/>
                    <w:sz w:val="16"/>
                    <w:szCs w:val="16"/>
                  </w:rPr>
                </w:rPrChange>
              </w:rPr>
            </w:pPr>
            <w:r w:rsidRPr="004A4FF9">
              <w:rPr>
                <w:rFonts w:cstheme="minorHAnsi"/>
                <w:color w:val="000000"/>
                <w:rPrChange w:id="270" w:author="Author">
                  <w:rPr>
                    <w:rFonts w:cstheme="minorHAnsi"/>
                    <w:color w:val="000000"/>
                    <w:sz w:val="16"/>
                    <w:szCs w:val="16"/>
                  </w:rPr>
                </w:rPrChange>
              </w:rPr>
              <w:t>369962</w:t>
            </w:r>
          </w:p>
        </w:tc>
        <w:tc>
          <w:tcPr>
            <w:tcW w:w="2499" w:type="dxa"/>
            <w:noWrap/>
            <w:hideMark/>
            <w:tcPrChange w:id="271" w:author="Author">
              <w:tcPr>
                <w:tcW w:w="2499" w:type="dxa"/>
                <w:noWrap/>
                <w:vAlign w:val="center"/>
                <w:hideMark/>
              </w:tcPr>
            </w:tcPrChange>
          </w:tcPr>
          <w:p w14:paraId="5E5B5738" w14:textId="03FB0B00" w:rsidR="00664414" w:rsidRPr="004A4FF9" w:rsidRDefault="00664414" w:rsidP="00664414">
            <w:pPr>
              <w:jc w:val="center"/>
              <w:rPr>
                <w:rFonts w:cstheme="minorHAnsi"/>
                <w:rPrChange w:id="272" w:author="Author">
                  <w:rPr>
                    <w:rFonts w:cstheme="minorHAnsi"/>
                    <w:sz w:val="16"/>
                    <w:szCs w:val="16"/>
                  </w:rPr>
                </w:rPrChange>
              </w:rPr>
            </w:pPr>
            <w:r w:rsidRPr="004A4FF9">
              <w:rPr>
                <w:rFonts w:cstheme="minorHAnsi"/>
                <w:color w:val="000000"/>
                <w:rPrChange w:id="273" w:author="Author">
                  <w:rPr>
                    <w:rFonts w:cstheme="minorHAnsi"/>
                    <w:color w:val="000000"/>
                    <w:sz w:val="16"/>
                    <w:szCs w:val="16"/>
                  </w:rPr>
                </w:rPrChange>
              </w:rPr>
              <w:t>77</w:t>
            </w:r>
          </w:p>
        </w:tc>
        <w:tc>
          <w:tcPr>
            <w:tcW w:w="0" w:type="auto"/>
            <w:noWrap/>
            <w:hideMark/>
            <w:tcPrChange w:id="274" w:author="Author">
              <w:tcPr>
                <w:tcW w:w="0" w:type="auto"/>
                <w:noWrap/>
                <w:vAlign w:val="center"/>
                <w:hideMark/>
              </w:tcPr>
            </w:tcPrChange>
          </w:tcPr>
          <w:p w14:paraId="712DE924" w14:textId="7B413E3E" w:rsidR="00664414" w:rsidRPr="004A4FF9" w:rsidRDefault="00664414" w:rsidP="00664414">
            <w:pPr>
              <w:jc w:val="center"/>
              <w:rPr>
                <w:rFonts w:cstheme="minorHAnsi"/>
                <w:rPrChange w:id="275" w:author="Author">
                  <w:rPr>
                    <w:rFonts w:cstheme="minorHAnsi"/>
                    <w:sz w:val="16"/>
                    <w:szCs w:val="16"/>
                  </w:rPr>
                </w:rPrChange>
              </w:rPr>
            </w:pPr>
            <w:r w:rsidRPr="004A4FF9">
              <w:rPr>
                <w:rFonts w:cstheme="minorHAnsi"/>
                <w:color w:val="000000"/>
                <w:rPrChange w:id="276" w:author="Author">
                  <w:rPr>
                    <w:rFonts w:cstheme="minorHAnsi"/>
                    <w:color w:val="000000"/>
                    <w:sz w:val="16"/>
                    <w:szCs w:val="16"/>
                  </w:rPr>
                </w:rPrChange>
              </w:rPr>
              <w:t>17</w:t>
            </w:r>
          </w:p>
        </w:tc>
      </w:tr>
      <w:tr w:rsidR="00664414" w:rsidRPr="004A4FF9" w14:paraId="23A9A2CA" w14:textId="77777777" w:rsidTr="00667F7A">
        <w:trPr>
          <w:trHeight w:val="300"/>
          <w:trPrChange w:id="277" w:author="Author">
            <w:trPr>
              <w:trHeight w:val="300"/>
            </w:trPr>
          </w:trPrChange>
        </w:trPr>
        <w:tc>
          <w:tcPr>
            <w:tcW w:w="540" w:type="dxa"/>
            <w:noWrap/>
            <w:hideMark/>
            <w:tcPrChange w:id="278" w:author="Author">
              <w:tcPr>
                <w:tcW w:w="540" w:type="dxa"/>
                <w:noWrap/>
                <w:vAlign w:val="center"/>
                <w:hideMark/>
              </w:tcPr>
            </w:tcPrChange>
          </w:tcPr>
          <w:p w14:paraId="41D2E090" w14:textId="77777777" w:rsidR="00664414" w:rsidRPr="004A4FF9" w:rsidRDefault="00664414" w:rsidP="00664414">
            <w:pPr>
              <w:jc w:val="center"/>
              <w:rPr>
                <w:rFonts w:cstheme="minorHAnsi"/>
                <w:rPrChange w:id="279" w:author="Author">
                  <w:rPr>
                    <w:rFonts w:cstheme="minorHAnsi"/>
                    <w:sz w:val="16"/>
                    <w:szCs w:val="16"/>
                  </w:rPr>
                </w:rPrChange>
              </w:rPr>
            </w:pPr>
            <w:r w:rsidRPr="004A4FF9">
              <w:rPr>
                <w:rFonts w:cstheme="minorHAnsi"/>
                <w:rPrChange w:id="280" w:author="Author">
                  <w:rPr>
                    <w:rFonts w:cstheme="minorHAnsi"/>
                    <w:sz w:val="16"/>
                    <w:szCs w:val="16"/>
                  </w:rPr>
                </w:rPrChange>
              </w:rPr>
              <w:t>9</w:t>
            </w:r>
          </w:p>
        </w:tc>
        <w:tc>
          <w:tcPr>
            <w:tcW w:w="2430" w:type="dxa"/>
            <w:noWrap/>
            <w:hideMark/>
            <w:tcPrChange w:id="281" w:author="Author">
              <w:tcPr>
                <w:tcW w:w="2430" w:type="dxa"/>
                <w:noWrap/>
                <w:vAlign w:val="center"/>
                <w:hideMark/>
              </w:tcPr>
            </w:tcPrChange>
          </w:tcPr>
          <w:p w14:paraId="51FDCC94" w14:textId="730F6EF8" w:rsidR="00664414" w:rsidRPr="004A4FF9" w:rsidRDefault="00664414">
            <w:pPr>
              <w:rPr>
                <w:rFonts w:cstheme="minorHAnsi"/>
                <w:rPrChange w:id="282" w:author="Author">
                  <w:rPr>
                    <w:rFonts w:cstheme="minorHAnsi"/>
                    <w:sz w:val="16"/>
                    <w:szCs w:val="16"/>
                  </w:rPr>
                </w:rPrChange>
              </w:rPr>
              <w:pPrChange w:id="283" w:author="Author">
                <w:pPr>
                  <w:jc w:val="center"/>
                </w:pPr>
              </w:pPrChange>
            </w:pPr>
            <w:r w:rsidRPr="004A4FF9">
              <w:rPr>
                <w:rFonts w:cstheme="minorHAnsi"/>
                <w:color w:val="000000"/>
                <w:rPrChange w:id="284" w:author="Author">
                  <w:rPr>
                    <w:rFonts w:cstheme="minorHAnsi"/>
                    <w:color w:val="000000"/>
                    <w:sz w:val="16"/>
                    <w:szCs w:val="16"/>
                  </w:rPr>
                </w:rPrChange>
              </w:rPr>
              <w:t>Indonesia</w:t>
            </w:r>
          </w:p>
        </w:tc>
        <w:tc>
          <w:tcPr>
            <w:tcW w:w="1800" w:type="dxa"/>
            <w:noWrap/>
            <w:hideMark/>
            <w:tcPrChange w:id="285" w:author="Author">
              <w:tcPr>
                <w:tcW w:w="1800" w:type="dxa"/>
                <w:noWrap/>
                <w:vAlign w:val="center"/>
                <w:hideMark/>
              </w:tcPr>
            </w:tcPrChange>
          </w:tcPr>
          <w:p w14:paraId="109E228F" w14:textId="39C18DE0" w:rsidR="00664414" w:rsidRPr="004A4FF9" w:rsidRDefault="00664414" w:rsidP="00664414">
            <w:pPr>
              <w:jc w:val="center"/>
              <w:rPr>
                <w:rFonts w:cstheme="minorHAnsi"/>
                <w:rPrChange w:id="286" w:author="Author">
                  <w:rPr>
                    <w:rFonts w:cstheme="minorHAnsi"/>
                    <w:sz w:val="16"/>
                    <w:szCs w:val="16"/>
                  </w:rPr>
                </w:rPrChange>
              </w:rPr>
            </w:pPr>
            <w:r w:rsidRPr="004A4FF9">
              <w:rPr>
                <w:rFonts w:cstheme="minorHAnsi"/>
                <w:color w:val="000000"/>
                <w:rPrChange w:id="287" w:author="Author">
                  <w:rPr>
                    <w:rFonts w:cstheme="minorHAnsi"/>
                    <w:color w:val="000000"/>
                    <w:sz w:val="16"/>
                    <w:szCs w:val="16"/>
                  </w:rPr>
                </w:rPrChange>
              </w:rPr>
              <w:t>341269</w:t>
            </w:r>
          </w:p>
        </w:tc>
        <w:tc>
          <w:tcPr>
            <w:tcW w:w="2499" w:type="dxa"/>
            <w:noWrap/>
            <w:hideMark/>
            <w:tcPrChange w:id="288" w:author="Author">
              <w:tcPr>
                <w:tcW w:w="2499" w:type="dxa"/>
                <w:noWrap/>
                <w:vAlign w:val="center"/>
                <w:hideMark/>
              </w:tcPr>
            </w:tcPrChange>
          </w:tcPr>
          <w:p w14:paraId="1DA084CB" w14:textId="4DE7DA8B" w:rsidR="00664414" w:rsidRPr="004A4FF9" w:rsidRDefault="00664414" w:rsidP="00664414">
            <w:pPr>
              <w:jc w:val="center"/>
              <w:rPr>
                <w:rFonts w:cstheme="minorHAnsi"/>
                <w:rPrChange w:id="289" w:author="Author">
                  <w:rPr>
                    <w:rFonts w:cstheme="minorHAnsi"/>
                    <w:sz w:val="16"/>
                    <w:szCs w:val="16"/>
                  </w:rPr>
                </w:rPrChange>
              </w:rPr>
            </w:pPr>
            <w:r w:rsidRPr="004A4FF9">
              <w:rPr>
                <w:rFonts w:cstheme="minorHAnsi"/>
                <w:color w:val="000000"/>
                <w:rPrChange w:id="290" w:author="Author">
                  <w:rPr>
                    <w:rFonts w:cstheme="minorHAnsi"/>
                    <w:color w:val="000000"/>
                    <w:sz w:val="16"/>
                    <w:szCs w:val="16"/>
                  </w:rPr>
                </w:rPrChange>
              </w:rPr>
              <w:t>10</w:t>
            </w:r>
          </w:p>
        </w:tc>
        <w:tc>
          <w:tcPr>
            <w:tcW w:w="0" w:type="auto"/>
            <w:noWrap/>
            <w:hideMark/>
            <w:tcPrChange w:id="291" w:author="Author">
              <w:tcPr>
                <w:tcW w:w="0" w:type="auto"/>
                <w:noWrap/>
                <w:vAlign w:val="center"/>
                <w:hideMark/>
              </w:tcPr>
            </w:tcPrChange>
          </w:tcPr>
          <w:p w14:paraId="3213261B" w14:textId="7328F4C8" w:rsidR="00664414" w:rsidRPr="004A4FF9" w:rsidRDefault="00664414" w:rsidP="00664414">
            <w:pPr>
              <w:jc w:val="center"/>
              <w:rPr>
                <w:rFonts w:cstheme="minorHAnsi"/>
                <w:rPrChange w:id="292" w:author="Author">
                  <w:rPr>
                    <w:rFonts w:cstheme="minorHAnsi"/>
                    <w:sz w:val="16"/>
                    <w:szCs w:val="16"/>
                  </w:rPr>
                </w:rPrChange>
              </w:rPr>
            </w:pPr>
            <w:r w:rsidRPr="004A4FF9">
              <w:rPr>
                <w:rFonts w:cstheme="minorHAnsi"/>
                <w:color w:val="000000"/>
                <w:rPrChange w:id="293" w:author="Author">
                  <w:rPr>
                    <w:rFonts w:cstheme="minorHAnsi"/>
                    <w:color w:val="000000"/>
                    <w:sz w:val="16"/>
                    <w:szCs w:val="16"/>
                  </w:rPr>
                </w:rPrChange>
              </w:rPr>
              <w:t>119</w:t>
            </w:r>
          </w:p>
        </w:tc>
      </w:tr>
      <w:tr w:rsidR="00664414" w:rsidRPr="004A4FF9" w14:paraId="67A3FA98" w14:textId="77777777" w:rsidTr="00667F7A">
        <w:trPr>
          <w:trHeight w:val="300"/>
          <w:trPrChange w:id="294" w:author="Author">
            <w:trPr>
              <w:trHeight w:val="300"/>
            </w:trPr>
          </w:trPrChange>
        </w:trPr>
        <w:tc>
          <w:tcPr>
            <w:tcW w:w="540" w:type="dxa"/>
            <w:noWrap/>
            <w:hideMark/>
            <w:tcPrChange w:id="295" w:author="Author">
              <w:tcPr>
                <w:tcW w:w="540" w:type="dxa"/>
                <w:noWrap/>
                <w:vAlign w:val="center"/>
                <w:hideMark/>
              </w:tcPr>
            </w:tcPrChange>
          </w:tcPr>
          <w:p w14:paraId="3DD6F613" w14:textId="77777777" w:rsidR="00664414" w:rsidRPr="004A4FF9" w:rsidRDefault="00664414" w:rsidP="00664414">
            <w:pPr>
              <w:jc w:val="center"/>
              <w:rPr>
                <w:rFonts w:cstheme="minorHAnsi"/>
                <w:rPrChange w:id="296" w:author="Author">
                  <w:rPr>
                    <w:rFonts w:cstheme="minorHAnsi"/>
                    <w:sz w:val="16"/>
                    <w:szCs w:val="16"/>
                  </w:rPr>
                </w:rPrChange>
              </w:rPr>
            </w:pPr>
            <w:r w:rsidRPr="004A4FF9">
              <w:rPr>
                <w:rFonts w:cstheme="minorHAnsi"/>
                <w:rPrChange w:id="297" w:author="Author">
                  <w:rPr>
                    <w:rFonts w:cstheme="minorHAnsi"/>
                    <w:sz w:val="16"/>
                    <w:szCs w:val="16"/>
                  </w:rPr>
                </w:rPrChange>
              </w:rPr>
              <w:t>10</w:t>
            </w:r>
          </w:p>
        </w:tc>
        <w:tc>
          <w:tcPr>
            <w:tcW w:w="2430" w:type="dxa"/>
            <w:noWrap/>
            <w:hideMark/>
            <w:tcPrChange w:id="298" w:author="Author">
              <w:tcPr>
                <w:tcW w:w="2430" w:type="dxa"/>
                <w:noWrap/>
                <w:vAlign w:val="center"/>
                <w:hideMark/>
              </w:tcPr>
            </w:tcPrChange>
          </w:tcPr>
          <w:p w14:paraId="7AAB16CF" w14:textId="0D361DA3" w:rsidR="00664414" w:rsidRPr="004A4FF9" w:rsidRDefault="00664414">
            <w:pPr>
              <w:rPr>
                <w:rFonts w:cstheme="minorHAnsi"/>
                <w:rPrChange w:id="299" w:author="Author">
                  <w:rPr>
                    <w:rFonts w:cstheme="minorHAnsi"/>
                    <w:sz w:val="16"/>
                    <w:szCs w:val="16"/>
                  </w:rPr>
                </w:rPrChange>
              </w:rPr>
              <w:pPrChange w:id="300" w:author="Author">
                <w:pPr>
                  <w:jc w:val="center"/>
                </w:pPr>
              </w:pPrChange>
            </w:pPr>
            <w:r w:rsidRPr="004A4FF9">
              <w:rPr>
                <w:rFonts w:cstheme="minorHAnsi"/>
                <w:color w:val="000000"/>
                <w:rPrChange w:id="301" w:author="Author">
                  <w:rPr>
                    <w:rFonts w:cstheme="minorHAnsi"/>
                    <w:color w:val="000000"/>
                    <w:sz w:val="16"/>
                    <w:szCs w:val="16"/>
                  </w:rPr>
                </w:rPrChange>
              </w:rPr>
              <w:t>Spain</w:t>
            </w:r>
          </w:p>
        </w:tc>
        <w:tc>
          <w:tcPr>
            <w:tcW w:w="1800" w:type="dxa"/>
            <w:noWrap/>
            <w:hideMark/>
            <w:tcPrChange w:id="302" w:author="Author">
              <w:tcPr>
                <w:tcW w:w="1800" w:type="dxa"/>
                <w:noWrap/>
                <w:vAlign w:val="center"/>
                <w:hideMark/>
              </w:tcPr>
            </w:tcPrChange>
          </w:tcPr>
          <w:p w14:paraId="1096F039" w14:textId="6FBCE34F" w:rsidR="00664414" w:rsidRPr="004A4FF9" w:rsidRDefault="00664414" w:rsidP="00664414">
            <w:pPr>
              <w:jc w:val="center"/>
              <w:rPr>
                <w:rFonts w:cstheme="minorHAnsi"/>
                <w:rPrChange w:id="303" w:author="Author">
                  <w:rPr>
                    <w:rFonts w:cstheme="minorHAnsi"/>
                    <w:sz w:val="16"/>
                    <w:szCs w:val="16"/>
                  </w:rPr>
                </w:rPrChange>
              </w:rPr>
            </w:pPr>
            <w:r w:rsidRPr="004A4FF9">
              <w:rPr>
                <w:rFonts w:cstheme="minorHAnsi"/>
                <w:color w:val="000000"/>
                <w:rPrChange w:id="304" w:author="Author">
                  <w:rPr>
                    <w:rFonts w:cstheme="minorHAnsi"/>
                    <w:color w:val="000000"/>
                    <w:sz w:val="16"/>
                    <w:szCs w:val="16"/>
                  </w:rPr>
                </w:rPrChange>
              </w:rPr>
              <w:t>327326</w:t>
            </w:r>
          </w:p>
        </w:tc>
        <w:tc>
          <w:tcPr>
            <w:tcW w:w="2499" w:type="dxa"/>
            <w:noWrap/>
            <w:hideMark/>
            <w:tcPrChange w:id="305" w:author="Author">
              <w:tcPr>
                <w:tcW w:w="2499" w:type="dxa"/>
                <w:noWrap/>
                <w:vAlign w:val="center"/>
                <w:hideMark/>
              </w:tcPr>
            </w:tcPrChange>
          </w:tcPr>
          <w:p w14:paraId="098A7947" w14:textId="2A945A12" w:rsidR="00664414" w:rsidRPr="004A4FF9" w:rsidRDefault="00664414" w:rsidP="00664414">
            <w:pPr>
              <w:jc w:val="center"/>
              <w:rPr>
                <w:rFonts w:cstheme="minorHAnsi"/>
                <w:rPrChange w:id="306" w:author="Author">
                  <w:rPr>
                    <w:rFonts w:cstheme="minorHAnsi"/>
                    <w:sz w:val="16"/>
                    <w:szCs w:val="16"/>
                  </w:rPr>
                </w:rPrChange>
              </w:rPr>
            </w:pPr>
            <w:r w:rsidRPr="004A4FF9">
              <w:rPr>
                <w:rFonts w:cstheme="minorHAnsi"/>
                <w:color w:val="000000"/>
                <w:rPrChange w:id="307" w:author="Author">
                  <w:rPr>
                    <w:rFonts w:cstheme="minorHAnsi"/>
                    <w:color w:val="000000"/>
                    <w:sz w:val="16"/>
                    <w:szCs w:val="16"/>
                  </w:rPr>
                </w:rPrChange>
              </w:rPr>
              <w:t>52</w:t>
            </w:r>
          </w:p>
        </w:tc>
        <w:tc>
          <w:tcPr>
            <w:tcW w:w="0" w:type="auto"/>
            <w:noWrap/>
            <w:hideMark/>
            <w:tcPrChange w:id="308" w:author="Author">
              <w:tcPr>
                <w:tcW w:w="0" w:type="auto"/>
                <w:noWrap/>
                <w:vAlign w:val="center"/>
                <w:hideMark/>
              </w:tcPr>
            </w:tcPrChange>
          </w:tcPr>
          <w:p w14:paraId="205B3F9C" w14:textId="54E3F58B" w:rsidR="00664414" w:rsidRPr="004A4FF9" w:rsidRDefault="00664414" w:rsidP="00664414">
            <w:pPr>
              <w:jc w:val="center"/>
              <w:rPr>
                <w:rFonts w:cstheme="minorHAnsi"/>
                <w:rPrChange w:id="309" w:author="Author">
                  <w:rPr>
                    <w:rFonts w:cstheme="minorHAnsi"/>
                    <w:sz w:val="16"/>
                    <w:szCs w:val="16"/>
                  </w:rPr>
                </w:rPrChange>
              </w:rPr>
            </w:pPr>
            <w:r w:rsidRPr="004A4FF9">
              <w:rPr>
                <w:rFonts w:cstheme="minorHAnsi"/>
                <w:color w:val="000000"/>
                <w:rPrChange w:id="310" w:author="Author">
                  <w:rPr>
                    <w:rFonts w:cstheme="minorHAnsi"/>
                    <w:color w:val="000000"/>
                    <w:sz w:val="16"/>
                    <w:szCs w:val="16"/>
                  </w:rPr>
                </w:rPrChange>
              </w:rPr>
              <w:t>37</w:t>
            </w:r>
          </w:p>
        </w:tc>
      </w:tr>
      <w:tr w:rsidR="00664414" w:rsidRPr="004A4FF9" w14:paraId="501D9210" w14:textId="77777777" w:rsidTr="00667F7A">
        <w:trPr>
          <w:trHeight w:val="300"/>
          <w:trPrChange w:id="311" w:author="Author">
            <w:trPr>
              <w:trHeight w:val="300"/>
            </w:trPr>
          </w:trPrChange>
        </w:trPr>
        <w:tc>
          <w:tcPr>
            <w:tcW w:w="540" w:type="dxa"/>
            <w:noWrap/>
            <w:hideMark/>
            <w:tcPrChange w:id="312" w:author="Author">
              <w:tcPr>
                <w:tcW w:w="540" w:type="dxa"/>
                <w:noWrap/>
                <w:vAlign w:val="center"/>
                <w:hideMark/>
              </w:tcPr>
            </w:tcPrChange>
          </w:tcPr>
          <w:p w14:paraId="18D17888" w14:textId="77777777" w:rsidR="00664414" w:rsidRPr="004A4FF9" w:rsidRDefault="00664414" w:rsidP="00664414">
            <w:pPr>
              <w:jc w:val="center"/>
              <w:rPr>
                <w:rFonts w:cstheme="minorHAnsi"/>
                <w:rPrChange w:id="313" w:author="Author">
                  <w:rPr>
                    <w:rFonts w:cstheme="minorHAnsi"/>
                    <w:sz w:val="16"/>
                    <w:szCs w:val="16"/>
                  </w:rPr>
                </w:rPrChange>
              </w:rPr>
            </w:pPr>
            <w:r w:rsidRPr="004A4FF9">
              <w:rPr>
                <w:rFonts w:cstheme="minorHAnsi"/>
                <w:rPrChange w:id="314" w:author="Author">
                  <w:rPr>
                    <w:rFonts w:cstheme="minorHAnsi"/>
                    <w:sz w:val="16"/>
                    <w:szCs w:val="16"/>
                  </w:rPr>
                </w:rPrChange>
              </w:rPr>
              <w:t>11</w:t>
            </w:r>
          </w:p>
        </w:tc>
        <w:tc>
          <w:tcPr>
            <w:tcW w:w="2430" w:type="dxa"/>
            <w:noWrap/>
            <w:hideMark/>
            <w:tcPrChange w:id="315" w:author="Author">
              <w:tcPr>
                <w:tcW w:w="2430" w:type="dxa"/>
                <w:noWrap/>
                <w:vAlign w:val="center"/>
                <w:hideMark/>
              </w:tcPr>
            </w:tcPrChange>
          </w:tcPr>
          <w:p w14:paraId="3709AEAE" w14:textId="3819B8F8" w:rsidR="00664414" w:rsidRPr="004A4FF9" w:rsidRDefault="00664414">
            <w:pPr>
              <w:rPr>
                <w:rFonts w:cstheme="minorHAnsi"/>
                <w:rPrChange w:id="316" w:author="Author">
                  <w:rPr>
                    <w:rFonts w:cstheme="minorHAnsi"/>
                    <w:sz w:val="16"/>
                    <w:szCs w:val="16"/>
                  </w:rPr>
                </w:rPrChange>
              </w:rPr>
              <w:pPrChange w:id="317" w:author="Author">
                <w:pPr>
                  <w:jc w:val="center"/>
                </w:pPr>
              </w:pPrChange>
            </w:pPr>
            <w:r w:rsidRPr="004A4FF9">
              <w:rPr>
                <w:rFonts w:cstheme="minorHAnsi"/>
                <w:color w:val="000000"/>
                <w:rPrChange w:id="318" w:author="Author">
                  <w:rPr>
                    <w:rFonts w:cstheme="minorHAnsi"/>
                    <w:color w:val="000000"/>
                    <w:sz w:val="16"/>
                    <w:szCs w:val="16"/>
                  </w:rPr>
                </w:rPrChange>
              </w:rPr>
              <w:t>Turkey</w:t>
            </w:r>
          </w:p>
        </w:tc>
        <w:tc>
          <w:tcPr>
            <w:tcW w:w="1800" w:type="dxa"/>
            <w:noWrap/>
            <w:hideMark/>
            <w:tcPrChange w:id="319" w:author="Author">
              <w:tcPr>
                <w:tcW w:w="1800" w:type="dxa"/>
                <w:noWrap/>
                <w:vAlign w:val="center"/>
                <w:hideMark/>
              </w:tcPr>
            </w:tcPrChange>
          </w:tcPr>
          <w:p w14:paraId="097F28AC" w14:textId="39CE91E2" w:rsidR="00664414" w:rsidRPr="004A4FF9" w:rsidRDefault="00664414" w:rsidP="00664414">
            <w:pPr>
              <w:jc w:val="center"/>
              <w:rPr>
                <w:rFonts w:cstheme="minorHAnsi"/>
                <w:rPrChange w:id="320" w:author="Author">
                  <w:rPr>
                    <w:rFonts w:cstheme="minorHAnsi"/>
                    <w:sz w:val="16"/>
                    <w:szCs w:val="16"/>
                  </w:rPr>
                </w:rPrChange>
              </w:rPr>
            </w:pPr>
            <w:r w:rsidRPr="004A4FF9">
              <w:rPr>
                <w:rFonts w:cstheme="minorHAnsi"/>
                <w:color w:val="000000"/>
                <w:rPrChange w:id="321" w:author="Author">
                  <w:rPr>
                    <w:rFonts w:cstheme="minorHAnsi"/>
                    <w:color w:val="000000"/>
                    <w:sz w:val="16"/>
                    <w:szCs w:val="16"/>
                  </w:rPr>
                </w:rPrChange>
              </w:rPr>
              <w:t>323204</w:t>
            </w:r>
          </w:p>
        </w:tc>
        <w:tc>
          <w:tcPr>
            <w:tcW w:w="2499" w:type="dxa"/>
            <w:noWrap/>
            <w:hideMark/>
            <w:tcPrChange w:id="322" w:author="Author">
              <w:tcPr>
                <w:tcW w:w="2499" w:type="dxa"/>
                <w:noWrap/>
                <w:vAlign w:val="center"/>
                <w:hideMark/>
              </w:tcPr>
            </w:tcPrChange>
          </w:tcPr>
          <w:p w14:paraId="6E4811B1" w14:textId="7F594EA8" w:rsidR="00664414" w:rsidRPr="004A4FF9" w:rsidRDefault="00664414" w:rsidP="00664414">
            <w:pPr>
              <w:jc w:val="center"/>
              <w:rPr>
                <w:rFonts w:cstheme="minorHAnsi"/>
                <w:rPrChange w:id="323" w:author="Author">
                  <w:rPr>
                    <w:rFonts w:cstheme="minorHAnsi"/>
                    <w:sz w:val="16"/>
                    <w:szCs w:val="16"/>
                  </w:rPr>
                </w:rPrChange>
              </w:rPr>
            </w:pPr>
            <w:r w:rsidRPr="004A4FF9">
              <w:rPr>
                <w:rFonts w:cstheme="minorHAnsi"/>
                <w:color w:val="000000"/>
                <w:rPrChange w:id="324" w:author="Author">
                  <w:rPr>
                    <w:rFonts w:cstheme="minorHAnsi"/>
                    <w:color w:val="000000"/>
                    <w:sz w:val="16"/>
                    <w:szCs w:val="16"/>
                  </w:rPr>
                </w:rPrChange>
              </w:rPr>
              <w:t>30</w:t>
            </w:r>
          </w:p>
        </w:tc>
        <w:tc>
          <w:tcPr>
            <w:tcW w:w="0" w:type="auto"/>
            <w:noWrap/>
            <w:hideMark/>
            <w:tcPrChange w:id="325" w:author="Author">
              <w:tcPr>
                <w:tcW w:w="0" w:type="auto"/>
                <w:noWrap/>
                <w:vAlign w:val="center"/>
                <w:hideMark/>
              </w:tcPr>
            </w:tcPrChange>
          </w:tcPr>
          <w:p w14:paraId="5DDBB0E1" w14:textId="3FCF4C8C" w:rsidR="00664414" w:rsidRPr="004A4FF9" w:rsidRDefault="00664414" w:rsidP="00664414">
            <w:pPr>
              <w:jc w:val="center"/>
              <w:rPr>
                <w:rFonts w:cstheme="minorHAnsi"/>
                <w:rPrChange w:id="326" w:author="Author">
                  <w:rPr>
                    <w:rFonts w:cstheme="minorHAnsi"/>
                    <w:sz w:val="16"/>
                    <w:szCs w:val="16"/>
                  </w:rPr>
                </w:rPrChange>
              </w:rPr>
            </w:pPr>
            <w:r w:rsidRPr="004A4FF9">
              <w:rPr>
                <w:rFonts w:cstheme="minorHAnsi"/>
                <w:color w:val="000000"/>
                <w:rPrChange w:id="327" w:author="Author">
                  <w:rPr>
                    <w:rFonts w:cstheme="minorHAnsi"/>
                    <w:color w:val="000000"/>
                    <w:sz w:val="16"/>
                    <w:szCs w:val="16"/>
                  </w:rPr>
                </w:rPrChange>
              </w:rPr>
              <w:t>63</w:t>
            </w:r>
          </w:p>
        </w:tc>
      </w:tr>
      <w:tr w:rsidR="00664414" w:rsidRPr="004A4FF9" w14:paraId="7FB611D3" w14:textId="77777777" w:rsidTr="00667F7A">
        <w:trPr>
          <w:trHeight w:val="300"/>
          <w:trPrChange w:id="328" w:author="Author">
            <w:trPr>
              <w:trHeight w:val="300"/>
            </w:trPr>
          </w:trPrChange>
        </w:trPr>
        <w:tc>
          <w:tcPr>
            <w:tcW w:w="540" w:type="dxa"/>
            <w:noWrap/>
            <w:hideMark/>
            <w:tcPrChange w:id="329" w:author="Author">
              <w:tcPr>
                <w:tcW w:w="540" w:type="dxa"/>
                <w:noWrap/>
                <w:vAlign w:val="center"/>
                <w:hideMark/>
              </w:tcPr>
            </w:tcPrChange>
          </w:tcPr>
          <w:p w14:paraId="19793FFD" w14:textId="77777777" w:rsidR="00664414" w:rsidRPr="004A4FF9" w:rsidRDefault="00664414" w:rsidP="00664414">
            <w:pPr>
              <w:jc w:val="center"/>
              <w:rPr>
                <w:rFonts w:cstheme="minorHAnsi"/>
                <w:rPrChange w:id="330" w:author="Author">
                  <w:rPr>
                    <w:rFonts w:cstheme="minorHAnsi"/>
                    <w:sz w:val="16"/>
                    <w:szCs w:val="16"/>
                  </w:rPr>
                </w:rPrChange>
              </w:rPr>
            </w:pPr>
            <w:r w:rsidRPr="004A4FF9">
              <w:rPr>
                <w:rFonts w:cstheme="minorHAnsi"/>
                <w:rPrChange w:id="331" w:author="Author">
                  <w:rPr>
                    <w:rFonts w:cstheme="minorHAnsi"/>
                    <w:sz w:val="16"/>
                    <w:szCs w:val="16"/>
                  </w:rPr>
                </w:rPrChange>
              </w:rPr>
              <w:t>12</w:t>
            </w:r>
          </w:p>
        </w:tc>
        <w:tc>
          <w:tcPr>
            <w:tcW w:w="2430" w:type="dxa"/>
            <w:noWrap/>
            <w:hideMark/>
            <w:tcPrChange w:id="332" w:author="Author">
              <w:tcPr>
                <w:tcW w:w="2430" w:type="dxa"/>
                <w:noWrap/>
                <w:vAlign w:val="center"/>
                <w:hideMark/>
              </w:tcPr>
            </w:tcPrChange>
          </w:tcPr>
          <w:p w14:paraId="5B988E06" w14:textId="54FEF23E" w:rsidR="00664414" w:rsidRPr="004A4FF9" w:rsidRDefault="00664414">
            <w:pPr>
              <w:rPr>
                <w:rFonts w:cstheme="minorHAnsi"/>
                <w:rPrChange w:id="333" w:author="Author">
                  <w:rPr>
                    <w:rFonts w:cstheme="minorHAnsi"/>
                    <w:sz w:val="16"/>
                    <w:szCs w:val="16"/>
                  </w:rPr>
                </w:rPrChange>
              </w:rPr>
              <w:pPrChange w:id="334" w:author="Author">
                <w:pPr>
                  <w:jc w:val="center"/>
                </w:pPr>
              </w:pPrChange>
            </w:pPr>
            <w:r w:rsidRPr="004A4FF9">
              <w:rPr>
                <w:rFonts w:cstheme="minorHAnsi"/>
                <w:color w:val="000000"/>
                <w:rPrChange w:id="335" w:author="Author">
                  <w:rPr>
                    <w:rFonts w:cstheme="minorHAnsi"/>
                    <w:color w:val="000000"/>
                    <w:sz w:val="16"/>
                    <w:szCs w:val="16"/>
                  </w:rPr>
                </w:rPrChange>
              </w:rPr>
              <w:t>Brazil</w:t>
            </w:r>
          </w:p>
        </w:tc>
        <w:tc>
          <w:tcPr>
            <w:tcW w:w="1800" w:type="dxa"/>
            <w:noWrap/>
            <w:hideMark/>
            <w:tcPrChange w:id="336" w:author="Author">
              <w:tcPr>
                <w:tcW w:w="1800" w:type="dxa"/>
                <w:noWrap/>
                <w:vAlign w:val="center"/>
                <w:hideMark/>
              </w:tcPr>
            </w:tcPrChange>
          </w:tcPr>
          <w:p w14:paraId="068D501A" w14:textId="3E063AF3" w:rsidR="00664414" w:rsidRPr="004A4FF9" w:rsidRDefault="00664414" w:rsidP="00664414">
            <w:pPr>
              <w:jc w:val="center"/>
              <w:rPr>
                <w:rFonts w:cstheme="minorHAnsi"/>
                <w:rPrChange w:id="337" w:author="Author">
                  <w:rPr>
                    <w:rFonts w:cstheme="minorHAnsi"/>
                    <w:sz w:val="16"/>
                    <w:szCs w:val="16"/>
                  </w:rPr>
                </w:rPrChange>
              </w:rPr>
            </w:pPr>
            <w:r w:rsidRPr="004A4FF9">
              <w:rPr>
                <w:rFonts w:cstheme="minorHAnsi"/>
                <w:color w:val="000000"/>
                <w:rPrChange w:id="338" w:author="Author">
                  <w:rPr>
                    <w:rFonts w:cstheme="minorHAnsi"/>
                    <w:color w:val="000000"/>
                    <w:sz w:val="16"/>
                    <w:szCs w:val="16"/>
                  </w:rPr>
                </w:rPrChange>
              </w:rPr>
              <w:t>307376</w:t>
            </w:r>
          </w:p>
        </w:tc>
        <w:tc>
          <w:tcPr>
            <w:tcW w:w="2499" w:type="dxa"/>
            <w:noWrap/>
            <w:hideMark/>
            <w:tcPrChange w:id="339" w:author="Author">
              <w:tcPr>
                <w:tcW w:w="2499" w:type="dxa"/>
                <w:noWrap/>
                <w:vAlign w:val="center"/>
                <w:hideMark/>
              </w:tcPr>
            </w:tcPrChange>
          </w:tcPr>
          <w:p w14:paraId="7646B9B4" w14:textId="5D20B5F1" w:rsidR="00664414" w:rsidRPr="004A4FF9" w:rsidRDefault="00664414" w:rsidP="00664414">
            <w:pPr>
              <w:jc w:val="center"/>
              <w:rPr>
                <w:rFonts w:cstheme="minorHAnsi"/>
                <w:rPrChange w:id="340" w:author="Author">
                  <w:rPr>
                    <w:rFonts w:cstheme="minorHAnsi"/>
                    <w:sz w:val="16"/>
                    <w:szCs w:val="16"/>
                  </w:rPr>
                </w:rPrChange>
              </w:rPr>
            </w:pPr>
            <w:r w:rsidRPr="004A4FF9">
              <w:rPr>
                <w:rFonts w:cstheme="minorHAnsi"/>
                <w:color w:val="000000"/>
                <w:rPrChange w:id="341" w:author="Author">
                  <w:rPr>
                    <w:rFonts w:cstheme="minorHAnsi"/>
                    <w:color w:val="000000"/>
                    <w:sz w:val="16"/>
                    <w:szCs w:val="16"/>
                  </w:rPr>
                </w:rPrChange>
              </w:rPr>
              <w:t>11</w:t>
            </w:r>
          </w:p>
        </w:tc>
        <w:tc>
          <w:tcPr>
            <w:tcW w:w="0" w:type="auto"/>
            <w:noWrap/>
            <w:hideMark/>
            <w:tcPrChange w:id="342" w:author="Author">
              <w:tcPr>
                <w:tcW w:w="0" w:type="auto"/>
                <w:noWrap/>
                <w:vAlign w:val="center"/>
                <w:hideMark/>
              </w:tcPr>
            </w:tcPrChange>
          </w:tcPr>
          <w:p w14:paraId="124F1A71" w14:textId="10827EA2" w:rsidR="00664414" w:rsidRPr="004A4FF9" w:rsidRDefault="00664414" w:rsidP="00664414">
            <w:pPr>
              <w:jc w:val="center"/>
              <w:rPr>
                <w:rFonts w:cstheme="minorHAnsi"/>
                <w:rPrChange w:id="343" w:author="Author">
                  <w:rPr>
                    <w:rFonts w:cstheme="minorHAnsi"/>
                    <w:sz w:val="16"/>
                    <w:szCs w:val="16"/>
                  </w:rPr>
                </w:rPrChange>
              </w:rPr>
            </w:pPr>
            <w:r w:rsidRPr="004A4FF9">
              <w:rPr>
                <w:rFonts w:cstheme="minorHAnsi"/>
                <w:color w:val="000000"/>
                <w:rPrChange w:id="344" w:author="Author">
                  <w:rPr>
                    <w:rFonts w:cstheme="minorHAnsi"/>
                    <w:color w:val="000000"/>
                    <w:sz w:val="16"/>
                    <w:szCs w:val="16"/>
                  </w:rPr>
                </w:rPrChange>
              </w:rPr>
              <w:t>112</w:t>
            </w:r>
          </w:p>
        </w:tc>
      </w:tr>
      <w:tr w:rsidR="00664414" w:rsidRPr="004A4FF9" w14:paraId="6E4F3663" w14:textId="77777777" w:rsidTr="00667F7A">
        <w:trPr>
          <w:trHeight w:val="300"/>
          <w:trPrChange w:id="345" w:author="Author">
            <w:trPr>
              <w:trHeight w:val="300"/>
            </w:trPr>
          </w:trPrChange>
        </w:trPr>
        <w:tc>
          <w:tcPr>
            <w:tcW w:w="540" w:type="dxa"/>
            <w:noWrap/>
            <w:hideMark/>
            <w:tcPrChange w:id="346" w:author="Author">
              <w:tcPr>
                <w:tcW w:w="540" w:type="dxa"/>
                <w:noWrap/>
                <w:vAlign w:val="center"/>
                <w:hideMark/>
              </w:tcPr>
            </w:tcPrChange>
          </w:tcPr>
          <w:p w14:paraId="06D6D560" w14:textId="77777777" w:rsidR="00664414" w:rsidRPr="004A4FF9" w:rsidRDefault="00664414" w:rsidP="00664414">
            <w:pPr>
              <w:jc w:val="center"/>
              <w:rPr>
                <w:rFonts w:cstheme="minorHAnsi"/>
                <w:rPrChange w:id="347" w:author="Author">
                  <w:rPr>
                    <w:rFonts w:cstheme="minorHAnsi"/>
                    <w:sz w:val="16"/>
                    <w:szCs w:val="16"/>
                  </w:rPr>
                </w:rPrChange>
              </w:rPr>
            </w:pPr>
            <w:r w:rsidRPr="004A4FF9">
              <w:rPr>
                <w:rFonts w:cstheme="minorHAnsi"/>
                <w:rPrChange w:id="348" w:author="Author">
                  <w:rPr>
                    <w:rFonts w:cstheme="minorHAnsi"/>
                    <w:sz w:val="16"/>
                    <w:szCs w:val="16"/>
                  </w:rPr>
                </w:rPrChange>
              </w:rPr>
              <w:t>13</w:t>
            </w:r>
          </w:p>
        </w:tc>
        <w:tc>
          <w:tcPr>
            <w:tcW w:w="2430" w:type="dxa"/>
            <w:noWrap/>
            <w:hideMark/>
            <w:tcPrChange w:id="349" w:author="Author">
              <w:tcPr>
                <w:tcW w:w="2430" w:type="dxa"/>
                <w:noWrap/>
                <w:vAlign w:val="center"/>
                <w:hideMark/>
              </w:tcPr>
            </w:tcPrChange>
          </w:tcPr>
          <w:p w14:paraId="7AC471F4" w14:textId="4358D11C" w:rsidR="00664414" w:rsidRPr="004A4FF9" w:rsidRDefault="00664414">
            <w:pPr>
              <w:rPr>
                <w:rFonts w:cstheme="minorHAnsi"/>
                <w:rPrChange w:id="350" w:author="Author">
                  <w:rPr>
                    <w:rFonts w:cstheme="minorHAnsi"/>
                    <w:sz w:val="16"/>
                    <w:szCs w:val="16"/>
                  </w:rPr>
                </w:rPrChange>
              </w:rPr>
              <w:pPrChange w:id="351" w:author="Author">
                <w:pPr>
                  <w:jc w:val="center"/>
                </w:pPr>
              </w:pPrChange>
            </w:pPr>
            <w:r w:rsidRPr="004A4FF9">
              <w:rPr>
                <w:rFonts w:cstheme="minorHAnsi"/>
                <w:color w:val="000000"/>
                <w:rPrChange w:id="352" w:author="Author">
                  <w:rPr>
                    <w:rFonts w:cstheme="minorHAnsi"/>
                    <w:color w:val="000000"/>
                    <w:sz w:val="16"/>
                    <w:szCs w:val="16"/>
                  </w:rPr>
                </w:rPrChange>
              </w:rPr>
              <w:t>France</w:t>
            </w:r>
          </w:p>
        </w:tc>
        <w:tc>
          <w:tcPr>
            <w:tcW w:w="1800" w:type="dxa"/>
            <w:noWrap/>
            <w:hideMark/>
            <w:tcPrChange w:id="353" w:author="Author">
              <w:tcPr>
                <w:tcW w:w="1800" w:type="dxa"/>
                <w:noWrap/>
                <w:vAlign w:val="center"/>
                <w:hideMark/>
              </w:tcPr>
            </w:tcPrChange>
          </w:tcPr>
          <w:p w14:paraId="5D5492AD" w14:textId="5C5FDF1F" w:rsidR="00664414" w:rsidRPr="004A4FF9" w:rsidRDefault="00664414" w:rsidP="00664414">
            <w:pPr>
              <w:jc w:val="center"/>
              <w:rPr>
                <w:rFonts w:cstheme="minorHAnsi"/>
                <w:rPrChange w:id="354" w:author="Author">
                  <w:rPr>
                    <w:rFonts w:cstheme="minorHAnsi"/>
                    <w:sz w:val="16"/>
                    <w:szCs w:val="16"/>
                  </w:rPr>
                </w:rPrChange>
              </w:rPr>
            </w:pPr>
            <w:r w:rsidRPr="004A4FF9">
              <w:rPr>
                <w:rFonts w:cstheme="minorHAnsi"/>
                <w:color w:val="000000"/>
                <w:rPrChange w:id="355" w:author="Author">
                  <w:rPr>
                    <w:rFonts w:cstheme="minorHAnsi"/>
                    <w:color w:val="000000"/>
                    <w:sz w:val="16"/>
                    <w:szCs w:val="16"/>
                  </w:rPr>
                </w:rPrChange>
              </w:rPr>
              <w:t>290734</w:t>
            </w:r>
          </w:p>
        </w:tc>
        <w:tc>
          <w:tcPr>
            <w:tcW w:w="2499" w:type="dxa"/>
            <w:noWrap/>
            <w:hideMark/>
            <w:tcPrChange w:id="356" w:author="Author">
              <w:tcPr>
                <w:tcW w:w="2499" w:type="dxa"/>
                <w:noWrap/>
                <w:vAlign w:val="center"/>
                <w:hideMark/>
              </w:tcPr>
            </w:tcPrChange>
          </w:tcPr>
          <w:p w14:paraId="108BEC90" w14:textId="385FFA6E" w:rsidR="00664414" w:rsidRPr="004A4FF9" w:rsidRDefault="00664414" w:rsidP="00664414">
            <w:pPr>
              <w:jc w:val="center"/>
              <w:rPr>
                <w:rFonts w:cstheme="minorHAnsi"/>
                <w:rPrChange w:id="357" w:author="Author">
                  <w:rPr>
                    <w:rFonts w:cstheme="minorHAnsi"/>
                    <w:sz w:val="16"/>
                    <w:szCs w:val="16"/>
                  </w:rPr>
                </w:rPrChange>
              </w:rPr>
            </w:pPr>
            <w:r w:rsidRPr="004A4FF9">
              <w:rPr>
                <w:rFonts w:cstheme="minorHAnsi"/>
                <w:color w:val="000000"/>
                <w:rPrChange w:id="358" w:author="Author">
                  <w:rPr>
                    <w:rFonts w:cstheme="minorHAnsi"/>
                    <w:color w:val="000000"/>
                    <w:sz w:val="16"/>
                    <w:szCs w:val="16"/>
                  </w:rPr>
                </w:rPrChange>
              </w:rPr>
              <w:t>32</w:t>
            </w:r>
          </w:p>
        </w:tc>
        <w:tc>
          <w:tcPr>
            <w:tcW w:w="0" w:type="auto"/>
            <w:noWrap/>
            <w:hideMark/>
            <w:tcPrChange w:id="359" w:author="Author">
              <w:tcPr>
                <w:tcW w:w="0" w:type="auto"/>
                <w:noWrap/>
                <w:vAlign w:val="center"/>
                <w:hideMark/>
              </w:tcPr>
            </w:tcPrChange>
          </w:tcPr>
          <w:p w14:paraId="62FF1180" w14:textId="72C68782" w:rsidR="00664414" w:rsidRPr="004A4FF9" w:rsidRDefault="00664414" w:rsidP="00664414">
            <w:pPr>
              <w:jc w:val="center"/>
              <w:rPr>
                <w:rFonts w:cstheme="minorHAnsi"/>
                <w:rPrChange w:id="360" w:author="Author">
                  <w:rPr>
                    <w:rFonts w:cstheme="minorHAnsi"/>
                    <w:sz w:val="16"/>
                    <w:szCs w:val="16"/>
                  </w:rPr>
                </w:rPrChange>
              </w:rPr>
            </w:pPr>
            <w:r w:rsidRPr="004A4FF9">
              <w:rPr>
                <w:rFonts w:cstheme="minorHAnsi"/>
                <w:color w:val="000000"/>
                <w:rPrChange w:id="361" w:author="Author">
                  <w:rPr>
                    <w:rFonts w:cstheme="minorHAnsi"/>
                    <w:color w:val="000000"/>
                    <w:sz w:val="16"/>
                    <w:szCs w:val="16"/>
                  </w:rPr>
                </w:rPrChange>
              </w:rPr>
              <w:t>59</w:t>
            </w:r>
          </w:p>
        </w:tc>
      </w:tr>
      <w:tr w:rsidR="00664414" w:rsidRPr="004A4FF9" w14:paraId="03CE2A00" w14:textId="77777777" w:rsidTr="00667F7A">
        <w:trPr>
          <w:trHeight w:val="300"/>
          <w:trPrChange w:id="362" w:author="Author">
            <w:trPr>
              <w:trHeight w:val="300"/>
            </w:trPr>
          </w:trPrChange>
        </w:trPr>
        <w:tc>
          <w:tcPr>
            <w:tcW w:w="540" w:type="dxa"/>
            <w:noWrap/>
            <w:hideMark/>
            <w:tcPrChange w:id="363" w:author="Author">
              <w:tcPr>
                <w:tcW w:w="540" w:type="dxa"/>
                <w:noWrap/>
                <w:vAlign w:val="center"/>
                <w:hideMark/>
              </w:tcPr>
            </w:tcPrChange>
          </w:tcPr>
          <w:p w14:paraId="6FE65A77" w14:textId="77777777" w:rsidR="00664414" w:rsidRPr="004A4FF9" w:rsidRDefault="00664414" w:rsidP="00664414">
            <w:pPr>
              <w:jc w:val="center"/>
              <w:rPr>
                <w:rFonts w:cstheme="minorHAnsi"/>
                <w:rPrChange w:id="364" w:author="Author">
                  <w:rPr>
                    <w:rFonts w:cstheme="minorHAnsi"/>
                    <w:sz w:val="16"/>
                    <w:szCs w:val="16"/>
                  </w:rPr>
                </w:rPrChange>
              </w:rPr>
            </w:pPr>
            <w:r w:rsidRPr="004A4FF9">
              <w:rPr>
                <w:rFonts w:cstheme="minorHAnsi"/>
                <w:rPrChange w:id="365" w:author="Author">
                  <w:rPr>
                    <w:rFonts w:cstheme="minorHAnsi"/>
                    <w:sz w:val="16"/>
                    <w:szCs w:val="16"/>
                  </w:rPr>
                </w:rPrChange>
              </w:rPr>
              <w:t>14</w:t>
            </w:r>
          </w:p>
        </w:tc>
        <w:tc>
          <w:tcPr>
            <w:tcW w:w="2430" w:type="dxa"/>
            <w:noWrap/>
            <w:hideMark/>
            <w:tcPrChange w:id="366" w:author="Author">
              <w:tcPr>
                <w:tcW w:w="2430" w:type="dxa"/>
                <w:noWrap/>
                <w:vAlign w:val="center"/>
                <w:hideMark/>
              </w:tcPr>
            </w:tcPrChange>
          </w:tcPr>
          <w:p w14:paraId="732973A6" w14:textId="2C5BADE3" w:rsidR="00664414" w:rsidRPr="004A4FF9" w:rsidRDefault="00664414">
            <w:pPr>
              <w:rPr>
                <w:rFonts w:cstheme="minorHAnsi"/>
                <w:rPrChange w:id="367" w:author="Author">
                  <w:rPr>
                    <w:rFonts w:cstheme="minorHAnsi"/>
                    <w:sz w:val="16"/>
                    <w:szCs w:val="16"/>
                  </w:rPr>
                </w:rPrChange>
              </w:rPr>
              <w:pPrChange w:id="368" w:author="Author">
                <w:pPr>
                  <w:jc w:val="center"/>
                </w:pPr>
              </w:pPrChange>
            </w:pPr>
            <w:r w:rsidRPr="004A4FF9">
              <w:rPr>
                <w:rFonts w:cstheme="minorHAnsi"/>
                <w:color w:val="000000"/>
                <w:rPrChange w:id="369" w:author="Author">
                  <w:rPr>
                    <w:rFonts w:cstheme="minorHAnsi"/>
                    <w:color w:val="000000"/>
                    <w:sz w:val="16"/>
                    <w:szCs w:val="16"/>
                  </w:rPr>
                </w:rPrChange>
              </w:rPr>
              <w:t>Greece</w:t>
            </w:r>
          </w:p>
        </w:tc>
        <w:tc>
          <w:tcPr>
            <w:tcW w:w="1800" w:type="dxa"/>
            <w:noWrap/>
            <w:hideMark/>
            <w:tcPrChange w:id="370" w:author="Author">
              <w:tcPr>
                <w:tcW w:w="1800" w:type="dxa"/>
                <w:noWrap/>
                <w:vAlign w:val="center"/>
                <w:hideMark/>
              </w:tcPr>
            </w:tcPrChange>
          </w:tcPr>
          <w:p w14:paraId="1846A137" w14:textId="04E9A6F8" w:rsidR="00664414" w:rsidRPr="004A4FF9" w:rsidRDefault="00664414" w:rsidP="00664414">
            <w:pPr>
              <w:jc w:val="center"/>
              <w:rPr>
                <w:rFonts w:cstheme="minorHAnsi"/>
                <w:rPrChange w:id="371" w:author="Author">
                  <w:rPr>
                    <w:rFonts w:cstheme="minorHAnsi"/>
                    <w:sz w:val="16"/>
                    <w:szCs w:val="16"/>
                  </w:rPr>
                </w:rPrChange>
              </w:rPr>
            </w:pPr>
            <w:r w:rsidRPr="004A4FF9">
              <w:rPr>
                <w:rFonts w:cstheme="minorHAnsi"/>
                <w:color w:val="000000"/>
                <w:rPrChange w:id="372" w:author="Author">
                  <w:rPr>
                    <w:rFonts w:cstheme="minorHAnsi"/>
                    <w:color w:val="000000"/>
                    <w:sz w:val="16"/>
                    <w:szCs w:val="16"/>
                  </w:rPr>
                </w:rPrChange>
              </w:rPr>
              <w:t>237657</w:t>
            </w:r>
          </w:p>
        </w:tc>
        <w:tc>
          <w:tcPr>
            <w:tcW w:w="2499" w:type="dxa"/>
            <w:noWrap/>
            <w:hideMark/>
            <w:tcPrChange w:id="373" w:author="Author">
              <w:tcPr>
                <w:tcW w:w="2499" w:type="dxa"/>
                <w:noWrap/>
                <w:vAlign w:val="center"/>
                <w:hideMark/>
              </w:tcPr>
            </w:tcPrChange>
          </w:tcPr>
          <w:p w14:paraId="68A382D6" w14:textId="198DA083" w:rsidR="00664414" w:rsidRPr="004A4FF9" w:rsidRDefault="00664414" w:rsidP="00664414">
            <w:pPr>
              <w:jc w:val="center"/>
              <w:rPr>
                <w:rFonts w:cstheme="minorHAnsi"/>
                <w:rPrChange w:id="374" w:author="Author">
                  <w:rPr>
                    <w:rFonts w:cstheme="minorHAnsi"/>
                    <w:sz w:val="16"/>
                    <w:szCs w:val="16"/>
                  </w:rPr>
                </w:rPrChange>
              </w:rPr>
            </w:pPr>
            <w:r w:rsidRPr="004A4FF9">
              <w:rPr>
                <w:rFonts w:cstheme="minorHAnsi"/>
                <w:color w:val="000000"/>
                <w:rPrChange w:id="375" w:author="Author">
                  <w:rPr>
                    <w:rFonts w:cstheme="minorHAnsi"/>
                    <w:color w:val="000000"/>
                    <w:sz w:val="16"/>
                    <w:szCs w:val="16"/>
                  </w:rPr>
                </w:rPrChange>
              </w:rPr>
              <w:t>163</w:t>
            </w:r>
          </w:p>
        </w:tc>
        <w:tc>
          <w:tcPr>
            <w:tcW w:w="0" w:type="auto"/>
            <w:noWrap/>
            <w:hideMark/>
            <w:tcPrChange w:id="376" w:author="Author">
              <w:tcPr>
                <w:tcW w:w="0" w:type="auto"/>
                <w:noWrap/>
                <w:vAlign w:val="center"/>
                <w:hideMark/>
              </w:tcPr>
            </w:tcPrChange>
          </w:tcPr>
          <w:p w14:paraId="63DF2CFF" w14:textId="45C6D06B" w:rsidR="00664414" w:rsidRPr="004A4FF9" w:rsidRDefault="00664414" w:rsidP="00664414">
            <w:pPr>
              <w:jc w:val="center"/>
              <w:rPr>
                <w:rFonts w:cstheme="minorHAnsi"/>
                <w:rPrChange w:id="377" w:author="Author">
                  <w:rPr>
                    <w:rFonts w:cstheme="minorHAnsi"/>
                    <w:sz w:val="16"/>
                    <w:szCs w:val="16"/>
                  </w:rPr>
                </w:rPrChange>
              </w:rPr>
            </w:pPr>
            <w:r w:rsidRPr="004A4FF9">
              <w:rPr>
                <w:rFonts w:cstheme="minorHAnsi"/>
                <w:color w:val="000000"/>
                <w:rPrChange w:id="378" w:author="Author">
                  <w:rPr>
                    <w:rFonts w:cstheme="minorHAnsi"/>
                    <w:color w:val="000000"/>
                    <w:sz w:val="16"/>
                    <w:szCs w:val="16"/>
                  </w:rPr>
                </w:rPrChange>
              </w:rPr>
              <w:t>3</w:t>
            </w:r>
          </w:p>
        </w:tc>
      </w:tr>
      <w:tr w:rsidR="00664414" w:rsidRPr="004A4FF9" w14:paraId="1669FCE4" w14:textId="77777777" w:rsidTr="00667F7A">
        <w:trPr>
          <w:trHeight w:val="300"/>
          <w:trPrChange w:id="379" w:author="Author">
            <w:trPr>
              <w:trHeight w:val="300"/>
            </w:trPr>
          </w:trPrChange>
        </w:trPr>
        <w:tc>
          <w:tcPr>
            <w:tcW w:w="540" w:type="dxa"/>
            <w:noWrap/>
            <w:hideMark/>
            <w:tcPrChange w:id="380" w:author="Author">
              <w:tcPr>
                <w:tcW w:w="540" w:type="dxa"/>
                <w:noWrap/>
                <w:vAlign w:val="center"/>
                <w:hideMark/>
              </w:tcPr>
            </w:tcPrChange>
          </w:tcPr>
          <w:p w14:paraId="172E030A" w14:textId="77777777" w:rsidR="00664414" w:rsidRPr="004A4FF9" w:rsidRDefault="00664414" w:rsidP="00664414">
            <w:pPr>
              <w:jc w:val="center"/>
              <w:rPr>
                <w:rFonts w:cstheme="minorHAnsi"/>
                <w:rPrChange w:id="381" w:author="Author">
                  <w:rPr>
                    <w:rFonts w:cstheme="minorHAnsi"/>
                    <w:sz w:val="16"/>
                    <w:szCs w:val="16"/>
                  </w:rPr>
                </w:rPrChange>
              </w:rPr>
            </w:pPr>
            <w:r w:rsidRPr="004A4FF9">
              <w:rPr>
                <w:rFonts w:cstheme="minorHAnsi"/>
                <w:rPrChange w:id="382" w:author="Author">
                  <w:rPr>
                    <w:rFonts w:cstheme="minorHAnsi"/>
                    <w:sz w:val="16"/>
                    <w:szCs w:val="16"/>
                  </w:rPr>
                </w:rPrChange>
              </w:rPr>
              <w:t>15</w:t>
            </w:r>
          </w:p>
        </w:tc>
        <w:tc>
          <w:tcPr>
            <w:tcW w:w="2430" w:type="dxa"/>
            <w:noWrap/>
            <w:hideMark/>
            <w:tcPrChange w:id="383" w:author="Author">
              <w:tcPr>
                <w:tcW w:w="2430" w:type="dxa"/>
                <w:noWrap/>
                <w:vAlign w:val="center"/>
                <w:hideMark/>
              </w:tcPr>
            </w:tcPrChange>
          </w:tcPr>
          <w:p w14:paraId="5B376395" w14:textId="014B45BB" w:rsidR="00664414" w:rsidRPr="004A4FF9" w:rsidRDefault="00664414">
            <w:pPr>
              <w:rPr>
                <w:rFonts w:cstheme="minorHAnsi"/>
                <w:rPrChange w:id="384" w:author="Author">
                  <w:rPr>
                    <w:rFonts w:cstheme="minorHAnsi"/>
                    <w:sz w:val="16"/>
                    <w:szCs w:val="16"/>
                  </w:rPr>
                </w:rPrChange>
              </w:rPr>
              <w:pPrChange w:id="385" w:author="Author">
                <w:pPr>
                  <w:jc w:val="center"/>
                </w:pPr>
              </w:pPrChange>
            </w:pPr>
            <w:r w:rsidRPr="004A4FF9">
              <w:rPr>
                <w:rFonts w:cstheme="minorHAnsi"/>
                <w:color w:val="000000"/>
                <w:rPrChange w:id="386" w:author="Author">
                  <w:rPr>
                    <w:rFonts w:cstheme="minorHAnsi"/>
                    <w:color w:val="000000"/>
                    <w:sz w:val="16"/>
                    <w:szCs w:val="16"/>
                  </w:rPr>
                </w:rPrChange>
              </w:rPr>
              <w:t>Mexico</w:t>
            </w:r>
          </w:p>
        </w:tc>
        <w:tc>
          <w:tcPr>
            <w:tcW w:w="1800" w:type="dxa"/>
            <w:noWrap/>
            <w:hideMark/>
            <w:tcPrChange w:id="387" w:author="Author">
              <w:tcPr>
                <w:tcW w:w="1800" w:type="dxa"/>
                <w:noWrap/>
                <w:vAlign w:val="center"/>
                <w:hideMark/>
              </w:tcPr>
            </w:tcPrChange>
          </w:tcPr>
          <w:p w14:paraId="76F439DF" w14:textId="13908508" w:rsidR="00664414" w:rsidRPr="004A4FF9" w:rsidRDefault="00664414" w:rsidP="00664414">
            <w:pPr>
              <w:jc w:val="center"/>
              <w:rPr>
                <w:rFonts w:cstheme="minorHAnsi"/>
                <w:rPrChange w:id="388" w:author="Author">
                  <w:rPr>
                    <w:rFonts w:cstheme="minorHAnsi"/>
                    <w:sz w:val="16"/>
                    <w:szCs w:val="16"/>
                  </w:rPr>
                </w:rPrChange>
              </w:rPr>
            </w:pPr>
            <w:r w:rsidRPr="004A4FF9">
              <w:rPr>
                <w:rFonts w:cstheme="minorHAnsi"/>
                <w:color w:val="000000"/>
                <w:rPrChange w:id="389" w:author="Author">
                  <w:rPr>
                    <w:rFonts w:cstheme="minorHAnsi"/>
                    <w:color w:val="000000"/>
                    <w:sz w:val="16"/>
                    <w:szCs w:val="16"/>
                  </w:rPr>
                </w:rPrChange>
              </w:rPr>
              <w:t>200792</w:t>
            </w:r>
          </w:p>
        </w:tc>
        <w:tc>
          <w:tcPr>
            <w:tcW w:w="2499" w:type="dxa"/>
            <w:noWrap/>
            <w:hideMark/>
            <w:tcPrChange w:id="390" w:author="Author">
              <w:tcPr>
                <w:tcW w:w="2499" w:type="dxa"/>
                <w:noWrap/>
                <w:vAlign w:val="center"/>
                <w:hideMark/>
              </w:tcPr>
            </w:tcPrChange>
          </w:tcPr>
          <w:p w14:paraId="125D0BB0" w14:textId="4868A29C" w:rsidR="00664414" w:rsidRPr="004A4FF9" w:rsidRDefault="00664414" w:rsidP="00664414">
            <w:pPr>
              <w:jc w:val="center"/>
              <w:rPr>
                <w:rFonts w:cstheme="minorHAnsi"/>
                <w:rPrChange w:id="391" w:author="Author">
                  <w:rPr>
                    <w:rFonts w:cstheme="minorHAnsi"/>
                    <w:sz w:val="16"/>
                    <w:szCs w:val="16"/>
                  </w:rPr>
                </w:rPrChange>
              </w:rPr>
            </w:pPr>
            <w:r w:rsidRPr="004A4FF9">
              <w:rPr>
                <w:rFonts w:cstheme="minorHAnsi"/>
                <w:color w:val="000000"/>
                <w:rPrChange w:id="392" w:author="Author">
                  <w:rPr>
                    <w:rFonts w:cstheme="minorHAnsi"/>
                    <w:color w:val="000000"/>
                    <w:sz w:val="16"/>
                    <w:szCs w:val="16"/>
                  </w:rPr>
                </w:rPrChange>
              </w:rPr>
              <w:t>12</w:t>
            </w:r>
          </w:p>
        </w:tc>
        <w:tc>
          <w:tcPr>
            <w:tcW w:w="0" w:type="auto"/>
            <w:noWrap/>
            <w:hideMark/>
            <w:tcPrChange w:id="393" w:author="Author">
              <w:tcPr>
                <w:tcW w:w="0" w:type="auto"/>
                <w:noWrap/>
                <w:vAlign w:val="center"/>
                <w:hideMark/>
              </w:tcPr>
            </w:tcPrChange>
          </w:tcPr>
          <w:p w14:paraId="1696132A" w14:textId="51198694" w:rsidR="00664414" w:rsidRPr="004A4FF9" w:rsidRDefault="00664414" w:rsidP="00664414">
            <w:pPr>
              <w:jc w:val="center"/>
              <w:rPr>
                <w:rFonts w:cstheme="minorHAnsi"/>
                <w:rPrChange w:id="394" w:author="Author">
                  <w:rPr>
                    <w:rFonts w:cstheme="minorHAnsi"/>
                    <w:sz w:val="16"/>
                    <w:szCs w:val="16"/>
                  </w:rPr>
                </w:rPrChange>
              </w:rPr>
            </w:pPr>
            <w:r w:rsidRPr="004A4FF9">
              <w:rPr>
                <w:rFonts w:cstheme="minorHAnsi"/>
                <w:color w:val="000000"/>
                <w:rPrChange w:id="395" w:author="Author">
                  <w:rPr>
                    <w:rFonts w:cstheme="minorHAnsi"/>
                    <w:color w:val="000000"/>
                    <w:sz w:val="16"/>
                    <w:szCs w:val="16"/>
                  </w:rPr>
                </w:rPrChange>
              </w:rPr>
              <w:t>108</w:t>
            </w:r>
          </w:p>
        </w:tc>
      </w:tr>
      <w:tr w:rsidR="00664414" w:rsidRPr="004A4FF9" w14:paraId="2823C7BD" w14:textId="77777777" w:rsidTr="00667F7A">
        <w:trPr>
          <w:trHeight w:val="300"/>
          <w:trPrChange w:id="396" w:author="Author">
            <w:trPr>
              <w:trHeight w:val="300"/>
            </w:trPr>
          </w:trPrChange>
        </w:trPr>
        <w:tc>
          <w:tcPr>
            <w:tcW w:w="540" w:type="dxa"/>
            <w:noWrap/>
            <w:hideMark/>
            <w:tcPrChange w:id="397" w:author="Author">
              <w:tcPr>
                <w:tcW w:w="540" w:type="dxa"/>
                <w:noWrap/>
                <w:vAlign w:val="center"/>
                <w:hideMark/>
              </w:tcPr>
            </w:tcPrChange>
          </w:tcPr>
          <w:p w14:paraId="7B176701" w14:textId="77777777" w:rsidR="00664414" w:rsidRPr="004A4FF9" w:rsidRDefault="00664414" w:rsidP="00664414">
            <w:pPr>
              <w:jc w:val="center"/>
              <w:rPr>
                <w:rFonts w:cstheme="minorHAnsi"/>
                <w:rPrChange w:id="398" w:author="Author">
                  <w:rPr>
                    <w:rFonts w:cstheme="minorHAnsi"/>
                    <w:sz w:val="16"/>
                    <w:szCs w:val="16"/>
                  </w:rPr>
                </w:rPrChange>
              </w:rPr>
            </w:pPr>
            <w:r w:rsidRPr="004A4FF9">
              <w:rPr>
                <w:rFonts w:cstheme="minorHAnsi"/>
                <w:rPrChange w:id="399" w:author="Author">
                  <w:rPr>
                    <w:rFonts w:cstheme="minorHAnsi"/>
                    <w:sz w:val="16"/>
                    <w:szCs w:val="16"/>
                  </w:rPr>
                </w:rPrChange>
              </w:rPr>
              <w:t>16</w:t>
            </w:r>
          </w:p>
        </w:tc>
        <w:tc>
          <w:tcPr>
            <w:tcW w:w="2430" w:type="dxa"/>
            <w:noWrap/>
            <w:hideMark/>
            <w:tcPrChange w:id="400" w:author="Author">
              <w:tcPr>
                <w:tcW w:w="2430" w:type="dxa"/>
                <w:noWrap/>
                <w:vAlign w:val="center"/>
                <w:hideMark/>
              </w:tcPr>
            </w:tcPrChange>
          </w:tcPr>
          <w:p w14:paraId="4BD789B3" w14:textId="29A34430" w:rsidR="00664414" w:rsidRPr="004A4FF9" w:rsidRDefault="00664414">
            <w:pPr>
              <w:rPr>
                <w:rFonts w:cstheme="minorHAnsi"/>
                <w:rPrChange w:id="401" w:author="Author">
                  <w:rPr>
                    <w:rFonts w:cstheme="minorHAnsi"/>
                    <w:sz w:val="16"/>
                    <w:szCs w:val="16"/>
                  </w:rPr>
                </w:rPrChange>
              </w:rPr>
              <w:pPrChange w:id="402" w:author="Author">
                <w:pPr>
                  <w:jc w:val="center"/>
                </w:pPr>
              </w:pPrChange>
            </w:pPr>
            <w:r w:rsidRPr="004A4FF9">
              <w:rPr>
                <w:rFonts w:cstheme="minorHAnsi"/>
                <w:color w:val="000000"/>
                <w:rPrChange w:id="403" w:author="Author">
                  <w:rPr>
                    <w:rFonts w:cstheme="minorHAnsi"/>
                    <w:color w:val="000000"/>
                    <w:sz w:val="16"/>
                    <w:szCs w:val="16"/>
                  </w:rPr>
                </w:rPrChange>
              </w:rPr>
              <w:t>Australia</w:t>
            </w:r>
          </w:p>
        </w:tc>
        <w:tc>
          <w:tcPr>
            <w:tcW w:w="1800" w:type="dxa"/>
            <w:noWrap/>
            <w:hideMark/>
            <w:tcPrChange w:id="404" w:author="Author">
              <w:tcPr>
                <w:tcW w:w="1800" w:type="dxa"/>
                <w:noWrap/>
                <w:vAlign w:val="center"/>
                <w:hideMark/>
              </w:tcPr>
            </w:tcPrChange>
          </w:tcPr>
          <w:p w14:paraId="26CA6714" w14:textId="5F942D6A" w:rsidR="00664414" w:rsidRPr="004A4FF9" w:rsidRDefault="00664414" w:rsidP="00664414">
            <w:pPr>
              <w:jc w:val="center"/>
              <w:rPr>
                <w:rFonts w:cstheme="minorHAnsi"/>
                <w:rPrChange w:id="405" w:author="Author">
                  <w:rPr>
                    <w:rFonts w:cstheme="minorHAnsi"/>
                    <w:sz w:val="16"/>
                    <w:szCs w:val="16"/>
                  </w:rPr>
                </w:rPrChange>
              </w:rPr>
            </w:pPr>
            <w:r w:rsidRPr="004A4FF9">
              <w:rPr>
                <w:rFonts w:cstheme="minorHAnsi"/>
                <w:color w:val="000000"/>
                <w:rPrChange w:id="406" w:author="Author">
                  <w:rPr>
                    <w:rFonts w:cstheme="minorHAnsi"/>
                    <w:color w:val="000000"/>
                    <w:sz w:val="16"/>
                    <w:szCs w:val="16"/>
                  </w:rPr>
                </w:rPrChange>
              </w:rPr>
              <w:t>200109</w:t>
            </w:r>
          </w:p>
        </w:tc>
        <w:tc>
          <w:tcPr>
            <w:tcW w:w="2499" w:type="dxa"/>
            <w:noWrap/>
            <w:hideMark/>
            <w:tcPrChange w:id="407" w:author="Author">
              <w:tcPr>
                <w:tcW w:w="2499" w:type="dxa"/>
                <w:noWrap/>
                <w:vAlign w:val="center"/>
                <w:hideMark/>
              </w:tcPr>
            </w:tcPrChange>
          </w:tcPr>
          <w:p w14:paraId="3DE135F2" w14:textId="3E41AF24" w:rsidR="00664414" w:rsidRPr="004A4FF9" w:rsidRDefault="00664414" w:rsidP="00664414">
            <w:pPr>
              <w:jc w:val="center"/>
              <w:rPr>
                <w:rFonts w:cstheme="minorHAnsi"/>
                <w:rPrChange w:id="408" w:author="Author">
                  <w:rPr>
                    <w:rFonts w:cstheme="minorHAnsi"/>
                    <w:sz w:val="16"/>
                    <w:szCs w:val="16"/>
                  </w:rPr>
                </w:rPrChange>
              </w:rPr>
            </w:pPr>
            <w:r w:rsidRPr="004A4FF9">
              <w:rPr>
                <w:rFonts w:cstheme="minorHAnsi"/>
                <w:color w:val="000000"/>
                <w:rPrChange w:id="409" w:author="Author">
                  <w:rPr>
                    <w:rFonts w:cstheme="minorHAnsi"/>
                    <w:color w:val="000000"/>
                    <w:sz w:val="16"/>
                    <w:szCs w:val="16"/>
                  </w:rPr>
                </w:rPrChange>
              </w:rPr>
              <w:t>62</w:t>
            </w:r>
          </w:p>
        </w:tc>
        <w:tc>
          <w:tcPr>
            <w:tcW w:w="0" w:type="auto"/>
            <w:noWrap/>
            <w:hideMark/>
            <w:tcPrChange w:id="410" w:author="Author">
              <w:tcPr>
                <w:tcW w:w="0" w:type="auto"/>
                <w:noWrap/>
                <w:vAlign w:val="center"/>
                <w:hideMark/>
              </w:tcPr>
            </w:tcPrChange>
          </w:tcPr>
          <w:p w14:paraId="03DF49ED" w14:textId="13EFD6E5" w:rsidR="00664414" w:rsidRPr="004A4FF9" w:rsidRDefault="00664414" w:rsidP="00664414">
            <w:pPr>
              <w:jc w:val="center"/>
              <w:rPr>
                <w:rFonts w:cstheme="minorHAnsi"/>
                <w:rPrChange w:id="411" w:author="Author">
                  <w:rPr>
                    <w:rFonts w:cstheme="minorHAnsi"/>
                    <w:sz w:val="16"/>
                    <w:szCs w:val="16"/>
                  </w:rPr>
                </w:rPrChange>
              </w:rPr>
            </w:pPr>
            <w:r w:rsidRPr="004A4FF9">
              <w:rPr>
                <w:rFonts w:cstheme="minorHAnsi"/>
                <w:color w:val="000000"/>
                <w:rPrChange w:id="412" w:author="Author">
                  <w:rPr>
                    <w:rFonts w:cstheme="minorHAnsi"/>
                    <w:color w:val="000000"/>
                    <w:sz w:val="16"/>
                    <w:szCs w:val="16"/>
                  </w:rPr>
                </w:rPrChange>
              </w:rPr>
              <w:t>24</w:t>
            </w:r>
          </w:p>
        </w:tc>
      </w:tr>
      <w:tr w:rsidR="00664414" w:rsidRPr="004A4FF9" w14:paraId="54D9C3E9" w14:textId="77777777" w:rsidTr="00667F7A">
        <w:trPr>
          <w:trHeight w:val="300"/>
          <w:trPrChange w:id="413" w:author="Author">
            <w:trPr>
              <w:trHeight w:val="300"/>
            </w:trPr>
          </w:trPrChange>
        </w:trPr>
        <w:tc>
          <w:tcPr>
            <w:tcW w:w="540" w:type="dxa"/>
            <w:noWrap/>
            <w:hideMark/>
            <w:tcPrChange w:id="414" w:author="Author">
              <w:tcPr>
                <w:tcW w:w="540" w:type="dxa"/>
                <w:noWrap/>
                <w:vAlign w:val="center"/>
                <w:hideMark/>
              </w:tcPr>
            </w:tcPrChange>
          </w:tcPr>
          <w:p w14:paraId="7FB271CD" w14:textId="77777777" w:rsidR="00664414" w:rsidRPr="004A4FF9" w:rsidRDefault="00664414" w:rsidP="00664414">
            <w:pPr>
              <w:jc w:val="center"/>
              <w:rPr>
                <w:rFonts w:cstheme="minorHAnsi"/>
                <w:rPrChange w:id="415" w:author="Author">
                  <w:rPr>
                    <w:rFonts w:cstheme="minorHAnsi"/>
                    <w:sz w:val="16"/>
                    <w:szCs w:val="16"/>
                  </w:rPr>
                </w:rPrChange>
              </w:rPr>
            </w:pPr>
            <w:r w:rsidRPr="004A4FF9">
              <w:rPr>
                <w:rFonts w:cstheme="minorHAnsi"/>
                <w:rPrChange w:id="416" w:author="Author">
                  <w:rPr>
                    <w:rFonts w:cstheme="minorHAnsi"/>
                    <w:sz w:val="16"/>
                    <w:szCs w:val="16"/>
                  </w:rPr>
                </w:rPrChange>
              </w:rPr>
              <w:t>17</w:t>
            </w:r>
          </w:p>
        </w:tc>
        <w:tc>
          <w:tcPr>
            <w:tcW w:w="2430" w:type="dxa"/>
            <w:noWrap/>
            <w:hideMark/>
            <w:tcPrChange w:id="417" w:author="Author">
              <w:tcPr>
                <w:tcW w:w="2430" w:type="dxa"/>
                <w:noWrap/>
                <w:vAlign w:val="center"/>
                <w:hideMark/>
              </w:tcPr>
            </w:tcPrChange>
          </w:tcPr>
          <w:p w14:paraId="7BC4C4FF" w14:textId="59B259B0" w:rsidR="00664414" w:rsidRPr="004A4FF9" w:rsidRDefault="00664414">
            <w:pPr>
              <w:rPr>
                <w:rFonts w:cstheme="minorHAnsi"/>
                <w:rPrChange w:id="418" w:author="Author">
                  <w:rPr>
                    <w:rFonts w:cstheme="minorHAnsi"/>
                    <w:sz w:val="16"/>
                    <w:szCs w:val="16"/>
                  </w:rPr>
                </w:rPrChange>
              </w:rPr>
              <w:pPrChange w:id="419" w:author="Author">
                <w:pPr>
                  <w:jc w:val="center"/>
                </w:pPr>
              </w:pPrChange>
            </w:pPr>
            <w:r w:rsidRPr="004A4FF9">
              <w:rPr>
                <w:rFonts w:cstheme="minorHAnsi"/>
                <w:color w:val="000000"/>
                <w:rPrChange w:id="420" w:author="Author">
                  <w:rPr>
                    <w:rFonts w:cstheme="minorHAnsi"/>
                    <w:color w:val="000000"/>
                    <w:sz w:val="16"/>
                    <w:szCs w:val="16"/>
                  </w:rPr>
                </w:rPrChange>
              </w:rPr>
              <w:t>Russian Federation</w:t>
            </w:r>
          </w:p>
        </w:tc>
        <w:tc>
          <w:tcPr>
            <w:tcW w:w="1800" w:type="dxa"/>
            <w:noWrap/>
            <w:hideMark/>
            <w:tcPrChange w:id="421" w:author="Author">
              <w:tcPr>
                <w:tcW w:w="1800" w:type="dxa"/>
                <w:noWrap/>
                <w:vAlign w:val="center"/>
                <w:hideMark/>
              </w:tcPr>
            </w:tcPrChange>
          </w:tcPr>
          <w:p w14:paraId="46C670D5" w14:textId="4A583D11" w:rsidR="00664414" w:rsidRPr="004A4FF9" w:rsidRDefault="00664414" w:rsidP="00664414">
            <w:pPr>
              <w:jc w:val="center"/>
              <w:rPr>
                <w:rFonts w:cstheme="minorHAnsi"/>
                <w:rPrChange w:id="422" w:author="Author">
                  <w:rPr>
                    <w:rFonts w:cstheme="minorHAnsi"/>
                    <w:sz w:val="16"/>
                    <w:szCs w:val="16"/>
                  </w:rPr>
                </w:rPrChange>
              </w:rPr>
            </w:pPr>
            <w:r w:rsidRPr="004A4FF9">
              <w:rPr>
                <w:rFonts w:cstheme="minorHAnsi"/>
                <w:color w:val="000000"/>
                <w:rPrChange w:id="423" w:author="Author">
                  <w:rPr>
                    <w:rFonts w:cstheme="minorHAnsi"/>
                    <w:color w:val="000000"/>
                    <w:sz w:val="16"/>
                    <w:szCs w:val="16"/>
                  </w:rPr>
                </w:rPrChange>
              </w:rPr>
              <w:t>196087</w:t>
            </w:r>
          </w:p>
        </w:tc>
        <w:tc>
          <w:tcPr>
            <w:tcW w:w="2499" w:type="dxa"/>
            <w:noWrap/>
            <w:hideMark/>
            <w:tcPrChange w:id="424" w:author="Author">
              <w:tcPr>
                <w:tcW w:w="2499" w:type="dxa"/>
                <w:noWrap/>
                <w:vAlign w:val="center"/>
                <w:hideMark/>
              </w:tcPr>
            </w:tcPrChange>
          </w:tcPr>
          <w:p w14:paraId="45E38182" w14:textId="435BF89F" w:rsidR="00664414" w:rsidRPr="004A4FF9" w:rsidRDefault="00664414" w:rsidP="00664414">
            <w:pPr>
              <w:jc w:val="center"/>
              <w:rPr>
                <w:rFonts w:cstheme="minorHAnsi"/>
                <w:rPrChange w:id="425" w:author="Author">
                  <w:rPr>
                    <w:rFonts w:cstheme="minorHAnsi"/>
                    <w:sz w:val="16"/>
                    <w:szCs w:val="16"/>
                  </w:rPr>
                </w:rPrChange>
              </w:rPr>
            </w:pPr>
            <w:r w:rsidRPr="004A4FF9">
              <w:rPr>
                <w:rFonts w:cstheme="minorHAnsi"/>
                <w:color w:val="000000"/>
                <w:rPrChange w:id="426" w:author="Author">
                  <w:rPr>
                    <w:rFonts w:cstheme="minorHAnsi"/>
                    <w:color w:val="000000"/>
                    <w:sz w:val="16"/>
                    <w:szCs w:val="16"/>
                  </w:rPr>
                </w:rPrChange>
              </w:rPr>
              <w:t>10</w:t>
            </w:r>
          </w:p>
        </w:tc>
        <w:tc>
          <w:tcPr>
            <w:tcW w:w="0" w:type="auto"/>
            <w:noWrap/>
            <w:hideMark/>
            <w:tcPrChange w:id="427" w:author="Author">
              <w:tcPr>
                <w:tcW w:w="0" w:type="auto"/>
                <w:noWrap/>
                <w:vAlign w:val="center"/>
                <w:hideMark/>
              </w:tcPr>
            </w:tcPrChange>
          </w:tcPr>
          <w:p w14:paraId="43EC21CE" w14:textId="3981017B" w:rsidR="00664414" w:rsidRPr="004A4FF9" w:rsidRDefault="00664414" w:rsidP="00664414">
            <w:pPr>
              <w:jc w:val="center"/>
              <w:rPr>
                <w:rFonts w:cstheme="minorHAnsi"/>
                <w:rPrChange w:id="428" w:author="Author">
                  <w:rPr>
                    <w:rFonts w:cstheme="minorHAnsi"/>
                    <w:sz w:val="16"/>
                    <w:szCs w:val="16"/>
                  </w:rPr>
                </w:rPrChange>
              </w:rPr>
            </w:pPr>
            <w:r w:rsidRPr="004A4FF9">
              <w:rPr>
                <w:rFonts w:cstheme="minorHAnsi"/>
                <w:color w:val="000000"/>
                <w:rPrChange w:id="429" w:author="Author">
                  <w:rPr>
                    <w:rFonts w:cstheme="minorHAnsi"/>
                    <w:color w:val="000000"/>
                    <w:sz w:val="16"/>
                    <w:szCs w:val="16"/>
                  </w:rPr>
                </w:rPrChange>
              </w:rPr>
              <w:t>118</w:t>
            </w:r>
          </w:p>
        </w:tc>
      </w:tr>
      <w:tr w:rsidR="00664414" w:rsidRPr="004A4FF9" w14:paraId="4D86C745" w14:textId="77777777" w:rsidTr="00667F7A">
        <w:trPr>
          <w:trHeight w:val="300"/>
          <w:trPrChange w:id="430" w:author="Author">
            <w:trPr>
              <w:trHeight w:val="300"/>
            </w:trPr>
          </w:trPrChange>
        </w:trPr>
        <w:tc>
          <w:tcPr>
            <w:tcW w:w="540" w:type="dxa"/>
            <w:noWrap/>
            <w:hideMark/>
            <w:tcPrChange w:id="431" w:author="Author">
              <w:tcPr>
                <w:tcW w:w="540" w:type="dxa"/>
                <w:noWrap/>
                <w:vAlign w:val="center"/>
                <w:hideMark/>
              </w:tcPr>
            </w:tcPrChange>
          </w:tcPr>
          <w:p w14:paraId="413DA6F3" w14:textId="77777777" w:rsidR="00664414" w:rsidRPr="004A4FF9" w:rsidRDefault="00664414" w:rsidP="00664414">
            <w:pPr>
              <w:jc w:val="center"/>
              <w:rPr>
                <w:rFonts w:cstheme="minorHAnsi"/>
                <w:rPrChange w:id="432" w:author="Author">
                  <w:rPr>
                    <w:rFonts w:cstheme="minorHAnsi"/>
                    <w:sz w:val="16"/>
                    <w:szCs w:val="16"/>
                  </w:rPr>
                </w:rPrChange>
              </w:rPr>
            </w:pPr>
            <w:r w:rsidRPr="004A4FF9">
              <w:rPr>
                <w:rFonts w:cstheme="minorHAnsi"/>
                <w:rPrChange w:id="433" w:author="Author">
                  <w:rPr>
                    <w:rFonts w:cstheme="minorHAnsi"/>
                    <w:sz w:val="16"/>
                    <w:szCs w:val="16"/>
                  </w:rPr>
                </w:rPrChange>
              </w:rPr>
              <w:t>18</w:t>
            </w:r>
          </w:p>
        </w:tc>
        <w:tc>
          <w:tcPr>
            <w:tcW w:w="2430" w:type="dxa"/>
            <w:noWrap/>
            <w:hideMark/>
            <w:tcPrChange w:id="434" w:author="Author">
              <w:tcPr>
                <w:tcW w:w="2430" w:type="dxa"/>
                <w:noWrap/>
                <w:vAlign w:val="center"/>
                <w:hideMark/>
              </w:tcPr>
            </w:tcPrChange>
          </w:tcPr>
          <w:p w14:paraId="753A81EE" w14:textId="3D461693" w:rsidR="00664414" w:rsidRPr="004A4FF9" w:rsidRDefault="00664414">
            <w:pPr>
              <w:rPr>
                <w:rFonts w:cstheme="minorHAnsi"/>
                <w:rPrChange w:id="435" w:author="Author">
                  <w:rPr>
                    <w:rFonts w:cstheme="minorHAnsi"/>
                    <w:sz w:val="16"/>
                    <w:szCs w:val="16"/>
                  </w:rPr>
                </w:rPrChange>
              </w:rPr>
              <w:pPrChange w:id="436" w:author="Author">
                <w:pPr>
                  <w:jc w:val="center"/>
                </w:pPr>
              </w:pPrChange>
            </w:pPr>
            <w:r w:rsidRPr="004A4FF9">
              <w:rPr>
                <w:rFonts w:cstheme="minorHAnsi"/>
                <w:color w:val="000000"/>
                <w:rPrChange w:id="437" w:author="Author">
                  <w:rPr>
                    <w:rFonts w:cstheme="minorHAnsi"/>
                    <w:color w:val="000000"/>
                    <w:sz w:val="16"/>
                    <w:szCs w:val="16"/>
                  </w:rPr>
                </w:rPrChange>
              </w:rPr>
              <w:t>Netherlands</w:t>
            </w:r>
          </w:p>
        </w:tc>
        <w:tc>
          <w:tcPr>
            <w:tcW w:w="1800" w:type="dxa"/>
            <w:noWrap/>
            <w:hideMark/>
            <w:tcPrChange w:id="438" w:author="Author">
              <w:tcPr>
                <w:tcW w:w="1800" w:type="dxa"/>
                <w:noWrap/>
                <w:vAlign w:val="center"/>
                <w:hideMark/>
              </w:tcPr>
            </w:tcPrChange>
          </w:tcPr>
          <w:p w14:paraId="60977681" w14:textId="6A67086F" w:rsidR="00664414" w:rsidRPr="004A4FF9" w:rsidRDefault="00664414" w:rsidP="00664414">
            <w:pPr>
              <w:jc w:val="center"/>
              <w:rPr>
                <w:rFonts w:cstheme="minorHAnsi"/>
                <w:rPrChange w:id="439" w:author="Author">
                  <w:rPr>
                    <w:rFonts w:cstheme="minorHAnsi"/>
                    <w:sz w:val="16"/>
                    <w:szCs w:val="16"/>
                  </w:rPr>
                </w:rPrChange>
              </w:rPr>
            </w:pPr>
            <w:r w:rsidRPr="004A4FF9">
              <w:rPr>
                <w:rFonts w:cstheme="minorHAnsi"/>
                <w:color w:val="000000"/>
                <w:rPrChange w:id="440" w:author="Author">
                  <w:rPr>
                    <w:rFonts w:cstheme="minorHAnsi"/>
                    <w:color w:val="000000"/>
                    <w:sz w:val="16"/>
                    <w:szCs w:val="16"/>
                  </w:rPr>
                </w:rPrChange>
              </w:rPr>
              <w:t>189747</w:t>
            </w:r>
          </w:p>
        </w:tc>
        <w:tc>
          <w:tcPr>
            <w:tcW w:w="2499" w:type="dxa"/>
            <w:noWrap/>
            <w:hideMark/>
            <w:tcPrChange w:id="441" w:author="Author">
              <w:tcPr>
                <w:tcW w:w="2499" w:type="dxa"/>
                <w:noWrap/>
                <w:vAlign w:val="center"/>
                <w:hideMark/>
              </w:tcPr>
            </w:tcPrChange>
          </w:tcPr>
          <w:p w14:paraId="2DAA1432" w14:textId="69772B7F" w:rsidR="00664414" w:rsidRPr="004A4FF9" w:rsidRDefault="00664414" w:rsidP="00664414">
            <w:pPr>
              <w:jc w:val="center"/>
              <w:rPr>
                <w:rFonts w:cstheme="minorHAnsi"/>
                <w:rPrChange w:id="442" w:author="Author">
                  <w:rPr>
                    <w:rFonts w:cstheme="minorHAnsi"/>
                    <w:sz w:val="16"/>
                    <w:szCs w:val="16"/>
                  </w:rPr>
                </w:rPrChange>
              </w:rPr>
            </w:pPr>
            <w:r w:rsidRPr="004A4FF9">
              <w:rPr>
                <w:rFonts w:cstheme="minorHAnsi"/>
                <w:color w:val="000000"/>
                <w:rPrChange w:id="443" w:author="Author">
                  <w:rPr>
                    <w:rFonts w:cstheme="minorHAnsi"/>
                    <w:color w:val="000000"/>
                    <w:sz w:val="16"/>
                    <w:szCs w:val="16"/>
                  </w:rPr>
                </w:rPrChange>
              </w:rPr>
              <w:t>83</w:t>
            </w:r>
          </w:p>
        </w:tc>
        <w:tc>
          <w:tcPr>
            <w:tcW w:w="0" w:type="auto"/>
            <w:noWrap/>
            <w:hideMark/>
            <w:tcPrChange w:id="444" w:author="Author">
              <w:tcPr>
                <w:tcW w:w="0" w:type="auto"/>
                <w:noWrap/>
                <w:vAlign w:val="center"/>
                <w:hideMark/>
              </w:tcPr>
            </w:tcPrChange>
          </w:tcPr>
          <w:p w14:paraId="70D59A21" w14:textId="123A28F1" w:rsidR="00664414" w:rsidRPr="004A4FF9" w:rsidRDefault="00664414" w:rsidP="00664414">
            <w:pPr>
              <w:jc w:val="center"/>
              <w:rPr>
                <w:rFonts w:cstheme="minorHAnsi"/>
                <w:rPrChange w:id="445" w:author="Author">
                  <w:rPr>
                    <w:rFonts w:cstheme="minorHAnsi"/>
                    <w:sz w:val="16"/>
                    <w:szCs w:val="16"/>
                  </w:rPr>
                </w:rPrChange>
              </w:rPr>
            </w:pPr>
            <w:r w:rsidRPr="004A4FF9">
              <w:rPr>
                <w:rFonts w:cstheme="minorHAnsi"/>
                <w:color w:val="000000"/>
                <w:rPrChange w:id="446" w:author="Author">
                  <w:rPr>
                    <w:rFonts w:cstheme="minorHAnsi"/>
                    <w:color w:val="000000"/>
                    <w:sz w:val="16"/>
                    <w:szCs w:val="16"/>
                  </w:rPr>
                </w:rPrChange>
              </w:rPr>
              <w:t>14</w:t>
            </w:r>
          </w:p>
        </w:tc>
      </w:tr>
      <w:tr w:rsidR="00664414" w:rsidRPr="004A4FF9" w14:paraId="23F8A865" w14:textId="77777777" w:rsidTr="00667F7A">
        <w:trPr>
          <w:trHeight w:val="300"/>
          <w:trPrChange w:id="447" w:author="Author">
            <w:trPr>
              <w:trHeight w:val="300"/>
            </w:trPr>
          </w:trPrChange>
        </w:trPr>
        <w:tc>
          <w:tcPr>
            <w:tcW w:w="540" w:type="dxa"/>
            <w:noWrap/>
            <w:hideMark/>
            <w:tcPrChange w:id="448" w:author="Author">
              <w:tcPr>
                <w:tcW w:w="540" w:type="dxa"/>
                <w:noWrap/>
                <w:vAlign w:val="center"/>
                <w:hideMark/>
              </w:tcPr>
            </w:tcPrChange>
          </w:tcPr>
          <w:p w14:paraId="46976F78" w14:textId="77777777" w:rsidR="00664414" w:rsidRPr="004A4FF9" w:rsidRDefault="00664414" w:rsidP="00664414">
            <w:pPr>
              <w:jc w:val="center"/>
              <w:rPr>
                <w:rFonts w:cstheme="minorHAnsi"/>
                <w:rPrChange w:id="449" w:author="Author">
                  <w:rPr>
                    <w:rFonts w:cstheme="minorHAnsi"/>
                    <w:sz w:val="16"/>
                    <w:szCs w:val="16"/>
                  </w:rPr>
                </w:rPrChange>
              </w:rPr>
            </w:pPr>
            <w:r w:rsidRPr="004A4FF9">
              <w:rPr>
                <w:rFonts w:cstheme="minorHAnsi"/>
                <w:rPrChange w:id="450" w:author="Author">
                  <w:rPr>
                    <w:rFonts w:cstheme="minorHAnsi"/>
                    <w:sz w:val="16"/>
                    <w:szCs w:val="16"/>
                  </w:rPr>
                </w:rPrChange>
              </w:rPr>
              <w:t>19</w:t>
            </w:r>
          </w:p>
        </w:tc>
        <w:tc>
          <w:tcPr>
            <w:tcW w:w="2430" w:type="dxa"/>
            <w:noWrap/>
            <w:hideMark/>
            <w:tcPrChange w:id="451" w:author="Author">
              <w:tcPr>
                <w:tcW w:w="2430" w:type="dxa"/>
                <w:noWrap/>
                <w:vAlign w:val="center"/>
                <w:hideMark/>
              </w:tcPr>
            </w:tcPrChange>
          </w:tcPr>
          <w:p w14:paraId="3A9C1A6C" w14:textId="50B981F5" w:rsidR="00664414" w:rsidRPr="004A4FF9" w:rsidRDefault="00664414">
            <w:pPr>
              <w:rPr>
                <w:rFonts w:cstheme="minorHAnsi"/>
                <w:rPrChange w:id="452" w:author="Author">
                  <w:rPr>
                    <w:rFonts w:cstheme="minorHAnsi"/>
                    <w:sz w:val="16"/>
                    <w:szCs w:val="16"/>
                  </w:rPr>
                </w:rPrChange>
              </w:rPr>
              <w:pPrChange w:id="453" w:author="Author">
                <w:pPr>
                  <w:jc w:val="center"/>
                </w:pPr>
              </w:pPrChange>
            </w:pPr>
            <w:r w:rsidRPr="004A4FF9">
              <w:rPr>
                <w:rFonts w:cstheme="minorHAnsi"/>
                <w:color w:val="000000"/>
                <w:rPrChange w:id="454" w:author="Author">
                  <w:rPr>
                    <w:rFonts w:cstheme="minorHAnsi"/>
                    <w:color w:val="000000"/>
                    <w:sz w:val="16"/>
                    <w:szCs w:val="16"/>
                  </w:rPr>
                </w:rPrChange>
              </w:rPr>
              <w:t>Vietnam</w:t>
            </w:r>
          </w:p>
        </w:tc>
        <w:tc>
          <w:tcPr>
            <w:tcW w:w="1800" w:type="dxa"/>
            <w:noWrap/>
            <w:hideMark/>
            <w:tcPrChange w:id="455" w:author="Author">
              <w:tcPr>
                <w:tcW w:w="1800" w:type="dxa"/>
                <w:noWrap/>
                <w:vAlign w:val="center"/>
                <w:hideMark/>
              </w:tcPr>
            </w:tcPrChange>
          </w:tcPr>
          <w:p w14:paraId="11AE742F" w14:textId="6DCAB99E" w:rsidR="00664414" w:rsidRPr="004A4FF9" w:rsidRDefault="00664414" w:rsidP="00664414">
            <w:pPr>
              <w:jc w:val="center"/>
              <w:rPr>
                <w:rFonts w:cstheme="minorHAnsi"/>
                <w:rPrChange w:id="456" w:author="Author">
                  <w:rPr>
                    <w:rFonts w:cstheme="minorHAnsi"/>
                    <w:sz w:val="16"/>
                    <w:szCs w:val="16"/>
                  </w:rPr>
                </w:rPrChange>
              </w:rPr>
            </w:pPr>
            <w:r w:rsidRPr="004A4FF9">
              <w:rPr>
                <w:rFonts w:cstheme="minorHAnsi"/>
                <w:color w:val="000000"/>
                <w:rPrChange w:id="457" w:author="Author">
                  <w:rPr>
                    <w:rFonts w:cstheme="minorHAnsi"/>
                    <w:color w:val="000000"/>
                    <w:sz w:val="16"/>
                    <w:szCs w:val="16"/>
                  </w:rPr>
                </w:rPrChange>
              </w:rPr>
              <w:t>179758</w:t>
            </w:r>
          </w:p>
        </w:tc>
        <w:tc>
          <w:tcPr>
            <w:tcW w:w="2499" w:type="dxa"/>
            <w:noWrap/>
            <w:hideMark/>
            <w:tcPrChange w:id="458" w:author="Author">
              <w:tcPr>
                <w:tcW w:w="2499" w:type="dxa"/>
                <w:noWrap/>
                <w:vAlign w:val="center"/>
                <w:hideMark/>
              </w:tcPr>
            </w:tcPrChange>
          </w:tcPr>
          <w:p w14:paraId="6CABE578" w14:textId="4F7A78F7" w:rsidR="00664414" w:rsidRPr="004A4FF9" w:rsidRDefault="00664414" w:rsidP="00664414">
            <w:pPr>
              <w:jc w:val="center"/>
              <w:rPr>
                <w:rFonts w:cstheme="minorHAnsi"/>
                <w:rPrChange w:id="459" w:author="Author">
                  <w:rPr>
                    <w:rFonts w:cstheme="minorHAnsi"/>
                    <w:sz w:val="16"/>
                    <w:szCs w:val="16"/>
                  </w:rPr>
                </w:rPrChange>
              </w:rPr>
            </w:pPr>
            <w:r w:rsidRPr="004A4FF9">
              <w:rPr>
                <w:rFonts w:cstheme="minorHAnsi"/>
                <w:color w:val="000000"/>
                <w:rPrChange w:id="460" w:author="Author">
                  <w:rPr>
                    <w:rFonts w:cstheme="minorHAnsi"/>
                    <w:color w:val="000000"/>
                    <w:sz w:val="16"/>
                    <w:szCs w:val="16"/>
                  </w:rPr>
                </w:rPrChange>
              </w:rPr>
              <w:t>14</w:t>
            </w:r>
          </w:p>
        </w:tc>
        <w:tc>
          <w:tcPr>
            <w:tcW w:w="0" w:type="auto"/>
            <w:noWrap/>
            <w:hideMark/>
            <w:tcPrChange w:id="461" w:author="Author">
              <w:tcPr>
                <w:tcW w:w="0" w:type="auto"/>
                <w:noWrap/>
                <w:vAlign w:val="center"/>
                <w:hideMark/>
              </w:tcPr>
            </w:tcPrChange>
          </w:tcPr>
          <w:p w14:paraId="198F27DA" w14:textId="4029AD0B" w:rsidR="00664414" w:rsidRPr="004A4FF9" w:rsidRDefault="00664414" w:rsidP="00664414">
            <w:pPr>
              <w:jc w:val="center"/>
              <w:rPr>
                <w:rFonts w:cstheme="minorHAnsi"/>
                <w:rPrChange w:id="462" w:author="Author">
                  <w:rPr>
                    <w:rFonts w:cstheme="minorHAnsi"/>
                    <w:sz w:val="16"/>
                    <w:szCs w:val="16"/>
                  </w:rPr>
                </w:rPrChange>
              </w:rPr>
            </w:pPr>
            <w:r w:rsidRPr="004A4FF9">
              <w:rPr>
                <w:rFonts w:cstheme="minorHAnsi"/>
                <w:color w:val="000000"/>
                <w:rPrChange w:id="463" w:author="Author">
                  <w:rPr>
                    <w:rFonts w:cstheme="minorHAnsi"/>
                    <w:color w:val="000000"/>
                    <w:sz w:val="16"/>
                    <w:szCs w:val="16"/>
                  </w:rPr>
                </w:rPrChange>
              </w:rPr>
              <w:t>101</w:t>
            </w:r>
          </w:p>
        </w:tc>
      </w:tr>
      <w:tr w:rsidR="00664414" w:rsidRPr="004A4FF9" w14:paraId="548BF95E" w14:textId="77777777" w:rsidTr="00667F7A">
        <w:trPr>
          <w:trHeight w:val="300"/>
          <w:trPrChange w:id="464" w:author="Author">
            <w:trPr>
              <w:trHeight w:val="300"/>
            </w:trPr>
          </w:trPrChange>
        </w:trPr>
        <w:tc>
          <w:tcPr>
            <w:tcW w:w="540" w:type="dxa"/>
            <w:noWrap/>
            <w:hideMark/>
            <w:tcPrChange w:id="465" w:author="Author">
              <w:tcPr>
                <w:tcW w:w="540" w:type="dxa"/>
                <w:noWrap/>
                <w:vAlign w:val="center"/>
                <w:hideMark/>
              </w:tcPr>
            </w:tcPrChange>
          </w:tcPr>
          <w:p w14:paraId="1560E823" w14:textId="77777777" w:rsidR="00664414" w:rsidRPr="004A4FF9" w:rsidRDefault="00664414" w:rsidP="00664414">
            <w:pPr>
              <w:jc w:val="center"/>
              <w:rPr>
                <w:rFonts w:cstheme="minorHAnsi"/>
                <w:rPrChange w:id="466" w:author="Author">
                  <w:rPr>
                    <w:rFonts w:cstheme="minorHAnsi"/>
                    <w:sz w:val="16"/>
                    <w:szCs w:val="16"/>
                  </w:rPr>
                </w:rPrChange>
              </w:rPr>
            </w:pPr>
            <w:r w:rsidRPr="004A4FF9">
              <w:rPr>
                <w:rFonts w:cstheme="minorHAnsi"/>
                <w:rPrChange w:id="467" w:author="Author">
                  <w:rPr>
                    <w:rFonts w:cstheme="minorHAnsi"/>
                    <w:sz w:val="16"/>
                    <w:szCs w:val="16"/>
                  </w:rPr>
                </w:rPrChange>
              </w:rPr>
              <w:t>20</w:t>
            </w:r>
          </w:p>
        </w:tc>
        <w:tc>
          <w:tcPr>
            <w:tcW w:w="2430" w:type="dxa"/>
            <w:noWrap/>
            <w:hideMark/>
            <w:tcPrChange w:id="468" w:author="Author">
              <w:tcPr>
                <w:tcW w:w="2430" w:type="dxa"/>
                <w:noWrap/>
                <w:vAlign w:val="center"/>
                <w:hideMark/>
              </w:tcPr>
            </w:tcPrChange>
          </w:tcPr>
          <w:p w14:paraId="41B63818" w14:textId="4DFC4414" w:rsidR="00664414" w:rsidRPr="004A4FF9" w:rsidRDefault="00664414">
            <w:pPr>
              <w:rPr>
                <w:rFonts w:cstheme="minorHAnsi"/>
                <w:rPrChange w:id="469" w:author="Author">
                  <w:rPr>
                    <w:rFonts w:cstheme="minorHAnsi"/>
                    <w:sz w:val="16"/>
                    <w:szCs w:val="16"/>
                  </w:rPr>
                </w:rPrChange>
              </w:rPr>
              <w:pPrChange w:id="470" w:author="Author">
                <w:pPr>
                  <w:jc w:val="center"/>
                </w:pPr>
              </w:pPrChange>
            </w:pPr>
            <w:r w:rsidRPr="004A4FF9">
              <w:rPr>
                <w:rFonts w:cstheme="minorHAnsi"/>
                <w:color w:val="000000"/>
                <w:rPrChange w:id="471" w:author="Author">
                  <w:rPr>
                    <w:rFonts w:cstheme="minorHAnsi"/>
                    <w:color w:val="000000"/>
                    <w:sz w:val="16"/>
                    <w:szCs w:val="16"/>
                  </w:rPr>
                </w:rPrChange>
              </w:rPr>
              <w:t>Egypt</w:t>
            </w:r>
          </w:p>
        </w:tc>
        <w:tc>
          <w:tcPr>
            <w:tcW w:w="1800" w:type="dxa"/>
            <w:noWrap/>
            <w:hideMark/>
            <w:tcPrChange w:id="472" w:author="Author">
              <w:tcPr>
                <w:tcW w:w="1800" w:type="dxa"/>
                <w:noWrap/>
                <w:vAlign w:val="center"/>
                <w:hideMark/>
              </w:tcPr>
            </w:tcPrChange>
          </w:tcPr>
          <w:p w14:paraId="0692BF19" w14:textId="005F2A33" w:rsidR="00664414" w:rsidRPr="004A4FF9" w:rsidRDefault="00664414" w:rsidP="00664414">
            <w:pPr>
              <w:jc w:val="center"/>
              <w:rPr>
                <w:rFonts w:cstheme="minorHAnsi"/>
                <w:rPrChange w:id="473" w:author="Author">
                  <w:rPr>
                    <w:rFonts w:cstheme="minorHAnsi"/>
                    <w:sz w:val="16"/>
                    <w:szCs w:val="16"/>
                  </w:rPr>
                </w:rPrChange>
              </w:rPr>
            </w:pPr>
            <w:r w:rsidRPr="004A4FF9">
              <w:rPr>
                <w:rFonts w:cstheme="minorHAnsi"/>
                <w:color w:val="000000"/>
                <w:rPrChange w:id="474" w:author="Author">
                  <w:rPr>
                    <w:rFonts w:cstheme="minorHAnsi"/>
                    <w:color w:val="000000"/>
                    <w:sz w:val="16"/>
                    <w:szCs w:val="16"/>
                  </w:rPr>
                </w:rPrChange>
              </w:rPr>
              <w:t>169421</w:t>
            </w:r>
          </w:p>
        </w:tc>
        <w:tc>
          <w:tcPr>
            <w:tcW w:w="2499" w:type="dxa"/>
            <w:noWrap/>
            <w:hideMark/>
            <w:tcPrChange w:id="475" w:author="Author">
              <w:tcPr>
                <w:tcW w:w="2499" w:type="dxa"/>
                <w:noWrap/>
                <w:vAlign w:val="center"/>
                <w:hideMark/>
              </w:tcPr>
            </w:tcPrChange>
          </w:tcPr>
          <w:p w14:paraId="46B9D568" w14:textId="57FBD864" w:rsidR="00664414" w:rsidRPr="004A4FF9" w:rsidRDefault="00664414" w:rsidP="00664414">
            <w:pPr>
              <w:jc w:val="center"/>
              <w:rPr>
                <w:rFonts w:cstheme="minorHAnsi"/>
                <w:rPrChange w:id="476" w:author="Author">
                  <w:rPr>
                    <w:rFonts w:cstheme="minorHAnsi"/>
                    <w:sz w:val="16"/>
                    <w:szCs w:val="16"/>
                  </w:rPr>
                </w:rPrChange>
              </w:rPr>
            </w:pPr>
            <w:r w:rsidRPr="004A4FF9">
              <w:rPr>
                <w:rFonts w:cstheme="minorHAnsi"/>
                <w:color w:val="000000"/>
                <w:rPrChange w:id="477" w:author="Author">
                  <w:rPr>
                    <w:rFonts w:cstheme="minorHAnsi"/>
                    <w:color w:val="000000"/>
                    <w:sz w:val="16"/>
                    <w:szCs w:val="16"/>
                  </w:rPr>
                </w:rPrChange>
              </w:rPr>
              <w:t>14</w:t>
            </w:r>
          </w:p>
        </w:tc>
        <w:tc>
          <w:tcPr>
            <w:tcW w:w="0" w:type="auto"/>
            <w:noWrap/>
            <w:hideMark/>
            <w:tcPrChange w:id="478" w:author="Author">
              <w:tcPr>
                <w:tcW w:w="0" w:type="auto"/>
                <w:noWrap/>
                <w:vAlign w:val="center"/>
                <w:hideMark/>
              </w:tcPr>
            </w:tcPrChange>
          </w:tcPr>
          <w:p w14:paraId="623CE0E1" w14:textId="42CF2648" w:rsidR="00664414" w:rsidRPr="004A4FF9" w:rsidRDefault="00664414" w:rsidP="00664414">
            <w:pPr>
              <w:jc w:val="center"/>
              <w:rPr>
                <w:rFonts w:cstheme="minorHAnsi"/>
                <w:rPrChange w:id="479" w:author="Author">
                  <w:rPr>
                    <w:rFonts w:cstheme="minorHAnsi"/>
                    <w:sz w:val="16"/>
                    <w:szCs w:val="16"/>
                  </w:rPr>
                </w:rPrChange>
              </w:rPr>
            </w:pPr>
            <w:r w:rsidRPr="004A4FF9">
              <w:rPr>
                <w:rFonts w:cstheme="minorHAnsi"/>
                <w:color w:val="000000"/>
                <w:rPrChange w:id="480" w:author="Author">
                  <w:rPr>
                    <w:rFonts w:cstheme="minorHAnsi"/>
                    <w:color w:val="000000"/>
                    <w:sz w:val="16"/>
                    <w:szCs w:val="16"/>
                  </w:rPr>
                </w:rPrChange>
              </w:rPr>
              <w:t>102</w:t>
            </w:r>
          </w:p>
        </w:tc>
      </w:tr>
    </w:tbl>
    <w:p w14:paraId="18EA7EFE" w14:textId="2E06710A" w:rsidR="000D7E5A" w:rsidRPr="00D864B0" w:rsidDel="009571A1" w:rsidRDefault="00F93767" w:rsidP="00E433F7">
      <w:pPr>
        <w:pStyle w:val="Caption"/>
        <w:jc w:val="both"/>
        <w:rPr>
          <w:del w:id="481" w:author="Author"/>
          <w:bCs/>
        </w:rPr>
      </w:pPr>
      <w:bookmarkStart w:id="482" w:name="_Ref42618144"/>
      <w:del w:id="483" w:author="Author">
        <w:r w:rsidRPr="00D864B0" w:rsidDel="009571A1">
          <w:lastRenderedPageBreak/>
          <w:delText xml:space="preserve">Table </w:delText>
        </w:r>
        <w:r w:rsidR="009571A1" w:rsidDel="009571A1">
          <w:rPr>
            <w:b w:val="0"/>
            <w:iCs w:val="0"/>
          </w:rPr>
          <w:fldChar w:fldCharType="begin"/>
        </w:r>
        <w:r w:rsidR="009571A1" w:rsidDel="009571A1">
          <w:delInstrText xml:space="preserve"> SEQ Table \* ARABIC </w:delInstrText>
        </w:r>
        <w:r w:rsidR="009571A1" w:rsidDel="009571A1">
          <w:rPr>
            <w:b w:val="0"/>
            <w:iCs w:val="0"/>
          </w:rPr>
          <w:fldChar w:fldCharType="separate"/>
        </w:r>
        <w:r w:rsidR="00FC6C4B" w:rsidRPr="00D864B0" w:rsidDel="009571A1">
          <w:rPr>
            <w:noProof/>
          </w:rPr>
          <w:delText>1</w:delText>
        </w:r>
        <w:r w:rsidR="009571A1" w:rsidDel="009571A1">
          <w:rPr>
            <w:b w:val="0"/>
            <w:iCs w:val="0"/>
            <w:noProof/>
          </w:rPr>
          <w:fldChar w:fldCharType="end"/>
        </w:r>
        <w:bookmarkEnd w:id="482"/>
        <w:r w:rsidRPr="00D864B0" w:rsidDel="009571A1">
          <w:delText>: Country level statistics</w:delText>
        </w:r>
        <w:r w:rsidR="005D73B2" w:rsidRPr="00D864B0" w:rsidDel="009571A1">
          <w:delText xml:space="preserve"> for the first 20 countries by aggregate download volume</w:delText>
        </w:r>
      </w:del>
    </w:p>
    <w:p w14:paraId="771682B4" w14:textId="3F1ED2E1" w:rsidR="00EE46DB" w:rsidRPr="00D864B0" w:rsidRDefault="00BE04FA" w:rsidP="00E433F7">
      <w:pPr>
        <w:jc w:val="both"/>
        <w:rPr>
          <w:bCs/>
        </w:rPr>
      </w:pPr>
      <w:r w:rsidRPr="00D864B0">
        <w:rPr>
          <w:bCs/>
        </w:rPr>
        <w:t>Looking at the geographic location of downloads</w:t>
      </w:r>
      <w:ins w:id="484" w:author="Author">
        <w:r w:rsidR="004013FE">
          <w:rPr>
            <w:bCs/>
          </w:rPr>
          <w:t xml:space="preserve"> at Fig 2</w:t>
        </w:r>
      </w:ins>
      <w:r w:rsidR="00EB5DF8" w:rsidRPr="00D864B0">
        <w:rPr>
          <w:bCs/>
        </w:rPr>
        <w:t>,</w:t>
      </w:r>
      <w:r w:rsidRPr="00D864B0">
        <w:rPr>
          <w:bCs/>
        </w:rPr>
        <w:t xml:space="preserve"> </w:t>
      </w:r>
      <w:r w:rsidR="00740307" w:rsidRPr="00D864B0">
        <w:rPr>
          <w:bCs/>
        </w:rPr>
        <w:t xml:space="preserve">one can observe that while most downloads cluster around large urban centers and locations that coincide with institutes of research and higher education, a substantial amount of activity originates from </w:t>
      </w:r>
      <w:r w:rsidR="0037577E" w:rsidRPr="00D864B0">
        <w:rPr>
          <w:bCs/>
        </w:rPr>
        <w:t>outside these intuitive download locations.</w:t>
      </w:r>
    </w:p>
    <w:p w14:paraId="35A12894" w14:textId="65726D88" w:rsidR="00E14DA0" w:rsidRPr="00D864B0" w:rsidRDefault="00E14DA0">
      <w:pPr>
        <w:rPr>
          <w:bCs/>
        </w:rPr>
      </w:pPr>
    </w:p>
    <w:p w14:paraId="7D9EF33E" w14:textId="28DC63F3" w:rsidR="004D717B" w:rsidRPr="00D864B0" w:rsidRDefault="0080314F" w:rsidP="00E433F7">
      <w:pPr>
        <w:pStyle w:val="Caption"/>
        <w:jc w:val="both"/>
        <w:rPr>
          <w:bCs/>
        </w:rPr>
      </w:pPr>
      <w:r w:rsidRPr="00D864B0">
        <w:t>Fig</w:t>
      </w:r>
      <w:del w:id="485" w:author="Author">
        <w:r w:rsidRPr="00D864B0" w:rsidDel="009571A1">
          <w:delText>ure</w:delText>
        </w:r>
      </w:del>
      <w:r w:rsidRPr="00D864B0">
        <w:t xml:space="preserve"> </w:t>
      </w:r>
      <w:r w:rsidR="00F12EED">
        <w:fldChar w:fldCharType="begin"/>
      </w:r>
      <w:r w:rsidR="00F12EED">
        <w:instrText xml:space="preserve"> SEQ Figure \* ARABIC </w:instrText>
      </w:r>
      <w:r w:rsidR="00F12EED">
        <w:fldChar w:fldCharType="separate"/>
      </w:r>
      <w:r w:rsidR="00927D97" w:rsidRPr="00D864B0">
        <w:rPr>
          <w:noProof/>
        </w:rPr>
        <w:t>2</w:t>
      </w:r>
      <w:r w:rsidR="00F12EED">
        <w:rPr>
          <w:noProof/>
        </w:rPr>
        <w:fldChar w:fldCharType="end"/>
      </w:r>
      <w:r w:rsidRPr="00D864B0">
        <w:t>:Geographical distribution of download locations aggregated over the total observation period.</w:t>
      </w:r>
    </w:p>
    <w:p w14:paraId="55E67CAB" w14:textId="3AA2CEAE" w:rsidR="00C50742" w:rsidRPr="00D864B0" w:rsidRDefault="00F84597" w:rsidP="00E433F7">
      <w:pPr>
        <w:jc w:val="both"/>
        <w:rPr>
          <w:bCs/>
        </w:rPr>
      </w:pPr>
      <w:r w:rsidRPr="00D864B0">
        <w:rPr>
          <w:bCs/>
        </w:rPr>
        <w:t xml:space="preserve">The </w:t>
      </w:r>
      <w:r w:rsidR="00423FCE" w:rsidRPr="00D864B0">
        <w:rPr>
          <w:bCs/>
        </w:rPr>
        <w:t xml:space="preserve">content-wise </w:t>
      </w:r>
      <w:r w:rsidRPr="00D864B0">
        <w:rPr>
          <w:bCs/>
        </w:rPr>
        <w:t xml:space="preserve">analysis of downloaded works </w:t>
      </w:r>
      <w:r w:rsidR="00423FCE" w:rsidRPr="00D864B0">
        <w:rPr>
          <w:bCs/>
        </w:rPr>
        <w:t>(</w:t>
      </w:r>
      <w:r w:rsidR="00A30AA8" w:rsidRPr="00D864B0">
        <w:rPr>
          <w:bCs/>
        </w:rPr>
        <w:t>not reported here</w:t>
      </w:r>
      <w:r w:rsidR="00423FCE" w:rsidRPr="00D864B0">
        <w:rPr>
          <w:bCs/>
        </w:rPr>
        <w:t xml:space="preserve">) also </w:t>
      </w:r>
      <w:r w:rsidRPr="00D864B0">
        <w:rPr>
          <w:bCs/>
        </w:rPr>
        <w:t xml:space="preserve">supports the self-professed claims of LibGen that it is a </w:t>
      </w:r>
      <w:r w:rsidR="00F50D93" w:rsidRPr="00D864B0">
        <w:rPr>
          <w:bCs/>
        </w:rPr>
        <w:t xml:space="preserve">predominantly </w:t>
      </w:r>
      <w:r w:rsidRPr="00D864B0">
        <w:rPr>
          <w:bCs/>
        </w:rPr>
        <w:t>scholarly library used to disseminate academic works</w:t>
      </w:r>
      <w:r w:rsidR="00F50D93" w:rsidRPr="00D864B0">
        <w:rPr>
          <w:bCs/>
        </w:rPr>
        <w:t xml:space="preserve"> indiscriminately across the globe to scholarly communities and individuals interested in learning</w:t>
      </w:r>
      <w:r w:rsidRPr="00D864B0">
        <w:rPr>
          <w:bCs/>
        </w:rPr>
        <w:t xml:space="preserve">. </w:t>
      </w:r>
    </w:p>
    <w:p w14:paraId="64A93BF5" w14:textId="7806A601" w:rsidR="005506AB" w:rsidRPr="00D864B0" w:rsidRDefault="005506AB" w:rsidP="00E433F7">
      <w:pPr>
        <w:jc w:val="both"/>
        <w:rPr>
          <w:bCs/>
        </w:rPr>
      </w:pPr>
    </w:p>
    <w:p w14:paraId="321B6295" w14:textId="526A0D29" w:rsidR="00165A5B" w:rsidRPr="00D864B0" w:rsidRDefault="00165A5B">
      <w:pPr>
        <w:pStyle w:val="Heading1"/>
        <w:ind w:left="360"/>
        <w:pPrChange w:id="486" w:author="Author">
          <w:pPr>
            <w:pStyle w:val="Heading1"/>
            <w:numPr>
              <w:numId w:val="3"/>
            </w:numPr>
            <w:ind w:left="720" w:hanging="360"/>
          </w:pPr>
        </w:pPrChange>
      </w:pPr>
      <w:r w:rsidRPr="00D864B0">
        <w:t>Global models</w:t>
      </w:r>
    </w:p>
    <w:p w14:paraId="4987B3B0" w14:textId="77777777" w:rsidR="009D3094" w:rsidRPr="00D864B0" w:rsidRDefault="009D3094" w:rsidP="009D3094"/>
    <w:p w14:paraId="0148C653" w14:textId="36E3F6F1" w:rsidR="00DE2707" w:rsidRDefault="00165A5B" w:rsidP="00E433F7">
      <w:pPr>
        <w:jc w:val="both"/>
        <w:rPr>
          <w:ins w:id="487" w:author="Author"/>
        </w:rPr>
      </w:pPr>
      <w:r w:rsidRPr="00D864B0">
        <w:rPr>
          <w:bCs/>
        </w:rPr>
        <w:t xml:space="preserve">Our first </w:t>
      </w:r>
      <w:r w:rsidR="00A8650E" w:rsidRPr="00D864B0">
        <w:rPr>
          <w:bCs/>
        </w:rPr>
        <w:t xml:space="preserve">efforts try to explain the global per capita download volumes by macroeconomic </w:t>
      </w:r>
      <w:r w:rsidR="00E65978" w:rsidRPr="00D864B0">
        <w:rPr>
          <w:bCs/>
        </w:rPr>
        <w:t>indicators</w:t>
      </w:r>
      <w:r w:rsidR="001C7FFE" w:rsidRPr="00D864B0">
        <w:rPr>
          <w:bCs/>
        </w:rPr>
        <w:t xml:space="preserve">, such as </w:t>
      </w:r>
      <w:r w:rsidR="00727062" w:rsidRPr="00D864B0">
        <w:t xml:space="preserve">Population </w:t>
      </w:r>
      <w:r w:rsidRPr="00D864B0">
        <w:t xml:space="preserve">(Total), </w:t>
      </w:r>
      <w:r w:rsidR="00E65978" w:rsidRPr="00D864B0">
        <w:t>GDP per capita, PPP (current international $)</w:t>
      </w:r>
      <w:r w:rsidRPr="00D864B0">
        <w:t xml:space="preserve"> and internet penetration (Fixed broadband Internet subscribe</w:t>
      </w:r>
      <w:r w:rsidR="00DE2707" w:rsidRPr="00D864B0">
        <w:t>rs). We then try to add variables related</w:t>
      </w:r>
      <w:r w:rsidR="00FF5354" w:rsidRPr="00D864B0">
        <w:t xml:space="preserve"> to</w:t>
      </w:r>
      <w:r w:rsidR="00DE2707" w:rsidRPr="00D864B0">
        <w:t xml:space="preserve"> education</w:t>
      </w:r>
      <w:r w:rsidR="00F226FF" w:rsidRPr="00D864B0">
        <w:t xml:space="preserve"> and research, such as</w:t>
      </w:r>
      <w:r w:rsidR="004D7A46" w:rsidRPr="00D864B0">
        <w:t xml:space="preserve"> </w:t>
      </w:r>
      <w:r w:rsidR="00F226FF" w:rsidRPr="00D864B0">
        <w:t>Literacy rate (adult total , % of people ages 15 and above), and School enrollment, tertiary (% gross)</w:t>
      </w:r>
      <w:r w:rsidR="004D7A46" w:rsidRPr="00D864B0">
        <w:t>, Research and development expenditure (% of GDP)</w:t>
      </w:r>
      <w:r w:rsidR="00DE2707" w:rsidRPr="00D864B0">
        <w:t xml:space="preserve">, </w:t>
      </w:r>
      <w:r w:rsidR="00D170B8" w:rsidRPr="00D864B0">
        <w:t xml:space="preserve">Government expenditure per student, tertiary (% of GDP per capita), </w:t>
      </w:r>
      <w:r w:rsidR="00D02B68" w:rsidRPr="00D864B0">
        <w:t xml:space="preserve">scholarly research impact, as measured by the aggregate h-index of the country, </w:t>
      </w:r>
      <w:r w:rsidR="00DE2707" w:rsidRPr="00D864B0">
        <w:t xml:space="preserve">macro-statistics from the </w:t>
      </w:r>
      <w:r w:rsidR="00470820" w:rsidRPr="00D864B0">
        <w:t>W</w:t>
      </w:r>
      <w:r w:rsidR="00DE2707" w:rsidRPr="00D864B0">
        <w:t xml:space="preserve">orld </w:t>
      </w:r>
      <w:r w:rsidR="00470820" w:rsidRPr="00D864B0">
        <w:t>B</w:t>
      </w:r>
      <w:r w:rsidR="00DE2707" w:rsidRPr="00D864B0">
        <w:t xml:space="preserve">ank, and OCDB </w:t>
      </w:r>
      <w:r w:rsidR="00470820" w:rsidRPr="00D864B0">
        <w:t xml:space="preserve">statistical </w:t>
      </w:r>
      <w:r w:rsidR="00DE2707" w:rsidRPr="00D864B0">
        <w:t>databases</w:t>
      </w:r>
      <w:del w:id="488" w:author="Author">
        <w:r w:rsidR="00A27031" w:rsidRPr="00D864B0" w:rsidDel="00397642">
          <w:delText xml:space="preserve"> (see supplementary material for detailed data description)</w:delText>
        </w:r>
      </w:del>
      <w:r w:rsidR="00DE2707" w:rsidRPr="00D864B0">
        <w:t>.</w:t>
      </w:r>
      <w:ins w:id="489" w:author="Author">
        <w:r w:rsidR="005C545B">
          <w:t xml:space="preserve"> Descriptive stat</w:t>
        </w:r>
        <w:r w:rsidR="00926C4F">
          <w:t>i</w:t>
        </w:r>
        <w:r w:rsidR="005C545B">
          <w:t>stics of these variables are in S2 Table</w:t>
        </w:r>
        <w:r w:rsidR="00926C4F">
          <w:t>.</w:t>
        </w:r>
        <w:del w:id="490" w:author="Author">
          <w:r w:rsidR="005C545B" w:rsidDel="00926C4F">
            <w:delText>)</w:delText>
          </w:r>
        </w:del>
      </w:ins>
    </w:p>
    <w:p w14:paraId="5FE4CBF3" w14:textId="77777777" w:rsidR="005C545B" w:rsidRPr="00D864B0" w:rsidDel="00926C4F" w:rsidRDefault="005C545B" w:rsidP="00E433F7">
      <w:pPr>
        <w:jc w:val="both"/>
        <w:rPr>
          <w:del w:id="491" w:author="Author"/>
        </w:rPr>
      </w:pPr>
    </w:p>
    <w:p w14:paraId="3A0A795B" w14:textId="34D36B2F" w:rsidR="00165A5B" w:rsidRPr="00D864B0" w:rsidRDefault="00DE2707" w:rsidP="00E433F7">
      <w:pPr>
        <w:jc w:val="both"/>
      </w:pPr>
      <w:r w:rsidRPr="00D864B0">
        <w:t>If we plot</w:t>
      </w:r>
      <w:r w:rsidR="00165A5B" w:rsidRPr="00D864B0">
        <w:t xml:space="preserve"> the number of downloads per population per</w:t>
      </w:r>
      <w:r w:rsidRPr="00D864B0">
        <w:t xml:space="preserve"> country (colored by continent), we see that there is substantial variation among countries</w:t>
      </w:r>
      <w:ins w:id="492" w:author="Author">
        <w:r w:rsidR="004013FE">
          <w:t xml:space="preserve"> (Fig 3a)</w:t>
        </w:r>
      </w:ins>
      <w:r w:rsidRPr="00D864B0">
        <w:t>, and between countries of different continents</w:t>
      </w:r>
      <w:ins w:id="493" w:author="Author">
        <w:r w:rsidR="004013FE">
          <w:t xml:space="preserve"> (Fig 3b)</w:t>
        </w:r>
      </w:ins>
      <w:r w:rsidRPr="00D864B0">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67D39" w:rsidRPr="00D864B0" w14:paraId="1E0220CF" w14:textId="77777777" w:rsidTr="007F4904">
        <w:trPr>
          <w:jc w:val="center"/>
        </w:trPr>
        <w:tc>
          <w:tcPr>
            <w:tcW w:w="4675" w:type="dxa"/>
          </w:tcPr>
          <w:p w14:paraId="1ECEDF9C" w14:textId="75B52856" w:rsidR="007F4904" w:rsidRPr="00D864B0" w:rsidRDefault="007F4904" w:rsidP="00E433F7">
            <w:pPr>
              <w:jc w:val="both"/>
            </w:pPr>
          </w:p>
        </w:tc>
        <w:tc>
          <w:tcPr>
            <w:tcW w:w="4675" w:type="dxa"/>
          </w:tcPr>
          <w:p w14:paraId="016515CE" w14:textId="17321C69" w:rsidR="007F4904" w:rsidRPr="00D864B0" w:rsidRDefault="007F4904" w:rsidP="00E433F7">
            <w:pPr>
              <w:jc w:val="both"/>
            </w:pPr>
          </w:p>
        </w:tc>
      </w:tr>
    </w:tbl>
    <w:p w14:paraId="57E0B368" w14:textId="2D3050DC" w:rsidR="007F4904" w:rsidRPr="00D864B0" w:rsidRDefault="008C0E63" w:rsidP="00E433F7">
      <w:pPr>
        <w:pStyle w:val="Caption"/>
        <w:jc w:val="both"/>
      </w:pPr>
      <w:bookmarkStart w:id="494" w:name="_Ref11756940"/>
      <w:del w:id="495" w:author="Author">
        <w:r w:rsidRPr="00D864B0" w:rsidDel="009571A1">
          <w:delText xml:space="preserve">Figure </w:delText>
        </w:r>
      </w:del>
      <w:ins w:id="496" w:author="Author">
        <w:r w:rsidR="009571A1" w:rsidRPr="00D864B0">
          <w:t>Fig</w:t>
        </w:r>
        <w:r w:rsidR="009571A1">
          <w:t xml:space="preserve">s </w:t>
        </w:r>
      </w:ins>
      <w:r w:rsidR="00F12EED">
        <w:fldChar w:fldCharType="begin"/>
      </w:r>
      <w:r w:rsidR="00F12EED">
        <w:instrText xml:space="preserve"> SEQ Figure \* ARABIC </w:instrText>
      </w:r>
      <w:r w:rsidR="00F12EED">
        <w:fldChar w:fldCharType="separate"/>
      </w:r>
      <w:r w:rsidR="00927D97" w:rsidRPr="00D864B0">
        <w:rPr>
          <w:noProof/>
        </w:rPr>
        <w:t>3</w:t>
      </w:r>
      <w:r w:rsidR="00F12EED">
        <w:rPr>
          <w:noProof/>
        </w:rPr>
        <w:fldChar w:fldCharType="end"/>
      </w:r>
      <w:bookmarkEnd w:id="494"/>
      <w:r w:rsidR="004D639F">
        <w:rPr>
          <w:noProof/>
        </w:rPr>
        <w:t>a, 3b</w:t>
      </w:r>
      <w:r w:rsidRPr="00D864B0">
        <w:t>: Country-level and regional variance</w:t>
      </w:r>
      <w:r w:rsidRPr="00D864B0">
        <w:rPr>
          <w:noProof/>
        </w:rPr>
        <w:t xml:space="preserve"> of the dependent variable</w:t>
      </w:r>
    </w:p>
    <w:p w14:paraId="171D7634" w14:textId="67A7F0A5" w:rsidR="00165A5B" w:rsidRPr="00D864B0" w:rsidRDefault="00165A5B" w:rsidP="00E433F7">
      <w:pPr>
        <w:jc w:val="both"/>
      </w:pPr>
      <w:r w:rsidRPr="00D864B0">
        <w:t xml:space="preserve">In the first model, we use the </w:t>
      </w:r>
      <w:r w:rsidR="007F4904" w:rsidRPr="00D864B0">
        <w:t>following specification:</w:t>
      </w:r>
    </w:p>
    <w:p w14:paraId="604C6056" w14:textId="6453B0E1" w:rsidR="00165A5B" w:rsidRPr="00D864B0" w:rsidRDefault="00165A5B">
      <w:pPr>
        <w:jc w:val="center"/>
        <w:pPrChange w:id="497"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m:t>
            </m:r>
          </m:sub>
        </m:sSub>
        <m:r>
          <m:rPr>
            <m:sty m:val="p"/>
          </m:rPr>
          <w:rPr>
            <w:rFonts w:ascii="Cambria Math" w:hAnsi="Cambria Math"/>
          </w:rPr>
          <m:t>*</m:t>
        </m:r>
        <m:r>
          <w:rPr>
            <w:rFonts w:ascii="Cambria Math" w:hAnsi="Cambria Math"/>
          </w:rPr>
          <m:t>GDP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pop</m:t>
            </m:r>
          </m:sub>
        </m:sSub>
        <m:r>
          <m:rPr>
            <m:sty m:val="p"/>
          </m:rPr>
          <w:rPr>
            <w:rFonts w:ascii="Cambria Math" w:hAnsi="Cambria Math"/>
          </w:rPr>
          <m:t>*</m:t>
        </m:r>
        <m:r>
          <w:rPr>
            <w:rFonts w:ascii="Cambria Math" w:hAnsi="Cambria Math"/>
          </w:rPr>
          <m:t>Population</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internet</m:t>
            </m:r>
          </m:sub>
        </m:sSub>
        <m:r>
          <m:rPr>
            <m:sty m:val="p"/>
          </m:rPr>
          <w:rPr>
            <w:rFonts w:ascii="Cambria Math" w:hAnsi="Cambria Math"/>
          </w:rPr>
          <m:t>*</m:t>
        </m:r>
        <m:r>
          <w:rPr>
            <w:rFonts w:ascii="Cambria Math" w:hAnsi="Cambria Math"/>
          </w:rPr>
          <m:t>InternetPenetration</m:t>
        </m:r>
        <m:r>
          <m:rPr>
            <m:sty m:val="p"/>
          </m:rPr>
          <w:rPr>
            <w:rFonts w:ascii="Cambria Math" w:hAnsi="Cambria Math"/>
          </w:rPr>
          <m:t>+</m:t>
        </m:r>
        <m:r>
          <w:rPr>
            <w:rFonts w:ascii="Cambria Math" w:hAnsi="Cambria Math"/>
          </w:rPr>
          <m:t>ϵ</m:t>
        </m:r>
      </m:oMath>
      <w:ins w:id="498" w:author="Author">
        <w:r w:rsidR="00926C4F">
          <w:rPr>
            <w:rFonts w:eastAsiaTheme="minorEastAsia"/>
          </w:rPr>
          <w:t xml:space="preserve">      (1)</w:t>
        </w:r>
      </w:ins>
    </w:p>
    <w:p w14:paraId="392440D3" w14:textId="1AEE9939" w:rsidR="004E5E97" w:rsidRDefault="00934372" w:rsidP="004E5E97">
      <w:pPr>
        <w:rPr>
          <w:ins w:id="499" w:author="Author"/>
        </w:rPr>
      </w:pPr>
      <w:r w:rsidRPr="00D864B0">
        <w:t xml:space="preserve">We tested this model both as a linear model and </w:t>
      </w:r>
      <w:r w:rsidR="008540A8" w:rsidRPr="00D864B0">
        <w:t>using a P</w:t>
      </w:r>
      <w:r w:rsidR="00165A5B" w:rsidRPr="00D864B0">
        <w:t>oisson regression.</w:t>
      </w:r>
      <w:r w:rsidRPr="00D864B0">
        <w:t xml:space="preserve"> </w:t>
      </w:r>
      <w:ins w:id="500" w:author="Author">
        <w:r w:rsidR="004E5E97">
          <w:t xml:space="preserve">As the data consists of count data, both Poisson or binomial distributional families could be used for modeling. We observe that the two distributions yield similar predictive performance (overinflated Poisson leads to better), however following Gelman and Hill  </w:t>
        </w:r>
      </w:ins>
      <w:r w:rsidR="004E5E97">
        <w:fldChar w:fldCharType="begin"/>
      </w:r>
      <w:r w:rsidR="0072595E">
        <w:instrText xml:space="preserve"> ADDIN ZOTERO_ITEM CSL_CITATION {"citationID":"GpGFraaT","properties":{"formattedCitation":"[58]","plainCitation":"[58]","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models","author":[{"family":"Gelman","given":"Andrew"},{"family":"Hill","given":"Jennifer"}],"issued":{"date-parts":[["2007"]]}},"locator":"112"}],"schema":"https://github.com/citation-style-language/schema/raw/master/csl-citation.json"} </w:instrText>
      </w:r>
      <w:r w:rsidR="004E5E97">
        <w:fldChar w:fldCharType="separate"/>
      </w:r>
      <w:r w:rsidR="0072595E" w:rsidRPr="0072595E">
        <w:rPr>
          <w:rFonts w:ascii="Calibri" w:hAnsi="Calibri" w:cs="Calibri"/>
        </w:rPr>
        <w:t>[58]</w:t>
      </w:r>
      <w:r w:rsidR="004E5E97">
        <w:fldChar w:fldCharType="end"/>
      </w:r>
      <w:ins w:id="501" w:author="Author">
        <w:r w:rsidR="004E5E97">
          <w:t xml:space="preserve">, we find that Poisson distribution fits our data generating process better because downloads are not based on independent trials, and interpreting them as a number of successes - as in a negative binomial approach - can be tricky. </w:t>
        </w:r>
      </w:ins>
      <w:del w:id="502" w:author="Author">
        <w:r w:rsidR="00250A05" w:rsidRPr="00D864B0" w:rsidDel="004E5E97">
          <w:delText xml:space="preserve">Since our dependent variable is count data, the use of </w:delText>
        </w:r>
        <w:r w:rsidR="00165A5B" w:rsidRPr="00D864B0" w:rsidDel="004E5E97">
          <w:delText xml:space="preserve">Poisson regression is </w:delText>
        </w:r>
        <w:r w:rsidR="00250A05" w:rsidRPr="00D864B0" w:rsidDel="004E5E97">
          <w:delText xml:space="preserve">justified. On the other hand, </w:delText>
        </w:r>
      </w:del>
      <w:ins w:id="503" w:author="Author">
        <w:r w:rsidR="004E5E97">
          <w:t xml:space="preserve">For this reason </w:t>
        </w:r>
      </w:ins>
      <w:del w:id="504" w:author="Author">
        <w:r w:rsidR="00250A05" w:rsidRPr="00D864B0" w:rsidDel="004E5E97">
          <w:delText xml:space="preserve">a </w:delText>
        </w:r>
        <w:r w:rsidR="00165A5B" w:rsidRPr="00D864B0" w:rsidDel="004E5E97">
          <w:delText xml:space="preserve">negative binomial distribution </w:delText>
        </w:r>
        <w:r w:rsidR="00250A05" w:rsidRPr="00D864B0" w:rsidDel="004E5E97">
          <w:delText>d</w:delText>
        </w:r>
        <w:r w:rsidR="00FF5354" w:rsidRPr="00D864B0" w:rsidDel="004E5E97">
          <w:delText>id</w:delText>
        </w:r>
        <w:r w:rsidR="00250A05" w:rsidRPr="00D864B0" w:rsidDel="004E5E97">
          <w:delText xml:space="preserve"> not suit</w:delText>
        </w:r>
        <w:r w:rsidR="00165A5B" w:rsidRPr="00D864B0" w:rsidDel="004E5E97">
          <w:delText xml:space="preserve"> this problem</w:delText>
        </w:r>
        <w:r w:rsidR="00250A05" w:rsidRPr="00D864B0" w:rsidDel="004E5E97">
          <w:delText xml:space="preserve">, therefore </w:delText>
        </w:r>
      </w:del>
      <w:r w:rsidR="00250A05" w:rsidRPr="00D864B0">
        <w:t xml:space="preserve">we omitted </w:t>
      </w:r>
      <w:ins w:id="505" w:author="Author">
        <w:r w:rsidR="004E5E97" w:rsidRPr="00D864B0">
          <w:t xml:space="preserve">a negative binomial </w:t>
        </w:r>
      </w:ins>
      <w:del w:id="506" w:author="Author">
        <w:r w:rsidR="00250A05" w:rsidRPr="00D864B0" w:rsidDel="004E5E97">
          <w:delText xml:space="preserve">that </w:delText>
        </w:r>
      </w:del>
      <w:r w:rsidR="00250A05" w:rsidRPr="00D864B0">
        <w:t xml:space="preserve">approach. </w:t>
      </w:r>
    </w:p>
    <w:p w14:paraId="6B626749" w14:textId="24B692F6" w:rsidR="00B01EAE" w:rsidRPr="00D864B0" w:rsidRDefault="008D7FE2" w:rsidP="00E433F7">
      <w:pPr>
        <w:jc w:val="both"/>
      </w:pPr>
      <w:r w:rsidRPr="00D864B0">
        <w:t>The outputs of the model can be seen in column (1) of</w:t>
      </w:r>
      <w:r w:rsidR="00377DB5" w:rsidRPr="00D864B0">
        <w:t xml:space="preserve"> </w:t>
      </w:r>
      <w:r w:rsidR="00377DB5" w:rsidRPr="00D864B0">
        <w:fldChar w:fldCharType="begin"/>
      </w:r>
      <w:r w:rsidR="00377DB5" w:rsidRPr="00D864B0">
        <w:instrText xml:space="preserve"> REF _Ref10815821 \h </w:instrText>
      </w:r>
      <w:r w:rsidR="00E433F7" w:rsidRPr="00D864B0">
        <w:instrText xml:space="preserve"> \* MERGEFORMAT </w:instrText>
      </w:r>
      <w:r w:rsidR="00377DB5" w:rsidRPr="00D864B0">
        <w:fldChar w:fldCharType="separate"/>
      </w:r>
      <w:r w:rsidR="00377DB5" w:rsidRPr="00D864B0">
        <w:t xml:space="preserve">Table </w:t>
      </w:r>
      <w:r w:rsidR="00377DB5" w:rsidRPr="00D864B0">
        <w:rPr>
          <w:noProof/>
        </w:rPr>
        <w:t>2</w:t>
      </w:r>
      <w:r w:rsidR="00377DB5" w:rsidRPr="00D864B0">
        <w:fldChar w:fldCharType="end"/>
      </w:r>
      <w:ins w:id="507" w:author="Author">
        <w:r w:rsidR="005F1DF3">
          <w:t xml:space="preserve">. </w:t>
        </w:r>
        <w:r w:rsidR="005F1DF3" w:rsidRPr="005F1DF3">
          <w:t xml:space="preserve">Standard errors </w:t>
        </w:r>
        <w:r w:rsidR="005F1DF3">
          <w:t xml:space="preserve">are </w:t>
        </w:r>
        <w:r w:rsidR="005F1DF3" w:rsidRPr="005F1DF3">
          <w:t>in parentheses</w:t>
        </w:r>
        <w:r w:rsidR="005F1DF3">
          <w:t>.</w:t>
        </w:r>
        <w:r w:rsidR="004A4FF9">
          <w:t xml:space="preserve"> Models 2 and 3 use the rounded value of download per capita as DV.</w:t>
        </w:r>
      </w:ins>
      <w:del w:id="508" w:author="Author">
        <w:r w:rsidRPr="00D864B0" w:rsidDel="005F1DF3">
          <w:delText>:</w:delText>
        </w:r>
      </w:del>
    </w:p>
    <w:p w14:paraId="2300FE36" w14:textId="77777777" w:rsidR="00E90EC0" w:rsidRPr="00D864B0" w:rsidRDefault="00E90EC0" w:rsidP="0095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ins w:id="509" w:author="Author"/>
          <w:rFonts w:ascii="Lucida Console" w:eastAsia="Times New Roman" w:hAnsi="Lucida Console" w:cs="Courier New"/>
          <w:color w:val="000000"/>
          <w:sz w:val="14"/>
          <w:szCs w:val="14"/>
          <w:bdr w:val="none" w:sz="0" w:space="0" w:color="auto" w:frame="1"/>
        </w:rPr>
      </w:pPr>
    </w:p>
    <w:p w14:paraId="1901B045" w14:textId="77777777" w:rsidR="009571A1" w:rsidRPr="00D864B0" w:rsidRDefault="009571A1" w:rsidP="009571A1">
      <w:pPr>
        <w:pStyle w:val="Caption"/>
        <w:jc w:val="both"/>
        <w:rPr>
          <w:ins w:id="510" w:author="Author"/>
          <w:b w:val="0"/>
        </w:rPr>
      </w:pPr>
      <w:ins w:id="511" w:author="Author">
        <w:r w:rsidRPr="00D864B0">
          <w:t xml:space="preserve"> Table </w:t>
        </w:r>
        <w:r>
          <w:fldChar w:fldCharType="begin"/>
        </w:r>
        <w:r>
          <w:instrText xml:space="preserve"> SEQ Table \* ARABIC </w:instrText>
        </w:r>
        <w:r>
          <w:fldChar w:fldCharType="separate"/>
        </w:r>
        <w:r w:rsidRPr="00D864B0">
          <w:rPr>
            <w:noProof/>
          </w:rPr>
          <w:t>2</w:t>
        </w:r>
        <w:r>
          <w:rPr>
            <w:noProof/>
          </w:rPr>
          <w:fldChar w:fldCharType="end"/>
        </w:r>
        <w:r w:rsidRPr="00D864B0">
          <w:t xml:space="preserve"> Global models I. (DV: download per capita)</w:t>
        </w:r>
      </w:ins>
    </w:p>
    <w:tbl>
      <w:tblPr>
        <w:tblStyle w:val="TableGridLight"/>
        <w:tblW w:w="5000" w:type="pct"/>
        <w:tblLook w:val="0420" w:firstRow="1" w:lastRow="0" w:firstColumn="0" w:lastColumn="0" w:noHBand="0" w:noVBand="1"/>
        <w:tblPrChange w:id="512" w:author="Author">
          <w:tblPr>
            <w:tblW w:w="5000" w:type="pct"/>
            <w:jc w:val="center"/>
            <w:tblLook w:val="0420" w:firstRow="1" w:lastRow="0" w:firstColumn="0" w:lastColumn="0" w:noHBand="0" w:noVBand="1"/>
          </w:tblPr>
        </w:tblPrChange>
      </w:tblPr>
      <w:tblGrid>
        <w:gridCol w:w="3082"/>
        <w:gridCol w:w="2367"/>
        <w:gridCol w:w="2070"/>
        <w:gridCol w:w="1831"/>
        <w:tblGridChange w:id="513">
          <w:tblGrid>
            <w:gridCol w:w="3085"/>
            <w:gridCol w:w="2370"/>
            <w:gridCol w:w="2072"/>
            <w:gridCol w:w="1833"/>
          </w:tblGrid>
        </w:tblGridChange>
      </w:tblGrid>
      <w:tr w:rsidR="004A4FF9" w:rsidRPr="004A4FF9" w14:paraId="044340FE" w14:textId="77777777" w:rsidTr="00667F7A">
        <w:trPr>
          <w:trHeight w:val="288"/>
          <w:ins w:id="514" w:author="Author"/>
          <w:trPrChange w:id="515" w:author="Author">
            <w:trPr>
              <w:cantSplit/>
              <w:jc w:val="center"/>
            </w:trPr>
          </w:trPrChange>
        </w:trPr>
        <w:tc>
          <w:tcPr>
            <w:tcW w:w="1648" w:type="pct"/>
            <w:tcPrChange w:id="516" w:author="Author">
              <w:tcPr>
                <w:tcW w:w="1648" w:type="pct"/>
                <w:tcBorders>
                  <w:top w:val="single" w:sz="6" w:space="0" w:color="000000"/>
                </w:tcBorders>
                <w:shd w:val="clear" w:color="auto" w:fill="FFFFFF"/>
                <w:tcMar>
                  <w:top w:w="0" w:type="dxa"/>
                  <w:left w:w="0" w:type="dxa"/>
                  <w:bottom w:w="0" w:type="dxa"/>
                  <w:right w:w="0" w:type="dxa"/>
                </w:tcMar>
              </w:tcPr>
            </w:tcPrChange>
          </w:tcPr>
          <w:p w14:paraId="1860270C" w14:textId="77777777" w:rsidR="004A4FF9" w:rsidRPr="0068187B" w:rsidRDefault="004A4FF9">
            <w:pPr>
              <w:ind w:left="86" w:right="86"/>
              <w:jc w:val="center"/>
              <w:rPr>
                <w:ins w:id="517" w:author="Author"/>
                <w:rFonts w:cstheme="minorHAnsi"/>
              </w:rPr>
              <w:pPrChange w:id="518" w:author="Author">
                <w:pPr>
                  <w:spacing w:before="80" w:after="80"/>
                  <w:ind w:left="80" w:right="80"/>
                  <w:jc w:val="center"/>
                </w:pPr>
              </w:pPrChange>
            </w:pPr>
            <w:bookmarkStart w:id="519" w:name="_Hlk49858262"/>
          </w:p>
        </w:tc>
        <w:tc>
          <w:tcPr>
            <w:tcW w:w="1266" w:type="pct"/>
            <w:tcPrChange w:id="520" w:author="Author">
              <w:tcPr>
                <w:tcW w:w="1266"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3BC6B075" w14:textId="77777777" w:rsidR="004A4FF9" w:rsidRPr="0068187B" w:rsidRDefault="004A4FF9">
            <w:pPr>
              <w:ind w:left="86" w:right="86"/>
              <w:jc w:val="center"/>
              <w:rPr>
                <w:ins w:id="521" w:author="Author"/>
                <w:rFonts w:cstheme="minorHAnsi"/>
              </w:rPr>
              <w:pPrChange w:id="522" w:author="Author">
                <w:pPr>
                  <w:spacing w:before="80" w:after="80"/>
                  <w:ind w:left="80" w:right="80"/>
                  <w:jc w:val="center"/>
                </w:pPr>
              </w:pPrChange>
            </w:pPr>
            <w:ins w:id="523" w:author="Author">
              <w:r w:rsidRPr="004A4FF9">
                <w:rPr>
                  <w:rFonts w:eastAsia="Arial" w:cstheme="minorHAnsi"/>
                  <w:color w:val="111111"/>
                  <w:rPrChange w:id="524" w:author="Author">
                    <w:rPr>
                      <w:rFonts w:ascii="Arial" w:eastAsia="Arial" w:hAnsi="Arial" w:cs="Arial"/>
                      <w:color w:val="111111"/>
                    </w:rPr>
                  </w:rPrChange>
                </w:rPr>
                <w:t>Model 1</w:t>
              </w:r>
            </w:ins>
          </w:p>
        </w:tc>
        <w:tc>
          <w:tcPr>
            <w:tcW w:w="1107" w:type="pct"/>
            <w:tcPrChange w:id="525" w:author="Author">
              <w:tcPr>
                <w:tcW w:w="1107"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06C3BB7" w14:textId="77777777" w:rsidR="004A4FF9" w:rsidRPr="0068187B" w:rsidRDefault="004A4FF9">
            <w:pPr>
              <w:ind w:left="86" w:right="86"/>
              <w:jc w:val="center"/>
              <w:rPr>
                <w:ins w:id="526" w:author="Author"/>
                <w:rFonts w:cstheme="minorHAnsi"/>
              </w:rPr>
              <w:pPrChange w:id="527" w:author="Author">
                <w:pPr>
                  <w:spacing w:before="80" w:after="80"/>
                  <w:ind w:left="80" w:right="80"/>
                  <w:jc w:val="center"/>
                </w:pPr>
              </w:pPrChange>
            </w:pPr>
            <w:ins w:id="528" w:author="Author">
              <w:r w:rsidRPr="004A4FF9">
                <w:rPr>
                  <w:rFonts w:eastAsia="Arial" w:cstheme="minorHAnsi"/>
                  <w:color w:val="111111"/>
                  <w:rPrChange w:id="529" w:author="Author">
                    <w:rPr>
                      <w:rFonts w:ascii="Arial" w:eastAsia="Arial" w:hAnsi="Arial" w:cs="Arial"/>
                      <w:color w:val="111111"/>
                    </w:rPr>
                  </w:rPrChange>
                </w:rPr>
                <w:t>Model 2</w:t>
              </w:r>
            </w:ins>
          </w:p>
        </w:tc>
        <w:tc>
          <w:tcPr>
            <w:tcW w:w="979" w:type="pct"/>
            <w:tcPrChange w:id="530" w:author="Author">
              <w:tcPr>
                <w:tcW w:w="979"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33BB2B2" w14:textId="77777777" w:rsidR="004A4FF9" w:rsidRPr="0068187B" w:rsidRDefault="004A4FF9">
            <w:pPr>
              <w:ind w:left="86" w:right="86"/>
              <w:jc w:val="center"/>
              <w:rPr>
                <w:ins w:id="531" w:author="Author"/>
                <w:rFonts w:cstheme="minorHAnsi"/>
              </w:rPr>
              <w:pPrChange w:id="532" w:author="Author">
                <w:pPr>
                  <w:spacing w:before="80" w:after="80"/>
                  <w:ind w:left="80" w:right="80"/>
                  <w:jc w:val="center"/>
                </w:pPr>
              </w:pPrChange>
            </w:pPr>
            <w:ins w:id="533" w:author="Author">
              <w:r w:rsidRPr="004A4FF9">
                <w:rPr>
                  <w:rFonts w:eastAsia="Arial" w:cstheme="minorHAnsi"/>
                  <w:color w:val="111111"/>
                  <w:rPrChange w:id="534" w:author="Author">
                    <w:rPr>
                      <w:rFonts w:ascii="Arial" w:eastAsia="Arial" w:hAnsi="Arial" w:cs="Arial"/>
                      <w:color w:val="111111"/>
                    </w:rPr>
                  </w:rPrChange>
                </w:rPr>
                <w:t>Model 3</w:t>
              </w:r>
            </w:ins>
          </w:p>
        </w:tc>
      </w:tr>
      <w:tr w:rsidR="004A4FF9" w:rsidRPr="004A4FF9" w14:paraId="17BE17DA" w14:textId="77777777" w:rsidTr="00667F7A">
        <w:trPr>
          <w:trHeight w:val="288"/>
          <w:ins w:id="535" w:author="Author"/>
          <w:trPrChange w:id="536" w:author="Author">
            <w:trPr>
              <w:cantSplit/>
              <w:jc w:val="center"/>
            </w:trPr>
          </w:trPrChange>
        </w:trPr>
        <w:tc>
          <w:tcPr>
            <w:tcW w:w="1648" w:type="pct"/>
            <w:tcPrChange w:id="537" w:author="Author">
              <w:tcPr>
                <w:tcW w:w="1648" w:type="pct"/>
                <w:shd w:val="clear" w:color="auto" w:fill="FFFFFF"/>
                <w:tcMar>
                  <w:top w:w="0" w:type="dxa"/>
                  <w:left w:w="0" w:type="dxa"/>
                  <w:bottom w:w="0" w:type="dxa"/>
                  <w:right w:w="0" w:type="dxa"/>
                </w:tcMar>
              </w:tcPr>
            </w:tcPrChange>
          </w:tcPr>
          <w:p w14:paraId="2320FA16" w14:textId="77777777" w:rsidR="004A4FF9" w:rsidRPr="0068187B" w:rsidRDefault="004A4FF9">
            <w:pPr>
              <w:ind w:left="86" w:right="86"/>
              <w:rPr>
                <w:ins w:id="538" w:author="Author"/>
                <w:rFonts w:cstheme="minorHAnsi"/>
              </w:rPr>
              <w:pPrChange w:id="539" w:author="Author">
                <w:pPr>
                  <w:spacing w:before="80" w:after="80"/>
                  <w:ind w:left="80" w:right="80"/>
                </w:pPr>
              </w:pPrChange>
            </w:pPr>
            <w:ins w:id="540" w:author="Author">
              <w:r w:rsidRPr="004A4FF9">
                <w:rPr>
                  <w:rFonts w:eastAsia="Arial" w:cstheme="minorHAnsi"/>
                  <w:color w:val="111111"/>
                  <w:rPrChange w:id="541" w:author="Author">
                    <w:rPr>
                      <w:rFonts w:ascii="Arial" w:eastAsia="Arial" w:hAnsi="Arial" w:cs="Arial"/>
                      <w:color w:val="111111"/>
                    </w:rPr>
                  </w:rPrChange>
                </w:rPr>
                <w:t>(Intercept)</w:t>
              </w:r>
            </w:ins>
          </w:p>
        </w:tc>
        <w:tc>
          <w:tcPr>
            <w:tcW w:w="1266" w:type="pct"/>
            <w:tcPrChange w:id="542" w:author="Author">
              <w:tcPr>
                <w:tcW w:w="1266" w:type="pct"/>
                <w:shd w:val="clear" w:color="auto" w:fill="FFFFFF"/>
                <w:tcMar>
                  <w:top w:w="0" w:type="dxa"/>
                  <w:left w:w="0" w:type="dxa"/>
                  <w:bottom w:w="0" w:type="dxa"/>
                  <w:right w:w="0" w:type="dxa"/>
                </w:tcMar>
              </w:tcPr>
            </w:tcPrChange>
          </w:tcPr>
          <w:p w14:paraId="4326DF1B" w14:textId="77777777" w:rsidR="004A4FF9" w:rsidRPr="0068187B" w:rsidRDefault="004A4FF9">
            <w:pPr>
              <w:ind w:left="86" w:right="86"/>
              <w:jc w:val="right"/>
              <w:rPr>
                <w:ins w:id="543" w:author="Author"/>
                <w:rFonts w:cstheme="minorHAnsi"/>
              </w:rPr>
              <w:pPrChange w:id="544" w:author="Author">
                <w:pPr>
                  <w:spacing w:before="80" w:after="80"/>
                  <w:ind w:left="80" w:right="80"/>
                  <w:jc w:val="right"/>
                </w:pPr>
              </w:pPrChange>
            </w:pPr>
            <w:ins w:id="545" w:author="Author">
              <w:r w:rsidRPr="004A4FF9">
                <w:rPr>
                  <w:rFonts w:eastAsia="Arial" w:cstheme="minorHAnsi"/>
                  <w:color w:val="111111"/>
                  <w:rPrChange w:id="546" w:author="Author">
                    <w:rPr>
                      <w:rFonts w:ascii="Arial" w:eastAsia="Arial" w:hAnsi="Arial" w:cs="Arial"/>
                      <w:color w:val="111111"/>
                    </w:rPr>
                  </w:rPrChange>
                </w:rPr>
                <w:t xml:space="preserve">-5.26e+03    </w:t>
              </w:r>
            </w:ins>
          </w:p>
        </w:tc>
        <w:tc>
          <w:tcPr>
            <w:tcW w:w="1107" w:type="pct"/>
            <w:tcPrChange w:id="547" w:author="Author">
              <w:tcPr>
                <w:tcW w:w="1107" w:type="pct"/>
                <w:shd w:val="clear" w:color="auto" w:fill="FFFFFF"/>
                <w:tcMar>
                  <w:top w:w="0" w:type="dxa"/>
                  <w:left w:w="0" w:type="dxa"/>
                  <w:bottom w:w="0" w:type="dxa"/>
                  <w:right w:w="0" w:type="dxa"/>
                </w:tcMar>
              </w:tcPr>
            </w:tcPrChange>
          </w:tcPr>
          <w:p w14:paraId="4549E2BA" w14:textId="77777777" w:rsidR="004A4FF9" w:rsidRPr="0068187B" w:rsidRDefault="004A4FF9">
            <w:pPr>
              <w:ind w:left="86" w:right="86"/>
              <w:jc w:val="right"/>
              <w:rPr>
                <w:ins w:id="548" w:author="Author"/>
                <w:rFonts w:cstheme="minorHAnsi"/>
              </w:rPr>
              <w:pPrChange w:id="549" w:author="Author">
                <w:pPr>
                  <w:spacing w:before="80" w:after="80"/>
                  <w:ind w:left="80" w:right="80"/>
                  <w:jc w:val="right"/>
                </w:pPr>
              </w:pPrChange>
            </w:pPr>
            <w:ins w:id="550" w:author="Author">
              <w:r w:rsidRPr="004A4FF9">
                <w:rPr>
                  <w:rFonts w:eastAsia="Arial" w:cstheme="minorHAnsi"/>
                  <w:color w:val="111111"/>
                  <w:rPrChange w:id="551" w:author="Author">
                    <w:rPr>
                      <w:rFonts w:ascii="Arial" w:eastAsia="Arial" w:hAnsi="Arial" w:cs="Arial"/>
                      <w:color w:val="111111"/>
                    </w:rPr>
                  </w:rPrChange>
                </w:rPr>
                <w:t xml:space="preserve">2.5 ***   </w:t>
              </w:r>
            </w:ins>
          </w:p>
        </w:tc>
        <w:tc>
          <w:tcPr>
            <w:tcW w:w="979" w:type="pct"/>
            <w:tcPrChange w:id="552" w:author="Author">
              <w:tcPr>
                <w:tcW w:w="979" w:type="pct"/>
                <w:shd w:val="clear" w:color="auto" w:fill="FFFFFF"/>
                <w:tcMar>
                  <w:top w:w="0" w:type="dxa"/>
                  <w:left w:w="0" w:type="dxa"/>
                  <w:bottom w:w="0" w:type="dxa"/>
                  <w:right w:w="0" w:type="dxa"/>
                </w:tcMar>
              </w:tcPr>
            </w:tcPrChange>
          </w:tcPr>
          <w:p w14:paraId="3E8BE432" w14:textId="77777777" w:rsidR="004A4FF9" w:rsidRPr="0068187B" w:rsidRDefault="004A4FF9">
            <w:pPr>
              <w:ind w:left="86" w:right="86"/>
              <w:jc w:val="right"/>
              <w:rPr>
                <w:ins w:id="553" w:author="Author"/>
                <w:rFonts w:cstheme="minorHAnsi"/>
              </w:rPr>
              <w:pPrChange w:id="554" w:author="Author">
                <w:pPr>
                  <w:spacing w:before="80" w:after="80"/>
                  <w:ind w:left="80" w:right="80"/>
                  <w:jc w:val="right"/>
                </w:pPr>
              </w:pPrChange>
            </w:pPr>
            <w:ins w:id="555" w:author="Author">
              <w:r w:rsidRPr="004A4FF9">
                <w:rPr>
                  <w:rFonts w:eastAsia="Arial" w:cstheme="minorHAnsi"/>
                  <w:color w:val="111111"/>
                  <w:rPrChange w:id="556" w:author="Author">
                    <w:rPr>
                      <w:rFonts w:ascii="Arial" w:eastAsia="Arial" w:hAnsi="Arial" w:cs="Arial"/>
                      <w:color w:val="111111"/>
                    </w:rPr>
                  </w:rPrChange>
                </w:rPr>
                <w:t xml:space="preserve">2.5 **   </w:t>
              </w:r>
            </w:ins>
          </w:p>
        </w:tc>
      </w:tr>
      <w:tr w:rsidR="004A4FF9" w:rsidRPr="004A4FF9" w14:paraId="16F5201A" w14:textId="77777777" w:rsidTr="00667F7A">
        <w:trPr>
          <w:trHeight w:val="288"/>
          <w:ins w:id="557" w:author="Author"/>
          <w:trPrChange w:id="558" w:author="Author">
            <w:trPr>
              <w:cantSplit/>
              <w:jc w:val="center"/>
            </w:trPr>
          </w:trPrChange>
        </w:trPr>
        <w:tc>
          <w:tcPr>
            <w:tcW w:w="1648" w:type="pct"/>
            <w:tcPrChange w:id="559" w:author="Author">
              <w:tcPr>
                <w:tcW w:w="1648" w:type="pct"/>
                <w:shd w:val="clear" w:color="auto" w:fill="FFFFFF"/>
                <w:tcMar>
                  <w:top w:w="0" w:type="dxa"/>
                  <w:left w:w="0" w:type="dxa"/>
                  <w:bottom w:w="0" w:type="dxa"/>
                  <w:right w:w="0" w:type="dxa"/>
                </w:tcMar>
              </w:tcPr>
            </w:tcPrChange>
          </w:tcPr>
          <w:p w14:paraId="72A5B6D2" w14:textId="77777777" w:rsidR="004A4FF9" w:rsidRPr="0068187B" w:rsidRDefault="004A4FF9">
            <w:pPr>
              <w:ind w:left="86" w:right="86"/>
              <w:rPr>
                <w:ins w:id="560" w:author="Author"/>
                <w:rFonts w:cstheme="minorHAnsi"/>
              </w:rPr>
              <w:pPrChange w:id="561" w:author="Author">
                <w:pPr>
                  <w:spacing w:before="80" w:after="80"/>
                  <w:ind w:left="80" w:right="80"/>
                </w:pPr>
              </w:pPrChange>
            </w:pPr>
          </w:p>
        </w:tc>
        <w:tc>
          <w:tcPr>
            <w:tcW w:w="1266" w:type="pct"/>
            <w:tcPrChange w:id="562" w:author="Author">
              <w:tcPr>
                <w:tcW w:w="1266" w:type="pct"/>
                <w:shd w:val="clear" w:color="auto" w:fill="FFFFFF"/>
                <w:tcMar>
                  <w:top w:w="0" w:type="dxa"/>
                  <w:left w:w="0" w:type="dxa"/>
                  <w:bottom w:w="0" w:type="dxa"/>
                  <w:right w:w="0" w:type="dxa"/>
                </w:tcMar>
              </w:tcPr>
            </w:tcPrChange>
          </w:tcPr>
          <w:p w14:paraId="5A639212" w14:textId="77777777" w:rsidR="004A4FF9" w:rsidRPr="0068187B" w:rsidRDefault="004A4FF9">
            <w:pPr>
              <w:ind w:left="86" w:right="86"/>
              <w:jc w:val="right"/>
              <w:rPr>
                <w:ins w:id="563" w:author="Author"/>
                <w:rFonts w:cstheme="minorHAnsi"/>
              </w:rPr>
              <w:pPrChange w:id="564" w:author="Author">
                <w:pPr>
                  <w:spacing w:before="80" w:after="80"/>
                  <w:ind w:left="80" w:right="80"/>
                  <w:jc w:val="right"/>
                </w:pPr>
              </w:pPrChange>
            </w:pPr>
            <w:ins w:id="565" w:author="Author">
              <w:r w:rsidRPr="004A4FF9">
                <w:rPr>
                  <w:rFonts w:eastAsia="Arial" w:cstheme="minorHAnsi"/>
                  <w:color w:val="111111"/>
                  <w:rPrChange w:id="566" w:author="Author">
                    <w:rPr>
                      <w:rFonts w:ascii="Arial" w:eastAsia="Arial" w:hAnsi="Arial" w:cs="Arial"/>
                      <w:color w:val="111111"/>
                    </w:rPr>
                  </w:rPrChange>
                </w:rPr>
                <w:t xml:space="preserve">(3.22e+03)   </w:t>
              </w:r>
            </w:ins>
          </w:p>
        </w:tc>
        <w:tc>
          <w:tcPr>
            <w:tcW w:w="1107" w:type="pct"/>
            <w:tcPrChange w:id="567" w:author="Author">
              <w:tcPr>
                <w:tcW w:w="1107" w:type="pct"/>
                <w:shd w:val="clear" w:color="auto" w:fill="FFFFFF"/>
                <w:tcMar>
                  <w:top w:w="0" w:type="dxa"/>
                  <w:left w:w="0" w:type="dxa"/>
                  <w:bottom w:w="0" w:type="dxa"/>
                  <w:right w:w="0" w:type="dxa"/>
                </w:tcMar>
              </w:tcPr>
            </w:tcPrChange>
          </w:tcPr>
          <w:p w14:paraId="38E79914" w14:textId="77777777" w:rsidR="004A4FF9" w:rsidRPr="0068187B" w:rsidRDefault="004A4FF9">
            <w:pPr>
              <w:ind w:left="86" w:right="86"/>
              <w:jc w:val="right"/>
              <w:rPr>
                <w:ins w:id="568" w:author="Author"/>
                <w:rFonts w:cstheme="minorHAnsi"/>
              </w:rPr>
              <w:pPrChange w:id="569" w:author="Author">
                <w:pPr>
                  <w:spacing w:before="80" w:after="80"/>
                  <w:ind w:left="80" w:right="80"/>
                  <w:jc w:val="right"/>
                </w:pPr>
              </w:pPrChange>
            </w:pPr>
            <w:ins w:id="570" w:author="Author">
              <w:r w:rsidRPr="004A4FF9">
                <w:rPr>
                  <w:rFonts w:eastAsia="Arial" w:cstheme="minorHAnsi"/>
                  <w:color w:val="111111"/>
                  <w:rPrChange w:id="571" w:author="Author">
                    <w:rPr>
                      <w:rFonts w:ascii="Arial" w:eastAsia="Arial" w:hAnsi="Arial" w:cs="Arial"/>
                      <w:color w:val="111111"/>
                    </w:rPr>
                  </w:rPrChange>
                </w:rPr>
                <w:t xml:space="preserve">(0.0188)   </w:t>
              </w:r>
            </w:ins>
          </w:p>
        </w:tc>
        <w:tc>
          <w:tcPr>
            <w:tcW w:w="979" w:type="pct"/>
            <w:tcPrChange w:id="572" w:author="Author">
              <w:tcPr>
                <w:tcW w:w="979" w:type="pct"/>
                <w:shd w:val="clear" w:color="auto" w:fill="FFFFFF"/>
                <w:tcMar>
                  <w:top w:w="0" w:type="dxa"/>
                  <w:left w:w="0" w:type="dxa"/>
                  <w:bottom w:w="0" w:type="dxa"/>
                  <w:right w:w="0" w:type="dxa"/>
                </w:tcMar>
              </w:tcPr>
            </w:tcPrChange>
          </w:tcPr>
          <w:p w14:paraId="27E85442" w14:textId="77777777" w:rsidR="004A4FF9" w:rsidRPr="0068187B" w:rsidRDefault="004A4FF9">
            <w:pPr>
              <w:ind w:left="86" w:right="86"/>
              <w:jc w:val="right"/>
              <w:rPr>
                <w:ins w:id="573" w:author="Author"/>
                <w:rFonts w:cstheme="minorHAnsi"/>
              </w:rPr>
              <w:pPrChange w:id="574" w:author="Author">
                <w:pPr>
                  <w:spacing w:before="80" w:after="80"/>
                  <w:ind w:left="80" w:right="80"/>
                  <w:jc w:val="right"/>
                </w:pPr>
              </w:pPrChange>
            </w:pPr>
            <w:ins w:id="575" w:author="Author">
              <w:r w:rsidRPr="004A4FF9">
                <w:rPr>
                  <w:rFonts w:eastAsia="Arial" w:cstheme="minorHAnsi"/>
                  <w:color w:val="111111"/>
                  <w:rPrChange w:id="576" w:author="Author">
                    <w:rPr>
                      <w:rFonts w:ascii="Arial" w:eastAsia="Arial" w:hAnsi="Arial" w:cs="Arial"/>
                      <w:color w:val="111111"/>
                    </w:rPr>
                  </w:rPrChange>
                </w:rPr>
                <w:t xml:space="preserve">(0.893)   </w:t>
              </w:r>
            </w:ins>
          </w:p>
        </w:tc>
      </w:tr>
      <w:tr w:rsidR="004A4FF9" w:rsidRPr="004A4FF9" w14:paraId="440BC398" w14:textId="77777777" w:rsidTr="00667F7A">
        <w:trPr>
          <w:trHeight w:val="288"/>
          <w:ins w:id="577" w:author="Author"/>
          <w:trPrChange w:id="578" w:author="Author">
            <w:trPr>
              <w:cantSplit/>
              <w:jc w:val="center"/>
            </w:trPr>
          </w:trPrChange>
        </w:trPr>
        <w:tc>
          <w:tcPr>
            <w:tcW w:w="1648" w:type="pct"/>
            <w:tcPrChange w:id="579" w:author="Author">
              <w:tcPr>
                <w:tcW w:w="1648" w:type="pct"/>
                <w:shd w:val="clear" w:color="auto" w:fill="FFFFFF"/>
                <w:tcMar>
                  <w:top w:w="0" w:type="dxa"/>
                  <w:left w:w="0" w:type="dxa"/>
                  <w:bottom w:w="0" w:type="dxa"/>
                  <w:right w:w="0" w:type="dxa"/>
                </w:tcMar>
              </w:tcPr>
            </w:tcPrChange>
          </w:tcPr>
          <w:p w14:paraId="54DD3ACB" w14:textId="3891A0F2" w:rsidR="004A4FF9" w:rsidRPr="0068187B" w:rsidRDefault="004A4FF9">
            <w:pPr>
              <w:ind w:left="86" w:right="86"/>
              <w:rPr>
                <w:ins w:id="580" w:author="Author"/>
                <w:rFonts w:cstheme="minorHAnsi"/>
              </w:rPr>
              <w:pPrChange w:id="581" w:author="Author">
                <w:pPr>
                  <w:spacing w:before="80" w:after="80"/>
                  <w:ind w:left="80" w:right="80"/>
                </w:pPr>
              </w:pPrChange>
            </w:pPr>
            <w:proofErr w:type="gramStart"/>
            <w:ins w:id="582" w:author="Author">
              <w:r w:rsidRPr="004A4FF9">
                <w:rPr>
                  <w:rFonts w:eastAsia="Arial" w:cstheme="minorHAnsi"/>
                  <w:color w:val="111111"/>
                  <w:rPrChange w:id="583" w:author="Author">
                    <w:rPr>
                      <w:rFonts w:ascii="Arial" w:eastAsia="Arial" w:hAnsi="Arial" w:cs="Arial"/>
                      <w:color w:val="111111"/>
                    </w:rPr>
                  </w:rPrChange>
                </w:rPr>
                <w:t>log(</w:t>
              </w:r>
              <w:proofErr w:type="gramEnd"/>
              <w:r w:rsidRPr="004A4FF9">
                <w:rPr>
                  <w:rFonts w:eastAsia="Arial" w:cstheme="minorHAnsi"/>
                  <w:color w:val="111111"/>
                  <w:rPrChange w:id="584" w:author="Author">
                    <w:rPr>
                      <w:rFonts w:ascii="Arial" w:eastAsia="Arial" w:hAnsi="Arial" w:cs="Arial"/>
                      <w:color w:val="111111"/>
                    </w:rPr>
                  </w:rPrChange>
                </w:rPr>
                <w:t>population per million)</w:t>
              </w:r>
            </w:ins>
          </w:p>
        </w:tc>
        <w:tc>
          <w:tcPr>
            <w:tcW w:w="1266" w:type="pct"/>
            <w:tcPrChange w:id="585" w:author="Author">
              <w:tcPr>
                <w:tcW w:w="1266" w:type="pct"/>
                <w:shd w:val="clear" w:color="auto" w:fill="FFFFFF"/>
                <w:tcMar>
                  <w:top w:w="0" w:type="dxa"/>
                  <w:left w:w="0" w:type="dxa"/>
                  <w:bottom w:w="0" w:type="dxa"/>
                  <w:right w:w="0" w:type="dxa"/>
                </w:tcMar>
              </w:tcPr>
            </w:tcPrChange>
          </w:tcPr>
          <w:p w14:paraId="4625642C" w14:textId="77777777" w:rsidR="004A4FF9" w:rsidRPr="0068187B" w:rsidRDefault="004A4FF9">
            <w:pPr>
              <w:ind w:left="86" w:right="86"/>
              <w:jc w:val="right"/>
              <w:rPr>
                <w:ins w:id="586" w:author="Author"/>
                <w:rFonts w:cstheme="minorHAnsi"/>
              </w:rPr>
              <w:pPrChange w:id="587" w:author="Author">
                <w:pPr>
                  <w:spacing w:before="80" w:after="80"/>
                  <w:ind w:left="80" w:right="80"/>
                  <w:jc w:val="right"/>
                </w:pPr>
              </w:pPrChange>
            </w:pPr>
            <w:ins w:id="588" w:author="Author">
              <w:r w:rsidRPr="004A4FF9">
                <w:rPr>
                  <w:rFonts w:eastAsia="Arial" w:cstheme="minorHAnsi"/>
                  <w:color w:val="111111"/>
                  <w:rPrChange w:id="589" w:author="Author">
                    <w:rPr>
                      <w:rFonts w:ascii="Arial" w:eastAsia="Arial" w:hAnsi="Arial" w:cs="Arial"/>
                      <w:color w:val="111111"/>
                    </w:rPr>
                  </w:rPrChange>
                </w:rPr>
                <w:t xml:space="preserve">-83.1         </w:t>
              </w:r>
            </w:ins>
          </w:p>
        </w:tc>
        <w:tc>
          <w:tcPr>
            <w:tcW w:w="1107" w:type="pct"/>
            <w:tcPrChange w:id="590" w:author="Author">
              <w:tcPr>
                <w:tcW w:w="1107" w:type="pct"/>
                <w:shd w:val="clear" w:color="auto" w:fill="FFFFFF"/>
                <w:tcMar>
                  <w:top w:w="0" w:type="dxa"/>
                  <w:left w:w="0" w:type="dxa"/>
                  <w:bottom w:w="0" w:type="dxa"/>
                  <w:right w:w="0" w:type="dxa"/>
                </w:tcMar>
              </w:tcPr>
            </w:tcPrChange>
          </w:tcPr>
          <w:p w14:paraId="2380D170" w14:textId="77777777" w:rsidR="004A4FF9" w:rsidRPr="0068187B" w:rsidRDefault="004A4FF9">
            <w:pPr>
              <w:ind w:left="86" w:right="86"/>
              <w:jc w:val="right"/>
              <w:rPr>
                <w:ins w:id="591" w:author="Author"/>
                <w:rFonts w:cstheme="minorHAnsi"/>
              </w:rPr>
              <w:pPrChange w:id="592" w:author="Author">
                <w:pPr>
                  <w:spacing w:before="80" w:after="80"/>
                  <w:ind w:left="80" w:right="80"/>
                  <w:jc w:val="right"/>
                </w:pPr>
              </w:pPrChange>
            </w:pPr>
            <w:ins w:id="593" w:author="Author">
              <w:r w:rsidRPr="004A4FF9">
                <w:rPr>
                  <w:rFonts w:eastAsia="Arial" w:cstheme="minorHAnsi"/>
                  <w:color w:val="111111"/>
                  <w:rPrChange w:id="594" w:author="Author">
                    <w:rPr>
                      <w:rFonts w:ascii="Arial" w:eastAsia="Arial" w:hAnsi="Arial" w:cs="Arial"/>
                      <w:color w:val="111111"/>
                    </w:rPr>
                  </w:rPrChange>
                </w:rPr>
                <w:t>-0.0181 ***</w:t>
              </w:r>
            </w:ins>
          </w:p>
        </w:tc>
        <w:tc>
          <w:tcPr>
            <w:tcW w:w="979" w:type="pct"/>
            <w:tcPrChange w:id="595" w:author="Author">
              <w:tcPr>
                <w:tcW w:w="979" w:type="pct"/>
                <w:shd w:val="clear" w:color="auto" w:fill="FFFFFF"/>
                <w:tcMar>
                  <w:top w:w="0" w:type="dxa"/>
                  <w:left w:w="0" w:type="dxa"/>
                  <w:bottom w:w="0" w:type="dxa"/>
                  <w:right w:w="0" w:type="dxa"/>
                </w:tcMar>
              </w:tcPr>
            </w:tcPrChange>
          </w:tcPr>
          <w:p w14:paraId="1FEF8D48" w14:textId="77777777" w:rsidR="004A4FF9" w:rsidRPr="0068187B" w:rsidRDefault="004A4FF9">
            <w:pPr>
              <w:ind w:left="86" w:right="86"/>
              <w:jc w:val="right"/>
              <w:rPr>
                <w:ins w:id="596" w:author="Author"/>
                <w:rFonts w:cstheme="minorHAnsi"/>
              </w:rPr>
              <w:pPrChange w:id="597" w:author="Author">
                <w:pPr>
                  <w:spacing w:before="80" w:after="80"/>
                  <w:ind w:left="80" w:right="80"/>
                  <w:jc w:val="right"/>
                </w:pPr>
              </w:pPrChange>
            </w:pPr>
            <w:ins w:id="598" w:author="Author">
              <w:r w:rsidRPr="004A4FF9">
                <w:rPr>
                  <w:rFonts w:eastAsia="Arial" w:cstheme="minorHAnsi"/>
                  <w:color w:val="111111"/>
                  <w:rPrChange w:id="599" w:author="Author">
                    <w:rPr>
                      <w:rFonts w:ascii="Arial" w:eastAsia="Arial" w:hAnsi="Arial" w:cs="Arial"/>
                      <w:color w:val="111111"/>
                    </w:rPr>
                  </w:rPrChange>
                </w:rPr>
                <w:t xml:space="preserve">-0.0181   </w:t>
              </w:r>
            </w:ins>
          </w:p>
        </w:tc>
      </w:tr>
      <w:tr w:rsidR="004A4FF9" w:rsidRPr="004A4FF9" w14:paraId="278A37CC" w14:textId="77777777" w:rsidTr="00667F7A">
        <w:trPr>
          <w:trHeight w:val="288"/>
          <w:ins w:id="600" w:author="Author"/>
          <w:trPrChange w:id="601" w:author="Author">
            <w:trPr>
              <w:cantSplit/>
              <w:jc w:val="center"/>
            </w:trPr>
          </w:trPrChange>
        </w:trPr>
        <w:tc>
          <w:tcPr>
            <w:tcW w:w="1648" w:type="pct"/>
            <w:tcPrChange w:id="602" w:author="Author">
              <w:tcPr>
                <w:tcW w:w="1648" w:type="pct"/>
                <w:shd w:val="clear" w:color="auto" w:fill="FFFFFF"/>
                <w:tcMar>
                  <w:top w:w="0" w:type="dxa"/>
                  <w:left w:w="0" w:type="dxa"/>
                  <w:bottom w:w="0" w:type="dxa"/>
                  <w:right w:w="0" w:type="dxa"/>
                </w:tcMar>
              </w:tcPr>
            </w:tcPrChange>
          </w:tcPr>
          <w:p w14:paraId="125B8027" w14:textId="77777777" w:rsidR="004A4FF9" w:rsidRPr="0068187B" w:rsidRDefault="004A4FF9">
            <w:pPr>
              <w:ind w:left="86" w:right="86"/>
              <w:rPr>
                <w:ins w:id="603" w:author="Author"/>
                <w:rFonts w:cstheme="minorHAnsi"/>
              </w:rPr>
              <w:pPrChange w:id="604" w:author="Author">
                <w:pPr>
                  <w:spacing w:before="80" w:after="80"/>
                  <w:ind w:left="80" w:right="80"/>
                </w:pPr>
              </w:pPrChange>
            </w:pPr>
          </w:p>
        </w:tc>
        <w:tc>
          <w:tcPr>
            <w:tcW w:w="1266" w:type="pct"/>
            <w:tcPrChange w:id="605" w:author="Author">
              <w:tcPr>
                <w:tcW w:w="1266" w:type="pct"/>
                <w:shd w:val="clear" w:color="auto" w:fill="FFFFFF"/>
                <w:tcMar>
                  <w:top w:w="0" w:type="dxa"/>
                  <w:left w:w="0" w:type="dxa"/>
                  <w:bottom w:w="0" w:type="dxa"/>
                  <w:right w:w="0" w:type="dxa"/>
                </w:tcMar>
              </w:tcPr>
            </w:tcPrChange>
          </w:tcPr>
          <w:p w14:paraId="5B501B27" w14:textId="77777777" w:rsidR="004A4FF9" w:rsidRPr="0068187B" w:rsidRDefault="004A4FF9">
            <w:pPr>
              <w:ind w:left="86" w:right="86"/>
              <w:jc w:val="right"/>
              <w:rPr>
                <w:ins w:id="606" w:author="Author"/>
                <w:rFonts w:cstheme="minorHAnsi"/>
              </w:rPr>
              <w:pPrChange w:id="607" w:author="Author">
                <w:pPr>
                  <w:spacing w:before="80" w:after="80"/>
                  <w:ind w:left="80" w:right="80"/>
                  <w:jc w:val="right"/>
                </w:pPr>
              </w:pPrChange>
            </w:pPr>
            <w:ins w:id="608" w:author="Author">
              <w:r w:rsidRPr="004A4FF9">
                <w:rPr>
                  <w:rFonts w:eastAsia="Arial" w:cstheme="minorHAnsi"/>
                  <w:color w:val="111111"/>
                  <w:rPrChange w:id="609" w:author="Author">
                    <w:rPr>
                      <w:rFonts w:ascii="Arial" w:eastAsia="Arial" w:hAnsi="Arial" w:cs="Arial"/>
                      <w:color w:val="111111"/>
                    </w:rPr>
                  </w:rPrChange>
                </w:rPr>
                <w:t xml:space="preserve">(125)           </w:t>
              </w:r>
            </w:ins>
          </w:p>
        </w:tc>
        <w:tc>
          <w:tcPr>
            <w:tcW w:w="1107" w:type="pct"/>
            <w:tcPrChange w:id="610" w:author="Author">
              <w:tcPr>
                <w:tcW w:w="1107" w:type="pct"/>
                <w:shd w:val="clear" w:color="auto" w:fill="FFFFFF"/>
                <w:tcMar>
                  <w:top w:w="0" w:type="dxa"/>
                  <w:left w:w="0" w:type="dxa"/>
                  <w:bottom w:w="0" w:type="dxa"/>
                  <w:right w:w="0" w:type="dxa"/>
                </w:tcMar>
              </w:tcPr>
            </w:tcPrChange>
          </w:tcPr>
          <w:p w14:paraId="2B2E8FD8" w14:textId="77777777" w:rsidR="004A4FF9" w:rsidRPr="0068187B" w:rsidRDefault="004A4FF9">
            <w:pPr>
              <w:ind w:left="86" w:right="86"/>
              <w:jc w:val="right"/>
              <w:rPr>
                <w:ins w:id="611" w:author="Author"/>
                <w:rFonts w:cstheme="minorHAnsi"/>
              </w:rPr>
              <w:pPrChange w:id="612" w:author="Author">
                <w:pPr>
                  <w:spacing w:before="80" w:after="80"/>
                  <w:ind w:left="80" w:right="80"/>
                  <w:jc w:val="right"/>
                </w:pPr>
              </w:pPrChange>
            </w:pPr>
            <w:ins w:id="613" w:author="Author">
              <w:r w:rsidRPr="004A4FF9">
                <w:rPr>
                  <w:rFonts w:eastAsia="Arial" w:cstheme="minorHAnsi"/>
                  <w:color w:val="111111"/>
                  <w:rPrChange w:id="614" w:author="Author">
                    <w:rPr>
                      <w:rFonts w:ascii="Arial" w:eastAsia="Arial" w:hAnsi="Arial" w:cs="Arial"/>
                      <w:color w:val="111111"/>
                    </w:rPr>
                  </w:rPrChange>
                </w:rPr>
                <w:t xml:space="preserve">(0.000537) </w:t>
              </w:r>
            </w:ins>
          </w:p>
        </w:tc>
        <w:tc>
          <w:tcPr>
            <w:tcW w:w="979" w:type="pct"/>
            <w:tcPrChange w:id="615" w:author="Author">
              <w:tcPr>
                <w:tcW w:w="979" w:type="pct"/>
                <w:shd w:val="clear" w:color="auto" w:fill="FFFFFF"/>
                <w:tcMar>
                  <w:top w:w="0" w:type="dxa"/>
                  <w:left w:w="0" w:type="dxa"/>
                  <w:bottom w:w="0" w:type="dxa"/>
                  <w:right w:w="0" w:type="dxa"/>
                </w:tcMar>
              </w:tcPr>
            </w:tcPrChange>
          </w:tcPr>
          <w:p w14:paraId="345121CB" w14:textId="77777777" w:rsidR="004A4FF9" w:rsidRPr="0068187B" w:rsidRDefault="004A4FF9">
            <w:pPr>
              <w:ind w:left="86" w:right="86"/>
              <w:jc w:val="right"/>
              <w:rPr>
                <w:ins w:id="616" w:author="Author"/>
                <w:rFonts w:cstheme="minorHAnsi"/>
              </w:rPr>
              <w:pPrChange w:id="617" w:author="Author">
                <w:pPr>
                  <w:spacing w:before="80" w:after="80"/>
                  <w:ind w:left="80" w:right="80"/>
                  <w:jc w:val="right"/>
                </w:pPr>
              </w:pPrChange>
            </w:pPr>
            <w:ins w:id="618" w:author="Author">
              <w:r w:rsidRPr="004A4FF9">
                <w:rPr>
                  <w:rFonts w:eastAsia="Arial" w:cstheme="minorHAnsi"/>
                  <w:color w:val="111111"/>
                  <w:rPrChange w:id="619" w:author="Author">
                    <w:rPr>
                      <w:rFonts w:ascii="Arial" w:eastAsia="Arial" w:hAnsi="Arial" w:cs="Arial"/>
                      <w:color w:val="111111"/>
                    </w:rPr>
                  </w:rPrChange>
                </w:rPr>
                <w:t xml:space="preserve">(0.0255)  </w:t>
              </w:r>
            </w:ins>
          </w:p>
        </w:tc>
      </w:tr>
      <w:tr w:rsidR="004A4FF9" w:rsidRPr="004A4FF9" w14:paraId="0DF6893D" w14:textId="77777777" w:rsidTr="00667F7A">
        <w:trPr>
          <w:trHeight w:val="288"/>
          <w:ins w:id="620" w:author="Author"/>
          <w:trPrChange w:id="621" w:author="Author">
            <w:trPr>
              <w:cantSplit/>
              <w:jc w:val="center"/>
            </w:trPr>
          </w:trPrChange>
        </w:trPr>
        <w:tc>
          <w:tcPr>
            <w:tcW w:w="1648" w:type="pct"/>
            <w:tcPrChange w:id="622" w:author="Author">
              <w:tcPr>
                <w:tcW w:w="1648" w:type="pct"/>
                <w:shd w:val="clear" w:color="auto" w:fill="FFFFFF"/>
                <w:tcMar>
                  <w:top w:w="0" w:type="dxa"/>
                  <w:left w:w="0" w:type="dxa"/>
                  <w:bottom w:w="0" w:type="dxa"/>
                  <w:right w:w="0" w:type="dxa"/>
                </w:tcMar>
              </w:tcPr>
            </w:tcPrChange>
          </w:tcPr>
          <w:p w14:paraId="7C8B58C9" w14:textId="77777777" w:rsidR="004A4FF9" w:rsidRPr="0068187B" w:rsidRDefault="004A4FF9">
            <w:pPr>
              <w:ind w:left="86" w:right="86"/>
              <w:rPr>
                <w:ins w:id="623" w:author="Author"/>
                <w:rFonts w:cstheme="minorHAnsi"/>
              </w:rPr>
              <w:pPrChange w:id="624" w:author="Author">
                <w:pPr>
                  <w:spacing w:before="80" w:after="80"/>
                  <w:ind w:left="80" w:right="80"/>
                </w:pPr>
              </w:pPrChange>
            </w:pPr>
            <w:ins w:id="625" w:author="Author">
              <w:r w:rsidRPr="004A4FF9">
                <w:rPr>
                  <w:rFonts w:eastAsia="Arial" w:cstheme="minorHAnsi"/>
                  <w:color w:val="111111"/>
                  <w:rPrChange w:id="626" w:author="Author">
                    <w:rPr>
                      <w:rFonts w:ascii="Arial" w:eastAsia="Arial" w:hAnsi="Arial" w:cs="Arial"/>
                      <w:color w:val="111111"/>
                    </w:rPr>
                  </w:rPrChange>
                </w:rPr>
                <w:t>log(</w:t>
              </w:r>
              <w:proofErr w:type="spellStart"/>
              <w:r w:rsidRPr="004A4FF9">
                <w:rPr>
                  <w:rFonts w:eastAsia="Arial" w:cstheme="minorHAnsi"/>
                  <w:color w:val="111111"/>
                  <w:rPrChange w:id="627" w:author="Author">
                    <w:rPr>
                      <w:rFonts w:ascii="Arial" w:eastAsia="Arial" w:hAnsi="Arial" w:cs="Arial"/>
                      <w:color w:val="111111"/>
                    </w:rPr>
                  </w:rPrChange>
                </w:rPr>
                <w:t>gdp</w:t>
              </w:r>
              <w:proofErr w:type="spellEnd"/>
              <w:r w:rsidRPr="004A4FF9">
                <w:rPr>
                  <w:rFonts w:eastAsia="Arial" w:cstheme="minorHAnsi"/>
                  <w:color w:val="111111"/>
                  <w:rPrChange w:id="628" w:author="Author">
                    <w:rPr>
                      <w:rFonts w:ascii="Arial" w:eastAsia="Arial" w:hAnsi="Arial" w:cs="Arial"/>
                      <w:color w:val="111111"/>
                    </w:rPr>
                  </w:rPrChange>
                </w:rPr>
                <w:t>)</w:t>
              </w:r>
            </w:ins>
          </w:p>
        </w:tc>
        <w:tc>
          <w:tcPr>
            <w:tcW w:w="1266" w:type="pct"/>
            <w:tcPrChange w:id="629" w:author="Author">
              <w:tcPr>
                <w:tcW w:w="1266" w:type="pct"/>
                <w:shd w:val="clear" w:color="auto" w:fill="FFFFFF"/>
                <w:tcMar>
                  <w:top w:w="0" w:type="dxa"/>
                  <w:left w:w="0" w:type="dxa"/>
                  <w:bottom w:w="0" w:type="dxa"/>
                  <w:right w:w="0" w:type="dxa"/>
                </w:tcMar>
              </w:tcPr>
            </w:tcPrChange>
          </w:tcPr>
          <w:p w14:paraId="08DA0265" w14:textId="77777777" w:rsidR="004A4FF9" w:rsidRPr="0068187B" w:rsidRDefault="004A4FF9">
            <w:pPr>
              <w:ind w:left="86" w:right="86"/>
              <w:jc w:val="right"/>
              <w:rPr>
                <w:ins w:id="630" w:author="Author"/>
                <w:rFonts w:cstheme="minorHAnsi"/>
              </w:rPr>
              <w:pPrChange w:id="631" w:author="Author">
                <w:pPr>
                  <w:spacing w:before="80" w:after="80"/>
                  <w:ind w:left="80" w:right="80"/>
                  <w:jc w:val="right"/>
                </w:pPr>
              </w:pPrChange>
            </w:pPr>
            <w:ins w:id="632" w:author="Author">
              <w:r w:rsidRPr="004A4FF9">
                <w:rPr>
                  <w:rFonts w:eastAsia="Arial" w:cstheme="minorHAnsi"/>
                  <w:color w:val="111111"/>
                  <w:rPrChange w:id="633" w:author="Author">
                    <w:rPr>
                      <w:rFonts w:ascii="Arial" w:eastAsia="Arial" w:hAnsi="Arial" w:cs="Arial"/>
                      <w:color w:val="111111"/>
                    </w:rPr>
                  </w:rPrChange>
                </w:rPr>
                <w:t xml:space="preserve">712           </w:t>
              </w:r>
            </w:ins>
          </w:p>
        </w:tc>
        <w:tc>
          <w:tcPr>
            <w:tcW w:w="1107" w:type="pct"/>
            <w:tcPrChange w:id="634" w:author="Author">
              <w:tcPr>
                <w:tcW w:w="1107" w:type="pct"/>
                <w:shd w:val="clear" w:color="auto" w:fill="FFFFFF"/>
                <w:tcMar>
                  <w:top w:w="0" w:type="dxa"/>
                  <w:left w:w="0" w:type="dxa"/>
                  <w:bottom w:w="0" w:type="dxa"/>
                  <w:right w:w="0" w:type="dxa"/>
                </w:tcMar>
              </w:tcPr>
            </w:tcPrChange>
          </w:tcPr>
          <w:p w14:paraId="2E9A9B68" w14:textId="77777777" w:rsidR="004A4FF9" w:rsidRPr="0068187B" w:rsidRDefault="004A4FF9">
            <w:pPr>
              <w:ind w:left="86" w:right="86"/>
              <w:jc w:val="right"/>
              <w:rPr>
                <w:ins w:id="635" w:author="Author"/>
                <w:rFonts w:cstheme="minorHAnsi"/>
              </w:rPr>
              <w:pPrChange w:id="636" w:author="Author">
                <w:pPr>
                  <w:spacing w:before="80" w:after="80"/>
                  <w:ind w:left="80" w:right="80"/>
                  <w:jc w:val="right"/>
                </w:pPr>
              </w:pPrChange>
            </w:pPr>
            <w:ins w:id="637" w:author="Author">
              <w:r w:rsidRPr="004A4FF9">
                <w:rPr>
                  <w:rFonts w:eastAsia="Arial" w:cstheme="minorHAnsi"/>
                  <w:color w:val="111111"/>
                  <w:rPrChange w:id="638" w:author="Author">
                    <w:rPr>
                      <w:rFonts w:ascii="Arial" w:eastAsia="Arial" w:hAnsi="Arial" w:cs="Arial"/>
                      <w:color w:val="111111"/>
                    </w:rPr>
                  </w:rPrChange>
                </w:rPr>
                <w:t xml:space="preserve">0.531 *** </w:t>
              </w:r>
            </w:ins>
          </w:p>
        </w:tc>
        <w:tc>
          <w:tcPr>
            <w:tcW w:w="979" w:type="pct"/>
            <w:tcPrChange w:id="639" w:author="Author">
              <w:tcPr>
                <w:tcW w:w="979" w:type="pct"/>
                <w:shd w:val="clear" w:color="auto" w:fill="FFFFFF"/>
                <w:tcMar>
                  <w:top w:w="0" w:type="dxa"/>
                  <w:left w:w="0" w:type="dxa"/>
                  <w:bottom w:w="0" w:type="dxa"/>
                  <w:right w:w="0" w:type="dxa"/>
                </w:tcMar>
              </w:tcPr>
            </w:tcPrChange>
          </w:tcPr>
          <w:p w14:paraId="7C48BFE4" w14:textId="77777777" w:rsidR="004A4FF9" w:rsidRPr="0068187B" w:rsidRDefault="004A4FF9">
            <w:pPr>
              <w:ind w:left="86" w:right="86"/>
              <w:jc w:val="right"/>
              <w:rPr>
                <w:ins w:id="640" w:author="Author"/>
                <w:rFonts w:cstheme="minorHAnsi"/>
              </w:rPr>
              <w:pPrChange w:id="641" w:author="Author">
                <w:pPr>
                  <w:spacing w:before="80" w:after="80"/>
                  <w:ind w:left="80" w:right="80"/>
                  <w:jc w:val="right"/>
                </w:pPr>
              </w:pPrChange>
            </w:pPr>
            <w:ins w:id="642" w:author="Author">
              <w:r w:rsidRPr="004A4FF9">
                <w:rPr>
                  <w:rFonts w:eastAsia="Arial" w:cstheme="minorHAnsi"/>
                  <w:color w:val="111111"/>
                  <w:rPrChange w:id="643" w:author="Author">
                    <w:rPr>
                      <w:rFonts w:ascii="Arial" w:eastAsia="Arial" w:hAnsi="Arial" w:cs="Arial"/>
                      <w:color w:val="111111"/>
                    </w:rPr>
                  </w:rPrChange>
                </w:rPr>
                <w:t>0.531 ***</w:t>
              </w:r>
            </w:ins>
          </w:p>
        </w:tc>
      </w:tr>
      <w:tr w:rsidR="004A4FF9" w:rsidRPr="004A4FF9" w14:paraId="596B6FC4" w14:textId="77777777" w:rsidTr="00667F7A">
        <w:trPr>
          <w:trHeight w:val="288"/>
          <w:ins w:id="644" w:author="Author"/>
          <w:trPrChange w:id="645" w:author="Author">
            <w:trPr>
              <w:cantSplit/>
              <w:jc w:val="center"/>
            </w:trPr>
          </w:trPrChange>
        </w:trPr>
        <w:tc>
          <w:tcPr>
            <w:tcW w:w="1648" w:type="pct"/>
            <w:tcPrChange w:id="646" w:author="Author">
              <w:tcPr>
                <w:tcW w:w="1648" w:type="pct"/>
                <w:shd w:val="clear" w:color="auto" w:fill="FFFFFF"/>
                <w:tcMar>
                  <w:top w:w="0" w:type="dxa"/>
                  <w:left w:w="0" w:type="dxa"/>
                  <w:bottom w:w="0" w:type="dxa"/>
                  <w:right w:w="0" w:type="dxa"/>
                </w:tcMar>
              </w:tcPr>
            </w:tcPrChange>
          </w:tcPr>
          <w:p w14:paraId="45FBA2EE" w14:textId="77777777" w:rsidR="004A4FF9" w:rsidRPr="0068187B" w:rsidRDefault="004A4FF9">
            <w:pPr>
              <w:ind w:left="86" w:right="86"/>
              <w:rPr>
                <w:ins w:id="647" w:author="Author"/>
                <w:rFonts w:cstheme="minorHAnsi"/>
              </w:rPr>
              <w:pPrChange w:id="648" w:author="Author">
                <w:pPr>
                  <w:spacing w:before="80" w:after="80"/>
                  <w:ind w:left="80" w:right="80"/>
                </w:pPr>
              </w:pPrChange>
            </w:pPr>
          </w:p>
        </w:tc>
        <w:tc>
          <w:tcPr>
            <w:tcW w:w="1266" w:type="pct"/>
            <w:tcPrChange w:id="649" w:author="Author">
              <w:tcPr>
                <w:tcW w:w="1266" w:type="pct"/>
                <w:shd w:val="clear" w:color="auto" w:fill="FFFFFF"/>
                <w:tcMar>
                  <w:top w:w="0" w:type="dxa"/>
                  <w:left w:w="0" w:type="dxa"/>
                  <w:bottom w:w="0" w:type="dxa"/>
                  <w:right w:w="0" w:type="dxa"/>
                </w:tcMar>
              </w:tcPr>
            </w:tcPrChange>
          </w:tcPr>
          <w:p w14:paraId="61A66006" w14:textId="77777777" w:rsidR="004A4FF9" w:rsidRPr="0068187B" w:rsidRDefault="004A4FF9">
            <w:pPr>
              <w:ind w:left="86" w:right="86"/>
              <w:jc w:val="right"/>
              <w:rPr>
                <w:ins w:id="650" w:author="Author"/>
                <w:rFonts w:cstheme="minorHAnsi"/>
              </w:rPr>
              <w:pPrChange w:id="651" w:author="Author">
                <w:pPr>
                  <w:spacing w:before="80" w:after="80"/>
                  <w:ind w:left="80" w:right="80"/>
                  <w:jc w:val="right"/>
                </w:pPr>
              </w:pPrChange>
            </w:pPr>
            <w:ins w:id="652" w:author="Author">
              <w:r w:rsidRPr="004A4FF9">
                <w:rPr>
                  <w:rFonts w:eastAsia="Arial" w:cstheme="minorHAnsi"/>
                  <w:color w:val="111111"/>
                  <w:rPrChange w:id="653" w:author="Author">
                    <w:rPr>
                      <w:rFonts w:ascii="Arial" w:eastAsia="Arial" w:hAnsi="Arial" w:cs="Arial"/>
                      <w:color w:val="111111"/>
                    </w:rPr>
                  </w:rPrChange>
                </w:rPr>
                <w:t xml:space="preserve">(376)           </w:t>
              </w:r>
            </w:ins>
          </w:p>
        </w:tc>
        <w:tc>
          <w:tcPr>
            <w:tcW w:w="1107" w:type="pct"/>
            <w:tcPrChange w:id="654" w:author="Author">
              <w:tcPr>
                <w:tcW w:w="1107" w:type="pct"/>
                <w:shd w:val="clear" w:color="auto" w:fill="FFFFFF"/>
                <w:tcMar>
                  <w:top w:w="0" w:type="dxa"/>
                  <w:left w:w="0" w:type="dxa"/>
                  <w:bottom w:w="0" w:type="dxa"/>
                  <w:right w:w="0" w:type="dxa"/>
                </w:tcMar>
              </w:tcPr>
            </w:tcPrChange>
          </w:tcPr>
          <w:p w14:paraId="46BE9EAB" w14:textId="77777777" w:rsidR="004A4FF9" w:rsidRPr="0068187B" w:rsidRDefault="004A4FF9">
            <w:pPr>
              <w:ind w:left="86" w:right="86"/>
              <w:jc w:val="right"/>
              <w:rPr>
                <w:ins w:id="655" w:author="Author"/>
                <w:rFonts w:cstheme="minorHAnsi"/>
              </w:rPr>
              <w:pPrChange w:id="656" w:author="Author">
                <w:pPr>
                  <w:spacing w:before="80" w:after="80"/>
                  <w:ind w:left="80" w:right="80"/>
                  <w:jc w:val="right"/>
                </w:pPr>
              </w:pPrChange>
            </w:pPr>
            <w:ins w:id="657" w:author="Author">
              <w:r w:rsidRPr="004A4FF9">
                <w:rPr>
                  <w:rFonts w:eastAsia="Arial" w:cstheme="minorHAnsi"/>
                  <w:color w:val="111111"/>
                  <w:rPrChange w:id="658" w:author="Author">
                    <w:rPr>
                      <w:rFonts w:ascii="Arial" w:eastAsia="Arial" w:hAnsi="Arial" w:cs="Arial"/>
                      <w:color w:val="111111"/>
                    </w:rPr>
                  </w:rPrChange>
                </w:rPr>
                <w:t xml:space="preserve">(0.00205)  </w:t>
              </w:r>
            </w:ins>
          </w:p>
        </w:tc>
        <w:tc>
          <w:tcPr>
            <w:tcW w:w="979" w:type="pct"/>
            <w:tcPrChange w:id="659" w:author="Author">
              <w:tcPr>
                <w:tcW w:w="979" w:type="pct"/>
                <w:shd w:val="clear" w:color="auto" w:fill="FFFFFF"/>
                <w:tcMar>
                  <w:top w:w="0" w:type="dxa"/>
                  <w:left w:w="0" w:type="dxa"/>
                  <w:bottom w:w="0" w:type="dxa"/>
                  <w:right w:w="0" w:type="dxa"/>
                </w:tcMar>
              </w:tcPr>
            </w:tcPrChange>
          </w:tcPr>
          <w:p w14:paraId="19D9F3D2" w14:textId="77777777" w:rsidR="004A4FF9" w:rsidRPr="0068187B" w:rsidRDefault="004A4FF9">
            <w:pPr>
              <w:ind w:left="86" w:right="86"/>
              <w:jc w:val="right"/>
              <w:rPr>
                <w:ins w:id="660" w:author="Author"/>
                <w:rFonts w:cstheme="minorHAnsi"/>
              </w:rPr>
              <w:pPrChange w:id="661" w:author="Author">
                <w:pPr>
                  <w:spacing w:before="80" w:after="80"/>
                  <w:ind w:left="80" w:right="80"/>
                  <w:jc w:val="right"/>
                </w:pPr>
              </w:pPrChange>
            </w:pPr>
            <w:ins w:id="662" w:author="Author">
              <w:r w:rsidRPr="004A4FF9">
                <w:rPr>
                  <w:rFonts w:eastAsia="Arial" w:cstheme="minorHAnsi"/>
                  <w:color w:val="111111"/>
                  <w:rPrChange w:id="663" w:author="Author">
                    <w:rPr>
                      <w:rFonts w:ascii="Arial" w:eastAsia="Arial" w:hAnsi="Arial" w:cs="Arial"/>
                      <w:color w:val="111111"/>
                    </w:rPr>
                  </w:rPrChange>
                </w:rPr>
                <w:t xml:space="preserve">(0.0972)  </w:t>
              </w:r>
            </w:ins>
          </w:p>
        </w:tc>
      </w:tr>
      <w:tr w:rsidR="004A4FF9" w:rsidRPr="004A4FF9" w14:paraId="035AB034" w14:textId="77777777" w:rsidTr="00667F7A">
        <w:trPr>
          <w:trHeight w:val="288"/>
          <w:ins w:id="664" w:author="Author"/>
          <w:trPrChange w:id="665" w:author="Author">
            <w:trPr>
              <w:cantSplit/>
              <w:jc w:val="center"/>
            </w:trPr>
          </w:trPrChange>
        </w:trPr>
        <w:tc>
          <w:tcPr>
            <w:tcW w:w="1648" w:type="pct"/>
            <w:tcPrChange w:id="666" w:author="Author">
              <w:tcPr>
                <w:tcW w:w="1648" w:type="pct"/>
                <w:shd w:val="clear" w:color="auto" w:fill="FFFFFF"/>
                <w:tcMar>
                  <w:top w:w="0" w:type="dxa"/>
                  <w:left w:w="0" w:type="dxa"/>
                  <w:bottom w:w="0" w:type="dxa"/>
                  <w:right w:w="0" w:type="dxa"/>
                </w:tcMar>
              </w:tcPr>
            </w:tcPrChange>
          </w:tcPr>
          <w:p w14:paraId="09ABA00D" w14:textId="38449F00" w:rsidR="004A4FF9" w:rsidRPr="0068187B" w:rsidRDefault="004A4FF9">
            <w:pPr>
              <w:ind w:left="86" w:right="86"/>
              <w:rPr>
                <w:ins w:id="667" w:author="Author"/>
                <w:rFonts w:cstheme="minorHAnsi"/>
              </w:rPr>
              <w:pPrChange w:id="668" w:author="Author">
                <w:pPr>
                  <w:spacing w:before="80" w:after="80"/>
                  <w:ind w:left="80" w:right="80"/>
                </w:pPr>
              </w:pPrChange>
            </w:pPr>
            <w:proofErr w:type="spellStart"/>
            <w:ins w:id="669" w:author="Author">
              <w:r w:rsidRPr="004A4FF9">
                <w:rPr>
                  <w:rFonts w:eastAsia="Arial" w:cstheme="minorHAnsi"/>
                  <w:color w:val="111111"/>
                  <w:rPrChange w:id="670" w:author="Author">
                    <w:rPr>
                      <w:rFonts w:ascii="Arial" w:eastAsia="Arial" w:hAnsi="Arial" w:cs="Arial"/>
                      <w:color w:val="111111"/>
                    </w:rPr>
                  </w:rPrChange>
                </w:rPr>
                <w:t>broadband_subscribers</w:t>
              </w:r>
              <w:proofErr w:type="spellEnd"/>
            </w:ins>
          </w:p>
        </w:tc>
        <w:tc>
          <w:tcPr>
            <w:tcW w:w="1266" w:type="pct"/>
            <w:tcPrChange w:id="671" w:author="Author">
              <w:tcPr>
                <w:tcW w:w="1266" w:type="pct"/>
                <w:shd w:val="clear" w:color="auto" w:fill="FFFFFF"/>
                <w:tcMar>
                  <w:top w:w="0" w:type="dxa"/>
                  <w:left w:w="0" w:type="dxa"/>
                  <w:bottom w:w="0" w:type="dxa"/>
                  <w:right w:w="0" w:type="dxa"/>
                </w:tcMar>
              </w:tcPr>
            </w:tcPrChange>
          </w:tcPr>
          <w:p w14:paraId="1827D124" w14:textId="77777777" w:rsidR="004A4FF9" w:rsidRPr="0068187B" w:rsidRDefault="004A4FF9">
            <w:pPr>
              <w:ind w:left="86" w:right="86"/>
              <w:jc w:val="right"/>
              <w:rPr>
                <w:ins w:id="672" w:author="Author"/>
                <w:rFonts w:cstheme="minorHAnsi"/>
              </w:rPr>
              <w:pPrChange w:id="673" w:author="Author">
                <w:pPr>
                  <w:spacing w:before="80" w:after="80"/>
                  <w:ind w:left="80" w:right="80"/>
                  <w:jc w:val="right"/>
                </w:pPr>
              </w:pPrChange>
            </w:pPr>
            <w:ins w:id="674" w:author="Author">
              <w:r w:rsidRPr="004A4FF9">
                <w:rPr>
                  <w:rFonts w:eastAsia="Arial" w:cstheme="minorHAnsi"/>
                  <w:color w:val="111111"/>
                  <w:rPrChange w:id="675" w:author="Author">
                    <w:rPr>
                      <w:rFonts w:ascii="Arial" w:eastAsia="Arial" w:hAnsi="Arial" w:cs="Arial"/>
                      <w:color w:val="111111"/>
                    </w:rPr>
                  </w:rPrChange>
                </w:rPr>
                <w:t>1.95e+04 ***</w:t>
              </w:r>
            </w:ins>
          </w:p>
        </w:tc>
        <w:tc>
          <w:tcPr>
            <w:tcW w:w="1107" w:type="pct"/>
            <w:tcPrChange w:id="676" w:author="Author">
              <w:tcPr>
                <w:tcW w:w="1107" w:type="pct"/>
                <w:shd w:val="clear" w:color="auto" w:fill="FFFFFF"/>
                <w:tcMar>
                  <w:top w:w="0" w:type="dxa"/>
                  <w:left w:w="0" w:type="dxa"/>
                  <w:bottom w:w="0" w:type="dxa"/>
                  <w:right w:w="0" w:type="dxa"/>
                </w:tcMar>
              </w:tcPr>
            </w:tcPrChange>
          </w:tcPr>
          <w:p w14:paraId="4A8F1151" w14:textId="77777777" w:rsidR="004A4FF9" w:rsidRPr="0068187B" w:rsidRDefault="004A4FF9">
            <w:pPr>
              <w:ind w:left="86" w:right="86"/>
              <w:jc w:val="right"/>
              <w:rPr>
                <w:ins w:id="677" w:author="Author"/>
                <w:rFonts w:cstheme="minorHAnsi"/>
              </w:rPr>
              <w:pPrChange w:id="678" w:author="Author">
                <w:pPr>
                  <w:spacing w:before="80" w:after="80"/>
                  <w:ind w:left="80" w:right="80"/>
                  <w:jc w:val="right"/>
                </w:pPr>
              </w:pPrChange>
            </w:pPr>
            <w:ins w:id="679" w:author="Author">
              <w:r w:rsidRPr="004A4FF9">
                <w:rPr>
                  <w:rFonts w:eastAsia="Arial" w:cstheme="minorHAnsi"/>
                  <w:color w:val="111111"/>
                  <w:rPrChange w:id="680" w:author="Author">
                    <w:rPr>
                      <w:rFonts w:ascii="Arial" w:eastAsia="Arial" w:hAnsi="Arial" w:cs="Arial"/>
                      <w:color w:val="111111"/>
                    </w:rPr>
                  </w:rPrChange>
                </w:rPr>
                <w:t xml:space="preserve">2.82 ***  </w:t>
              </w:r>
            </w:ins>
          </w:p>
        </w:tc>
        <w:tc>
          <w:tcPr>
            <w:tcW w:w="979" w:type="pct"/>
            <w:tcPrChange w:id="681" w:author="Author">
              <w:tcPr>
                <w:tcW w:w="979" w:type="pct"/>
                <w:shd w:val="clear" w:color="auto" w:fill="FFFFFF"/>
                <w:tcMar>
                  <w:top w:w="0" w:type="dxa"/>
                  <w:left w:w="0" w:type="dxa"/>
                  <w:bottom w:w="0" w:type="dxa"/>
                  <w:right w:w="0" w:type="dxa"/>
                </w:tcMar>
              </w:tcPr>
            </w:tcPrChange>
          </w:tcPr>
          <w:p w14:paraId="6D9835F3" w14:textId="77777777" w:rsidR="004A4FF9" w:rsidRPr="0068187B" w:rsidRDefault="004A4FF9">
            <w:pPr>
              <w:ind w:left="86" w:right="86"/>
              <w:jc w:val="right"/>
              <w:rPr>
                <w:ins w:id="682" w:author="Author"/>
                <w:rFonts w:cstheme="minorHAnsi"/>
              </w:rPr>
              <w:pPrChange w:id="683" w:author="Author">
                <w:pPr>
                  <w:spacing w:before="80" w:after="80"/>
                  <w:ind w:left="80" w:right="80"/>
                  <w:jc w:val="right"/>
                </w:pPr>
              </w:pPrChange>
            </w:pPr>
            <w:ins w:id="684" w:author="Author">
              <w:r w:rsidRPr="004A4FF9">
                <w:rPr>
                  <w:rFonts w:eastAsia="Arial" w:cstheme="minorHAnsi"/>
                  <w:color w:val="111111"/>
                  <w:rPrChange w:id="685" w:author="Author">
                    <w:rPr>
                      <w:rFonts w:ascii="Arial" w:eastAsia="Arial" w:hAnsi="Arial" w:cs="Arial"/>
                      <w:color w:val="111111"/>
                    </w:rPr>
                  </w:rPrChange>
                </w:rPr>
                <w:t xml:space="preserve">2.82 *** </w:t>
              </w:r>
            </w:ins>
          </w:p>
        </w:tc>
      </w:tr>
      <w:tr w:rsidR="004A4FF9" w:rsidRPr="004A4FF9" w14:paraId="35412FB8" w14:textId="77777777" w:rsidTr="00667F7A">
        <w:trPr>
          <w:trHeight w:val="288"/>
          <w:ins w:id="686" w:author="Author"/>
          <w:trPrChange w:id="687" w:author="Author">
            <w:trPr>
              <w:cantSplit/>
              <w:jc w:val="center"/>
            </w:trPr>
          </w:trPrChange>
        </w:trPr>
        <w:tc>
          <w:tcPr>
            <w:tcW w:w="1648" w:type="pct"/>
            <w:tcPrChange w:id="688" w:author="Author">
              <w:tcPr>
                <w:tcW w:w="1648" w:type="pct"/>
                <w:shd w:val="clear" w:color="auto" w:fill="FFFFFF"/>
                <w:tcMar>
                  <w:top w:w="0" w:type="dxa"/>
                  <w:left w:w="0" w:type="dxa"/>
                  <w:bottom w:w="0" w:type="dxa"/>
                  <w:right w:w="0" w:type="dxa"/>
                </w:tcMar>
              </w:tcPr>
            </w:tcPrChange>
          </w:tcPr>
          <w:p w14:paraId="4926775C" w14:textId="77777777" w:rsidR="004A4FF9" w:rsidRPr="0068187B" w:rsidRDefault="004A4FF9">
            <w:pPr>
              <w:ind w:left="86" w:right="86"/>
              <w:rPr>
                <w:ins w:id="689" w:author="Author"/>
                <w:rFonts w:cstheme="minorHAnsi"/>
              </w:rPr>
              <w:pPrChange w:id="690" w:author="Author">
                <w:pPr>
                  <w:spacing w:before="80" w:after="80"/>
                  <w:ind w:left="80" w:right="80"/>
                </w:pPr>
              </w:pPrChange>
            </w:pPr>
          </w:p>
        </w:tc>
        <w:tc>
          <w:tcPr>
            <w:tcW w:w="1266" w:type="pct"/>
            <w:tcPrChange w:id="691" w:author="Author">
              <w:tcPr>
                <w:tcW w:w="1266" w:type="pct"/>
                <w:tcBorders>
                  <w:bottom w:val="single" w:sz="3" w:space="0" w:color="000000"/>
                </w:tcBorders>
                <w:shd w:val="clear" w:color="auto" w:fill="FFFFFF"/>
                <w:tcMar>
                  <w:top w:w="0" w:type="dxa"/>
                  <w:left w:w="0" w:type="dxa"/>
                  <w:bottom w:w="0" w:type="dxa"/>
                  <w:right w:w="0" w:type="dxa"/>
                </w:tcMar>
              </w:tcPr>
            </w:tcPrChange>
          </w:tcPr>
          <w:p w14:paraId="63BDCE4D" w14:textId="77777777" w:rsidR="004A4FF9" w:rsidRPr="0068187B" w:rsidRDefault="004A4FF9">
            <w:pPr>
              <w:ind w:left="86" w:right="86"/>
              <w:jc w:val="right"/>
              <w:rPr>
                <w:ins w:id="692" w:author="Author"/>
                <w:rFonts w:cstheme="minorHAnsi"/>
              </w:rPr>
              <w:pPrChange w:id="693" w:author="Author">
                <w:pPr>
                  <w:spacing w:before="80" w:after="80"/>
                  <w:ind w:left="80" w:right="80"/>
                  <w:jc w:val="right"/>
                </w:pPr>
              </w:pPrChange>
            </w:pPr>
            <w:ins w:id="694" w:author="Author">
              <w:r w:rsidRPr="004A4FF9">
                <w:rPr>
                  <w:rFonts w:eastAsia="Arial" w:cstheme="minorHAnsi"/>
                  <w:color w:val="111111"/>
                  <w:rPrChange w:id="695" w:author="Author">
                    <w:rPr>
                      <w:rFonts w:ascii="Arial" w:eastAsia="Arial" w:hAnsi="Arial" w:cs="Arial"/>
                      <w:color w:val="111111"/>
                    </w:rPr>
                  </w:rPrChange>
                </w:rPr>
                <w:t xml:space="preserve">(3.36e+03)   </w:t>
              </w:r>
            </w:ins>
          </w:p>
        </w:tc>
        <w:tc>
          <w:tcPr>
            <w:tcW w:w="1107" w:type="pct"/>
            <w:tcPrChange w:id="696" w:author="Author">
              <w:tcPr>
                <w:tcW w:w="1107" w:type="pct"/>
                <w:tcBorders>
                  <w:bottom w:val="single" w:sz="3" w:space="0" w:color="000000"/>
                </w:tcBorders>
                <w:shd w:val="clear" w:color="auto" w:fill="FFFFFF"/>
                <w:tcMar>
                  <w:top w:w="0" w:type="dxa"/>
                  <w:left w:w="0" w:type="dxa"/>
                  <w:bottom w:w="0" w:type="dxa"/>
                  <w:right w:w="0" w:type="dxa"/>
                </w:tcMar>
              </w:tcPr>
            </w:tcPrChange>
          </w:tcPr>
          <w:p w14:paraId="03A03D90" w14:textId="77777777" w:rsidR="004A4FF9" w:rsidRPr="0068187B" w:rsidRDefault="004A4FF9">
            <w:pPr>
              <w:ind w:left="86" w:right="86"/>
              <w:jc w:val="right"/>
              <w:rPr>
                <w:ins w:id="697" w:author="Author"/>
                <w:rFonts w:cstheme="minorHAnsi"/>
              </w:rPr>
              <w:pPrChange w:id="698" w:author="Author">
                <w:pPr>
                  <w:spacing w:before="80" w:after="80"/>
                  <w:ind w:left="80" w:right="80"/>
                  <w:jc w:val="right"/>
                </w:pPr>
              </w:pPrChange>
            </w:pPr>
            <w:ins w:id="699" w:author="Author">
              <w:r w:rsidRPr="004A4FF9">
                <w:rPr>
                  <w:rFonts w:eastAsia="Arial" w:cstheme="minorHAnsi"/>
                  <w:color w:val="111111"/>
                  <w:rPrChange w:id="700" w:author="Author">
                    <w:rPr>
                      <w:rFonts w:ascii="Arial" w:eastAsia="Arial" w:hAnsi="Arial" w:cs="Arial"/>
                      <w:color w:val="111111"/>
                    </w:rPr>
                  </w:rPrChange>
                </w:rPr>
                <w:t xml:space="preserve">(0.0134)   </w:t>
              </w:r>
            </w:ins>
          </w:p>
        </w:tc>
        <w:tc>
          <w:tcPr>
            <w:tcW w:w="979" w:type="pct"/>
            <w:tcPrChange w:id="701" w:author="Author">
              <w:tcPr>
                <w:tcW w:w="979" w:type="pct"/>
                <w:tcBorders>
                  <w:bottom w:val="single" w:sz="3" w:space="0" w:color="000000"/>
                </w:tcBorders>
                <w:shd w:val="clear" w:color="auto" w:fill="FFFFFF"/>
                <w:tcMar>
                  <w:top w:w="0" w:type="dxa"/>
                  <w:left w:w="0" w:type="dxa"/>
                  <w:bottom w:w="0" w:type="dxa"/>
                  <w:right w:w="0" w:type="dxa"/>
                </w:tcMar>
              </w:tcPr>
            </w:tcPrChange>
          </w:tcPr>
          <w:p w14:paraId="35666BC5" w14:textId="77777777" w:rsidR="004A4FF9" w:rsidRPr="0068187B" w:rsidRDefault="004A4FF9">
            <w:pPr>
              <w:ind w:left="86" w:right="86"/>
              <w:jc w:val="right"/>
              <w:rPr>
                <w:ins w:id="702" w:author="Author"/>
                <w:rFonts w:cstheme="minorHAnsi"/>
              </w:rPr>
              <w:pPrChange w:id="703" w:author="Author">
                <w:pPr>
                  <w:spacing w:before="80" w:after="80"/>
                  <w:ind w:left="80" w:right="80"/>
                  <w:jc w:val="right"/>
                </w:pPr>
              </w:pPrChange>
            </w:pPr>
            <w:ins w:id="704" w:author="Author">
              <w:r w:rsidRPr="004A4FF9">
                <w:rPr>
                  <w:rFonts w:eastAsia="Arial" w:cstheme="minorHAnsi"/>
                  <w:color w:val="111111"/>
                  <w:rPrChange w:id="705" w:author="Author">
                    <w:rPr>
                      <w:rFonts w:ascii="Arial" w:eastAsia="Arial" w:hAnsi="Arial" w:cs="Arial"/>
                      <w:color w:val="111111"/>
                    </w:rPr>
                  </w:rPrChange>
                </w:rPr>
                <w:t xml:space="preserve">(0.635)   </w:t>
              </w:r>
            </w:ins>
          </w:p>
        </w:tc>
      </w:tr>
      <w:tr w:rsidR="004A4FF9" w:rsidRPr="004A4FF9" w14:paraId="78FBE19F" w14:textId="77777777" w:rsidTr="00667F7A">
        <w:trPr>
          <w:trHeight w:val="288"/>
          <w:ins w:id="706" w:author="Author"/>
          <w:trPrChange w:id="707" w:author="Author">
            <w:trPr>
              <w:cantSplit/>
              <w:jc w:val="center"/>
            </w:trPr>
          </w:trPrChange>
        </w:trPr>
        <w:tc>
          <w:tcPr>
            <w:tcW w:w="1648" w:type="pct"/>
            <w:tcPrChange w:id="708" w:author="Author">
              <w:tcPr>
                <w:tcW w:w="1648" w:type="pct"/>
                <w:shd w:val="clear" w:color="auto" w:fill="FFFFFF"/>
                <w:tcMar>
                  <w:top w:w="0" w:type="dxa"/>
                  <w:left w:w="0" w:type="dxa"/>
                  <w:bottom w:w="0" w:type="dxa"/>
                  <w:right w:w="0" w:type="dxa"/>
                </w:tcMar>
              </w:tcPr>
            </w:tcPrChange>
          </w:tcPr>
          <w:p w14:paraId="20D086CE" w14:textId="77777777" w:rsidR="004A4FF9" w:rsidRPr="0068187B" w:rsidRDefault="004A4FF9">
            <w:pPr>
              <w:ind w:left="86" w:right="86"/>
              <w:rPr>
                <w:ins w:id="709" w:author="Author"/>
                <w:rFonts w:cstheme="minorHAnsi"/>
              </w:rPr>
              <w:pPrChange w:id="710" w:author="Author">
                <w:pPr>
                  <w:spacing w:before="80" w:after="80"/>
                  <w:ind w:left="80" w:right="80"/>
                </w:pPr>
              </w:pPrChange>
            </w:pPr>
            <w:ins w:id="711" w:author="Author">
              <w:r w:rsidRPr="004A4FF9">
                <w:rPr>
                  <w:rFonts w:eastAsia="Arial" w:cstheme="minorHAnsi"/>
                  <w:color w:val="111111"/>
                  <w:rPrChange w:id="712" w:author="Author">
                    <w:rPr>
                      <w:rFonts w:ascii="Arial" w:eastAsia="Arial" w:hAnsi="Arial" w:cs="Arial"/>
                      <w:color w:val="111111"/>
                    </w:rPr>
                  </w:rPrChange>
                </w:rPr>
                <w:t>N</w:t>
              </w:r>
            </w:ins>
          </w:p>
        </w:tc>
        <w:tc>
          <w:tcPr>
            <w:tcW w:w="1266" w:type="pct"/>
            <w:tcPrChange w:id="713" w:author="Author">
              <w:tcPr>
                <w:tcW w:w="1266" w:type="pct"/>
                <w:shd w:val="clear" w:color="auto" w:fill="FFFFFF"/>
                <w:tcMar>
                  <w:top w:w="0" w:type="dxa"/>
                  <w:left w:w="0" w:type="dxa"/>
                  <w:bottom w:w="0" w:type="dxa"/>
                  <w:right w:w="0" w:type="dxa"/>
                </w:tcMar>
              </w:tcPr>
            </w:tcPrChange>
          </w:tcPr>
          <w:p w14:paraId="7AD041F5" w14:textId="77777777" w:rsidR="004A4FF9" w:rsidRPr="0068187B" w:rsidRDefault="004A4FF9">
            <w:pPr>
              <w:ind w:left="86" w:right="86"/>
              <w:jc w:val="right"/>
              <w:rPr>
                <w:ins w:id="714" w:author="Author"/>
                <w:rFonts w:cstheme="minorHAnsi"/>
              </w:rPr>
              <w:pPrChange w:id="715" w:author="Author">
                <w:pPr>
                  <w:spacing w:before="80" w:after="80"/>
                  <w:ind w:left="80" w:right="80"/>
                  <w:jc w:val="right"/>
                </w:pPr>
              </w:pPrChange>
            </w:pPr>
            <w:ins w:id="716" w:author="Author">
              <w:r w:rsidRPr="004A4FF9">
                <w:rPr>
                  <w:rFonts w:eastAsia="Arial" w:cstheme="minorHAnsi"/>
                  <w:color w:val="111111"/>
                  <w:rPrChange w:id="717" w:author="Author">
                    <w:rPr>
                      <w:rFonts w:ascii="Arial" w:eastAsia="Arial" w:hAnsi="Arial" w:cs="Arial"/>
                      <w:color w:val="111111"/>
                    </w:rPr>
                  </w:rPrChange>
                </w:rPr>
                <w:t xml:space="preserve">190           </w:t>
              </w:r>
            </w:ins>
          </w:p>
        </w:tc>
        <w:tc>
          <w:tcPr>
            <w:tcW w:w="1107" w:type="pct"/>
            <w:tcPrChange w:id="718" w:author="Author">
              <w:tcPr>
                <w:tcW w:w="1107" w:type="pct"/>
                <w:shd w:val="clear" w:color="auto" w:fill="FFFFFF"/>
                <w:tcMar>
                  <w:top w:w="0" w:type="dxa"/>
                  <w:left w:w="0" w:type="dxa"/>
                  <w:bottom w:w="0" w:type="dxa"/>
                  <w:right w:w="0" w:type="dxa"/>
                </w:tcMar>
              </w:tcPr>
            </w:tcPrChange>
          </w:tcPr>
          <w:p w14:paraId="227F4BE4" w14:textId="77777777" w:rsidR="004A4FF9" w:rsidRPr="0068187B" w:rsidRDefault="004A4FF9">
            <w:pPr>
              <w:ind w:left="86" w:right="86"/>
              <w:jc w:val="right"/>
              <w:rPr>
                <w:ins w:id="719" w:author="Author"/>
                <w:rFonts w:cstheme="minorHAnsi"/>
              </w:rPr>
              <w:pPrChange w:id="720" w:author="Author">
                <w:pPr>
                  <w:spacing w:before="80" w:after="80"/>
                  <w:ind w:left="80" w:right="80"/>
                  <w:jc w:val="right"/>
                </w:pPr>
              </w:pPrChange>
            </w:pPr>
            <w:ins w:id="721" w:author="Author">
              <w:r w:rsidRPr="004A4FF9">
                <w:rPr>
                  <w:rFonts w:eastAsia="Arial" w:cstheme="minorHAnsi"/>
                  <w:color w:val="111111"/>
                  <w:rPrChange w:id="722" w:author="Author">
                    <w:rPr>
                      <w:rFonts w:ascii="Arial" w:eastAsia="Arial" w:hAnsi="Arial" w:cs="Arial"/>
                      <w:color w:val="111111"/>
                    </w:rPr>
                  </w:rPrChange>
                </w:rPr>
                <w:t xml:space="preserve">190         </w:t>
              </w:r>
            </w:ins>
          </w:p>
        </w:tc>
        <w:tc>
          <w:tcPr>
            <w:tcW w:w="979" w:type="pct"/>
            <w:tcPrChange w:id="723" w:author="Author">
              <w:tcPr>
                <w:tcW w:w="979" w:type="pct"/>
                <w:shd w:val="clear" w:color="auto" w:fill="FFFFFF"/>
                <w:tcMar>
                  <w:top w:w="0" w:type="dxa"/>
                  <w:left w:w="0" w:type="dxa"/>
                  <w:bottom w:w="0" w:type="dxa"/>
                  <w:right w:w="0" w:type="dxa"/>
                </w:tcMar>
              </w:tcPr>
            </w:tcPrChange>
          </w:tcPr>
          <w:p w14:paraId="088F3549" w14:textId="77777777" w:rsidR="004A4FF9" w:rsidRPr="0068187B" w:rsidRDefault="004A4FF9">
            <w:pPr>
              <w:ind w:left="86" w:right="86"/>
              <w:jc w:val="right"/>
              <w:rPr>
                <w:ins w:id="724" w:author="Author"/>
                <w:rFonts w:cstheme="minorHAnsi"/>
              </w:rPr>
              <w:pPrChange w:id="725" w:author="Author">
                <w:pPr>
                  <w:spacing w:before="80" w:after="80"/>
                  <w:ind w:left="80" w:right="80"/>
                  <w:jc w:val="right"/>
                </w:pPr>
              </w:pPrChange>
            </w:pPr>
            <w:ins w:id="726" w:author="Author">
              <w:r w:rsidRPr="004A4FF9">
                <w:rPr>
                  <w:rFonts w:eastAsia="Arial" w:cstheme="minorHAnsi"/>
                  <w:color w:val="111111"/>
                  <w:rPrChange w:id="727" w:author="Author">
                    <w:rPr>
                      <w:rFonts w:ascii="Arial" w:eastAsia="Arial" w:hAnsi="Arial" w:cs="Arial"/>
                      <w:color w:val="111111"/>
                    </w:rPr>
                  </w:rPrChange>
                </w:rPr>
                <w:t xml:space="preserve">190        </w:t>
              </w:r>
            </w:ins>
          </w:p>
        </w:tc>
      </w:tr>
      <w:tr w:rsidR="004A4FF9" w:rsidRPr="004A4FF9" w14:paraId="76A53061" w14:textId="77777777" w:rsidTr="00667F7A">
        <w:trPr>
          <w:trHeight w:val="288"/>
          <w:ins w:id="728" w:author="Author"/>
          <w:trPrChange w:id="729" w:author="Author">
            <w:trPr>
              <w:cantSplit/>
              <w:jc w:val="center"/>
            </w:trPr>
          </w:trPrChange>
        </w:trPr>
        <w:tc>
          <w:tcPr>
            <w:tcW w:w="1648" w:type="pct"/>
            <w:tcPrChange w:id="730" w:author="Author">
              <w:tcPr>
                <w:tcW w:w="1648" w:type="pct"/>
                <w:shd w:val="clear" w:color="auto" w:fill="FFFFFF"/>
                <w:tcMar>
                  <w:top w:w="0" w:type="dxa"/>
                  <w:left w:w="0" w:type="dxa"/>
                  <w:bottom w:w="0" w:type="dxa"/>
                  <w:right w:w="0" w:type="dxa"/>
                </w:tcMar>
              </w:tcPr>
            </w:tcPrChange>
          </w:tcPr>
          <w:p w14:paraId="720B8220" w14:textId="77777777" w:rsidR="004A4FF9" w:rsidRPr="0068187B" w:rsidRDefault="004A4FF9">
            <w:pPr>
              <w:ind w:left="86" w:right="86"/>
              <w:rPr>
                <w:ins w:id="731" w:author="Author"/>
                <w:rFonts w:cstheme="minorHAnsi"/>
              </w:rPr>
              <w:pPrChange w:id="732" w:author="Author">
                <w:pPr>
                  <w:spacing w:before="80" w:after="80"/>
                  <w:ind w:left="80" w:right="80"/>
                </w:pPr>
              </w:pPrChange>
            </w:pPr>
            <w:ins w:id="733" w:author="Author">
              <w:r w:rsidRPr="004A4FF9">
                <w:rPr>
                  <w:rFonts w:eastAsia="Arial" w:cstheme="minorHAnsi"/>
                  <w:color w:val="111111"/>
                  <w:rPrChange w:id="734" w:author="Author">
                    <w:rPr>
                      <w:rFonts w:ascii="Arial" w:eastAsia="Arial" w:hAnsi="Arial" w:cs="Arial"/>
                      <w:color w:val="111111"/>
                    </w:rPr>
                  </w:rPrChange>
                </w:rPr>
                <w:t>Null deviance</w:t>
              </w:r>
            </w:ins>
          </w:p>
        </w:tc>
        <w:tc>
          <w:tcPr>
            <w:tcW w:w="1266" w:type="pct"/>
            <w:tcPrChange w:id="735" w:author="Author">
              <w:tcPr>
                <w:tcW w:w="1266" w:type="pct"/>
                <w:shd w:val="clear" w:color="auto" w:fill="FFFFFF"/>
                <w:tcMar>
                  <w:top w:w="0" w:type="dxa"/>
                  <w:left w:w="0" w:type="dxa"/>
                  <w:bottom w:w="0" w:type="dxa"/>
                  <w:right w:w="0" w:type="dxa"/>
                </w:tcMar>
              </w:tcPr>
            </w:tcPrChange>
          </w:tcPr>
          <w:p w14:paraId="3E8BFF16" w14:textId="77777777" w:rsidR="004A4FF9" w:rsidRPr="0068187B" w:rsidRDefault="004A4FF9">
            <w:pPr>
              <w:ind w:left="86" w:right="86"/>
              <w:jc w:val="right"/>
              <w:rPr>
                <w:ins w:id="736" w:author="Author"/>
                <w:rFonts w:cstheme="minorHAnsi"/>
              </w:rPr>
              <w:pPrChange w:id="737" w:author="Author">
                <w:pPr>
                  <w:spacing w:before="80" w:after="80"/>
                  <w:ind w:left="80" w:right="80"/>
                  <w:jc w:val="right"/>
                </w:pPr>
              </w:pPrChange>
            </w:pPr>
            <w:ins w:id="738" w:author="Author">
              <w:r w:rsidRPr="004A4FF9">
                <w:rPr>
                  <w:rFonts w:eastAsia="Arial" w:cstheme="minorHAnsi"/>
                  <w:color w:val="111111"/>
                  <w:rPrChange w:id="739" w:author="Author">
                    <w:rPr>
                      <w:rFonts w:ascii="Arial" w:eastAsia="Arial" w:hAnsi="Arial" w:cs="Arial"/>
                      <w:color w:val="111111"/>
                    </w:rPr>
                  </w:rPrChange>
                </w:rPr>
                <w:t xml:space="preserve">4.51e+09    </w:t>
              </w:r>
            </w:ins>
          </w:p>
        </w:tc>
        <w:tc>
          <w:tcPr>
            <w:tcW w:w="1107" w:type="pct"/>
            <w:tcPrChange w:id="740" w:author="Author">
              <w:tcPr>
                <w:tcW w:w="1107" w:type="pct"/>
                <w:shd w:val="clear" w:color="auto" w:fill="FFFFFF"/>
                <w:tcMar>
                  <w:top w:w="0" w:type="dxa"/>
                  <w:left w:w="0" w:type="dxa"/>
                  <w:bottom w:w="0" w:type="dxa"/>
                  <w:right w:w="0" w:type="dxa"/>
                </w:tcMar>
              </w:tcPr>
            </w:tcPrChange>
          </w:tcPr>
          <w:p w14:paraId="1BC5B367" w14:textId="77777777" w:rsidR="004A4FF9" w:rsidRPr="0068187B" w:rsidRDefault="004A4FF9">
            <w:pPr>
              <w:ind w:left="86" w:right="86"/>
              <w:jc w:val="right"/>
              <w:rPr>
                <w:ins w:id="741" w:author="Author"/>
                <w:rFonts w:cstheme="minorHAnsi"/>
              </w:rPr>
              <w:pPrChange w:id="742" w:author="Author">
                <w:pPr>
                  <w:spacing w:before="80" w:after="80"/>
                  <w:ind w:left="80" w:right="80"/>
                  <w:jc w:val="right"/>
                </w:pPr>
              </w:pPrChange>
            </w:pPr>
            <w:ins w:id="743" w:author="Author">
              <w:r w:rsidRPr="004A4FF9">
                <w:rPr>
                  <w:rFonts w:eastAsia="Arial" w:cstheme="minorHAnsi"/>
                  <w:color w:val="111111"/>
                  <w:rPrChange w:id="744" w:author="Author">
                    <w:rPr>
                      <w:rFonts w:ascii="Arial" w:eastAsia="Arial" w:hAnsi="Arial" w:cs="Arial"/>
                      <w:color w:val="111111"/>
                    </w:rPr>
                  </w:rPrChange>
                </w:rPr>
                <w:t xml:space="preserve">9.26e+05  </w:t>
              </w:r>
            </w:ins>
          </w:p>
        </w:tc>
        <w:tc>
          <w:tcPr>
            <w:tcW w:w="979" w:type="pct"/>
            <w:tcPrChange w:id="745" w:author="Author">
              <w:tcPr>
                <w:tcW w:w="979" w:type="pct"/>
                <w:shd w:val="clear" w:color="auto" w:fill="FFFFFF"/>
                <w:tcMar>
                  <w:top w:w="0" w:type="dxa"/>
                  <w:left w:w="0" w:type="dxa"/>
                  <w:bottom w:w="0" w:type="dxa"/>
                  <w:right w:w="0" w:type="dxa"/>
                </w:tcMar>
              </w:tcPr>
            </w:tcPrChange>
          </w:tcPr>
          <w:p w14:paraId="0A804A0B" w14:textId="77777777" w:rsidR="004A4FF9" w:rsidRPr="0068187B" w:rsidRDefault="004A4FF9">
            <w:pPr>
              <w:ind w:left="86" w:right="86"/>
              <w:jc w:val="right"/>
              <w:rPr>
                <w:ins w:id="746" w:author="Author"/>
                <w:rFonts w:cstheme="minorHAnsi"/>
              </w:rPr>
              <w:pPrChange w:id="747" w:author="Author">
                <w:pPr>
                  <w:spacing w:before="80" w:after="80"/>
                  <w:ind w:left="80" w:right="80"/>
                  <w:jc w:val="right"/>
                </w:pPr>
              </w:pPrChange>
            </w:pPr>
            <w:ins w:id="748" w:author="Author">
              <w:r w:rsidRPr="004A4FF9">
                <w:rPr>
                  <w:rFonts w:eastAsia="Arial" w:cstheme="minorHAnsi"/>
                  <w:color w:val="111111"/>
                  <w:rPrChange w:id="749" w:author="Author">
                    <w:rPr>
                      <w:rFonts w:ascii="Arial" w:eastAsia="Arial" w:hAnsi="Arial" w:cs="Arial"/>
                      <w:color w:val="111111"/>
                    </w:rPr>
                  </w:rPrChange>
                </w:rPr>
                <w:t xml:space="preserve">9.26e+05 </w:t>
              </w:r>
            </w:ins>
          </w:p>
        </w:tc>
      </w:tr>
      <w:tr w:rsidR="004A4FF9" w:rsidRPr="004A4FF9" w14:paraId="5CBE9204" w14:textId="77777777" w:rsidTr="00667F7A">
        <w:trPr>
          <w:trHeight w:val="288"/>
          <w:ins w:id="750" w:author="Author"/>
          <w:trPrChange w:id="751" w:author="Author">
            <w:trPr>
              <w:cantSplit/>
              <w:jc w:val="center"/>
            </w:trPr>
          </w:trPrChange>
        </w:trPr>
        <w:tc>
          <w:tcPr>
            <w:tcW w:w="1648" w:type="pct"/>
            <w:tcPrChange w:id="752" w:author="Author">
              <w:tcPr>
                <w:tcW w:w="1648" w:type="pct"/>
                <w:tcBorders>
                  <w:bottom w:val="single" w:sz="6" w:space="0" w:color="000000"/>
                </w:tcBorders>
                <w:shd w:val="clear" w:color="auto" w:fill="FFFFFF"/>
                <w:tcMar>
                  <w:top w:w="0" w:type="dxa"/>
                  <w:left w:w="0" w:type="dxa"/>
                  <w:bottom w:w="0" w:type="dxa"/>
                  <w:right w:w="0" w:type="dxa"/>
                </w:tcMar>
              </w:tcPr>
            </w:tcPrChange>
          </w:tcPr>
          <w:p w14:paraId="3A3DF5C5" w14:textId="77777777" w:rsidR="004A4FF9" w:rsidRPr="0068187B" w:rsidRDefault="004A4FF9">
            <w:pPr>
              <w:ind w:left="86" w:right="86"/>
              <w:rPr>
                <w:ins w:id="753" w:author="Author"/>
                <w:rFonts w:cstheme="minorHAnsi"/>
              </w:rPr>
              <w:pPrChange w:id="754" w:author="Author">
                <w:pPr>
                  <w:spacing w:before="80" w:after="80"/>
                  <w:ind w:left="80" w:right="80"/>
                </w:pPr>
              </w:pPrChange>
            </w:pPr>
            <w:proofErr w:type="spellStart"/>
            <w:proofErr w:type="gramStart"/>
            <w:ins w:id="755" w:author="Author">
              <w:r w:rsidRPr="004A4FF9">
                <w:rPr>
                  <w:rFonts w:eastAsia="Arial" w:cstheme="minorHAnsi"/>
                  <w:color w:val="111111"/>
                  <w:rPrChange w:id="756" w:author="Author">
                    <w:rPr>
                      <w:rFonts w:ascii="Arial" w:eastAsia="Arial" w:hAnsi="Arial" w:cs="Arial"/>
                      <w:color w:val="111111"/>
                    </w:rPr>
                  </w:rPrChange>
                </w:rPr>
                <w:t>res.deviance</w:t>
              </w:r>
              <w:proofErr w:type="spellEnd"/>
              <w:proofErr w:type="gramEnd"/>
            </w:ins>
          </w:p>
        </w:tc>
        <w:tc>
          <w:tcPr>
            <w:tcW w:w="1266" w:type="pct"/>
            <w:tcPrChange w:id="757" w:author="Author">
              <w:tcPr>
                <w:tcW w:w="1266" w:type="pct"/>
                <w:tcBorders>
                  <w:bottom w:val="single" w:sz="6" w:space="0" w:color="000000"/>
                </w:tcBorders>
                <w:shd w:val="clear" w:color="auto" w:fill="FFFFFF"/>
                <w:tcMar>
                  <w:top w:w="0" w:type="dxa"/>
                  <w:left w:w="0" w:type="dxa"/>
                  <w:bottom w:w="0" w:type="dxa"/>
                  <w:right w:w="0" w:type="dxa"/>
                </w:tcMar>
              </w:tcPr>
            </w:tcPrChange>
          </w:tcPr>
          <w:p w14:paraId="760A5C35" w14:textId="77777777" w:rsidR="004A4FF9" w:rsidRPr="0068187B" w:rsidRDefault="004A4FF9">
            <w:pPr>
              <w:ind w:left="86" w:right="86"/>
              <w:jc w:val="right"/>
              <w:rPr>
                <w:ins w:id="758" w:author="Author"/>
                <w:rFonts w:cstheme="minorHAnsi"/>
              </w:rPr>
              <w:pPrChange w:id="759" w:author="Author">
                <w:pPr>
                  <w:spacing w:before="80" w:after="80"/>
                  <w:ind w:left="80" w:right="80"/>
                  <w:jc w:val="right"/>
                </w:pPr>
              </w:pPrChange>
            </w:pPr>
            <w:ins w:id="760" w:author="Author">
              <w:r w:rsidRPr="004A4FF9">
                <w:rPr>
                  <w:rFonts w:eastAsia="Arial" w:cstheme="minorHAnsi"/>
                  <w:color w:val="111111"/>
                  <w:rPrChange w:id="761" w:author="Author">
                    <w:rPr>
                      <w:rFonts w:ascii="Arial" w:eastAsia="Arial" w:hAnsi="Arial" w:cs="Arial"/>
                      <w:color w:val="111111"/>
                    </w:rPr>
                  </w:rPrChange>
                </w:rPr>
                <w:t xml:space="preserve">2.48e+09    </w:t>
              </w:r>
            </w:ins>
          </w:p>
        </w:tc>
        <w:tc>
          <w:tcPr>
            <w:tcW w:w="1107" w:type="pct"/>
            <w:tcPrChange w:id="762" w:author="Author">
              <w:tcPr>
                <w:tcW w:w="1107" w:type="pct"/>
                <w:tcBorders>
                  <w:bottom w:val="single" w:sz="6" w:space="0" w:color="000000"/>
                </w:tcBorders>
                <w:shd w:val="clear" w:color="auto" w:fill="FFFFFF"/>
                <w:tcMar>
                  <w:top w:w="0" w:type="dxa"/>
                  <w:left w:w="0" w:type="dxa"/>
                  <w:bottom w:w="0" w:type="dxa"/>
                  <w:right w:w="0" w:type="dxa"/>
                </w:tcMar>
              </w:tcPr>
            </w:tcPrChange>
          </w:tcPr>
          <w:p w14:paraId="06804EB3" w14:textId="77777777" w:rsidR="004A4FF9" w:rsidRPr="0068187B" w:rsidRDefault="004A4FF9">
            <w:pPr>
              <w:ind w:left="86" w:right="86"/>
              <w:jc w:val="right"/>
              <w:rPr>
                <w:ins w:id="763" w:author="Author"/>
                <w:rFonts w:cstheme="minorHAnsi"/>
              </w:rPr>
              <w:pPrChange w:id="764" w:author="Author">
                <w:pPr>
                  <w:spacing w:before="80" w:after="80"/>
                  <w:ind w:left="80" w:right="80"/>
                  <w:jc w:val="right"/>
                </w:pPr>
              </w:pPrChange>
            </w:pPr>
            <w:ins w:id="765" w:author="Author">
              <w:r w:rsidRPr="004A4FF9">
                <w:rPr>
                  <w:rFonts w:eastAsia="Arial" w:cstheme="minorHAnsi"/>
                  <w:color w:val="111111"/>
                  <w:rPrChange w:id="766" w:author="Author">
                    <w:rPr>
                      <w:rFonts w:ascii="Arial" w:eastAsia="Arial" w:hAnsi="Arial" w:cs="Arial"/>
                      <w:color w:val="111111"/>
                    </w:rPr>
                  </w:rPrChange>
                </w:rPr>
                <w:t xml:space="preserve">3.86e+05  </w:t>
              </w:r>
            </w:ins>
          </w:p>
        </w:tc>
        <w:tc>
          <w:tcPr>
            <w:tcW w:w="979" w:type="pct"/>
            <w:tcPrChange w:id="767" w:author="Author">
              <w:tcPr>
                <w:tcW w:w="979" w:type="pct"/>
                <w:tcBorders>
                  <w:bottom w:val="single" w:sz="6" w:space="0" w:color="000000"/>
                </w:tcBorders>
                <w:shd w:val="clear" w:color="auto" w:fill="FFFFFF"/>
                <w:tcMar>
                  <w:top w:w="0" w:type="dxa"/>
                  <w:left w:w="0" w:type="dxa"/>
                  <w:bottom w:w="0" w:type="dxa"/>
                  <w:right w:w="0" w:type="dxa"/>
                </w:tcMar>
              </w:tcPr>
            </w:tcPrChange>
          </w:tcPr>
          <w:p w14:paraId="0357DCCF" w14:textId="77777777" w:rsidR="004A4FF9" w:rsidRPr="0068187B" w:rsidRDefault="004A4FF9">
            <w:pPr>
              <w:ind w:left="86" w:right="86"/>
              <w:jc w:val="right"/>
              <w:rPr>
                <w:ins w:id="768" w:author="Author"/>
                <w:rFonts w:cstheme="minorHAnsi"/>
              </w:rPr>
              <w:pPrChange w:id="769" w:author="Author">
                <w:pPr>
                  <w:spacing w:before="80" w:after="80"/>
                  <w:ind w:left="80" w:right="80"/>
                  <w:jc w:val="right"/>
                </w:pPr>
              </w:pPrChange>
            </w:pPr>
            <w:ins w:id="770" w:author="Author">
              <w:r w:rsidRPr="004A4FF9">
                <w:rPr>
                  <w:rFonts w:eastAsia="Arial" w:cstheme="minorHAnsi"/>
                  <w:color w:val="111111"/>
                  <w:rPrChange w:id="771" w:author="Author">
                    <w:rPr>
                      <w:rFonts w:ascii="Arial" w:eastAsia="Arial" w:hAnsi="Arial" w:cs="Arial"/>
                      <w:color w:val="111111"/>
                    </w:rPr>
                  </w:rPrChange>
                </w:rPr>
                <w:t xml:space="preserve">3.86e+05 </w:t>
              </w:r>
            </w:ins>
          </w:p>
        </w:tc>
      </w:tr>
      <w:tr w:rsidR="004A4FF9" w:rsidRPr="004A4FF9" w14:paraId="62AD92EE" w14:textId="77777777" w:rsidTr="00667F7A">
        <w:trPr>
          <w:trHeight w:val="288"/>
          <w:ins w:id="772" w:author="Author"/>
          <w:trPrChange w:id="773" w:author="Author">
            <w:trPr>
              <w:cantSplit/>
              <w:trHeight w:val="288"/>
              <w:jc w:val="center"/>
            </w:trPr>
          </w:trPrChange>
        </w:trPr>
        <w:tc>
          <w:tcPr>
            <w:tcW w:w="5000" w:type="pct"/>
            <w:gridSpan w:val="4"/>
            <w:tcPrChange w:id="774" w:author="Author">
              <w:tcPr>
                <w:tcW w:w="5000" w:type="pct"/>
                <w:gridSpan w:val="4"/>
                <w:shd w:val="clear" w:color="auto" w:fill="FFFFFF"/>
                <w:tcMar>
                  <w:top w:w="0" w:type="dxa"/>
                  <w:left w:w="0" w:type="dxa"/>
                  <w:bottom w:w="0" w:type="dxa"/>
                  <w:right w:w="0" w:type="dxa"/>
                </w:tcMar>
              </w:tcPr>
            </w:tcPrChange>
          </w:tcPr>
          <w:p w14:paraId="15F492B9" w14:textId="77777777" w:rsidR="004A4FF9" w:rsidRPr="0068187B" w:rsidRDefault="004A4FF9">
            <w:pPr>
              <w:ind w:left="86" w:right="86"/>
              <w:rPr>
                <w:ins w:id="775" w:author="Author"/>
                <w:rFonts w:cstheme="minorHAnsi"/>
              </w:rPr>
              <w:pPrChange w:id="776" w:author="Author">
                <w:pPr>
                  <w:spacing w:before="80" w:after="80"/>
                  <w:ind w:left="80" w:right="80"/>
                </w:pPr>
              </w:pPrChange>
            </w:pPr>
            <w:ins w:id="777" w:author="Author">
              <w:r w:rsidRPr="004A4FF9">
                <w:rPr>
                  <w:rFonts w:eastAsia="Arial" w:cstheme="minorHAnsi"/>
                  <w:color w:val="111111"/>
                  <w:rPrChange w:id="778" w:author="Author">
                    <w:rPr>
                      <w:rFonts w:ascii="Arial" w:eastAsia="Arial" w:hAnsi="Arial" w:cs="Arial"/>
                      <w:color w:val="111111"/>
                    </w:rPr>
                  </w:rPrChange>
                </w:rPr>
                <w:t xml:space="preserve"> *** p &lt; 0.001</w:t>
              </w:r>
              <w:proofErr w:type="gramStart"/>
              <w:r w:rsidRPr="004A4FF9">
                <w:rPr>
                  <w:rFonts w:eastAsia="Arial" w:cstheme="minorHAnsi"/>
                  <w:color w:val="111111"/>
                  <w:rPrChange w:id="779" w:author="Author">
                    <w:rPr>
                      <w:rFonts w:ascii="Arial" w:eastAsia="Arial" w:hAnsi="Arial" w:cs="Arial"/>
                      <w:color w:val="111111"/>
                    </w:rPr>
                  </w:rPrChange>
                </w:rPr>
                <w:t>;  *</w:t>
              </w:r>
              <w:proofErr w:type="gramEnd"/>
              <w:r w:rsidRPr="004A4FF9">
                <w:rPr>
                  <w:rFonts w:eastAsia="Arial" w:cstheme="minorHAnsi"/>
                  <w:color w:val="111111"/>
                  <w:rPrChange w:id="780" w:author="Author">
                    <w:rPr>
                      <w:rFonts w:ascii="Arial" w:eastAsia="Arial" w:hAnsi="Arial" w:cs="Arial"/>
                      <w:color w:val="111111"/>
                    </w:rPr>
                  </w:rPrChange>
                </w:rPr>
                <w:t>* p &lt; 0.01;  * p &lt; 0.05.</w:t>
              </w:r>
            </w:ins>
          </w:p>
        </w:tc>
      </w:tr>
    </w:tbl>
    <w:p w14:paraId="244A1641" w14:textId="77777777" w:rsidR="004A4FF9" w:rsidRDefault="004A4FF9" w:rsidP="004A4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781" w:author="Author"/>
        </w:rPr>
      </w:pPr>
    </w:p>
    <w:p w14:paraId="39CF7504" w14:textId="3387FD0C" w:rsidR="00B01EAE" w:rsidRPr="00D864B0" w:rsidDel="00E90EC0" w:rsidRDefault="00B01EAE">
      <w:pPr>
        <w:jc w:val="both"/>
        <w:rPr>
          <w:del w:id="782" w:author="Author"/>
        </w:rPr>
      </w:pPr>
    </w:p>
    <w:p w14:paraId="4ED44C38" w14:textId="52F44944" w:rsidR="001117AE" w:rsidRPr="00D864B0" w:rsidDel="004A4FF9" w:rsidRDefault="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83" w:author="Author"/>
          <w:rFonts w:ascii="Lucida Console" w:eastAsia="Times New Roman" w:hAnsi="Lucida Console" w:cs="Courier New"/>
          <w:color w:val="000000"/>
          <w:sz w:val="14"/>
          <w:szCs w:val="14"/>
          <w:bdr w:val="none" w:sz="0" w:space="0" w:color="auto" w:frame="1"/>
        </w:rPr>
        <w:pPrChange w:id="784"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85" w:author="Author">
        <w:r w:rsidRPr="00D864B0" w:rsidDel="004A4FF9">
          <w:rPr>
            <w:rFonts w:ascii="Lucida Console" w:eastAsia="Times New Roman" w:hAnsi="Lucida Console" w:cs="Courier New"/>
            <w:color w:val="000000"/>
            <w:sz w:val="14"/>
            <w:szCs w:val="14"/>
            <w:bdr w:val="none" w:sz="0" w:space="0" w:color="auto" w:frame="1"/>
          </w:rPr>
          <w:delText>──────────────────────────────────────────────────────────────────</w:delText>
        </w:r>
        <w:r w:rsidRPr="00D864B0" w:rsidDel="00E90EC0">
          <w:rPr>
            <w:rFonts w:ascii="Lucida Console" w:eastAsia="Times New Roman" w:hAnsi="Lucida Console" w:cs="Courier New"/>
            <w:color w:val="000000"/>
            <w:sz w:val="14"/>
            <w:szCs w:val="14"/>
            <w:bdr w:val="none" w:sz="0" w:space="0" w:color="auto" w:frame="1"/>
          </w:rPr>
          <w:delText>─────────</w:delText>
        </w:r>
      </w:del>
    </w:p>
    <w:p w14:paraId="2C5F3263" w14:textId="1B538666" w:rsidR="001117AE" w:rsidRPr="00D864B0" w:rsidDel="004A4FF9" w:rsidRDefault="001117AE" w:rsidP="00111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786" w:author="Author"/>
          <w:rFonts w:ascii="Lucida Console" w:eastAsia="Times New Roman" w:hAnsi="Lucida Console" w:cs="Courier New"/>
          <w:color w:val="000000"/>
          <w:sz w:val="14"/>
          <w:szCs w:val="14"/>
          <w:bdr w:val="none" w:sz="0" w:space="0" w:color="auto" w:frame="1"/>
        </w:rPr>
      </w:pPr>
      <w:del w:id="787"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5F1DF3">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DV: </w:delText>
        </w:r>
        <w:r w:rsidRPr="00D864B0" w:rsidDel="005F1DF3">
          <w:rPr>
            <w:rFonts w:ascii="Lucida Console" w:eastAsia="Times New Roman" w:hAnsi="Lucida Console" w:cs="Courier New"/>
            <w:color w:val="000000"/>
            <w:sz w:val="14"/>
            <w:szCs w:val="14"/>
            <w:bdr w:val="none" w:sz="0" w:space="0" w:color="auto" w:frame="1"/>
          </w:rPr>
          <w:delText>dl_per_pop</w:delText>
        </w:r>
        <w:r w:rsidR="00784F08" w:rsidRPr="00D864B0" w:rsidDel="004A4FF9">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 DV: </w:delText>
        </w:r>
        <w:r w:rsidRPr="00D864B0" w:rsidDel="005F1DF3">
          <w:rPr>
            <w:rFonts w:ascii="Lucida Console" w:eastAsia="Times New Roman" w:hAnsi="Lucida Console" w:cs="Courier New"/>
            <w:color w:val="000000"/>
            <w:sz w:val="14"/>
            <w:szCs w:val="14"/>
            <w:bdr w:val="none" w:sz="0" w:space="0" w:color="auto" w:frame="1"/>
          </w:rPr>
          <w:delText>dl_per_pop</w:delText>
        </w:r>
        <w:r w:rsidRPr="00D864B0" w:rsidDel="004A4FF9">
          <w:rPr>
            <w:rFonts w:ascii="Lucida Console" w:eastAsia="Times New Roman" w:hAnsi="Lucida Console" w:cs="Courier New"/>
            <w:color w:val="000000"/>
            <w:sz w:val="14"/>
            <w:szCs w:val="14"/>
            <w:bdr w:val="none" w:sz="0" w:space="0" w:color="auto" w:frame="1"/>
          </w:rPr>
          <w:delText>_round</w:delText>
        </w:r>
      </w:del>
    </w:p>
    <w:p w14:paraId="08F793E2" w14:textId="6551896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788" w:author="Author"/>
          <w:rFonts w:ascii="Lucida Console" w:eastAsia="Times New Roman" w:hAnsi="Lucida Console" w:cs="Courier New"/>
          <w:color w:val="000000"/>
          <w:sz w:val="14"/>
          <w:szCs w:val="14"/>
          <w:bdr w:val="none" w:sz="0" w:space="0" w:color="auto" w:frame="1"/>
        </w:rPr>
      </w:pPr>
      <w:del w:id="789" w:author="Author">
        <w:r w:rsidRPr="00D864B0" w:rsidDel="004A4FF9">
          <w:rPr>
            <w:rFonts w:ascii="Lucida Console" w:eastAsia="Times New Roman" w:hAnsi="Lucida Console" w:cs="Courier New"/>
            <w:color w:val="000000"/>
            <w:sz w:val="14"/>
            <w:szCs w:val="14"/>
            <w:bdr w:val="none" w:sz="0" w:space="0" w:color="auto" w:frame="1"/>
          </w:rPr>
          <w:delText xml:space="preserve">                         Model 1          Model 2        Model 3    </w:delText>
        </w:r>
      </w:del>
    </w:p>
    <w:p w14:paraId="1CF107DD" w14:textId="74B9B006" w:rsidR="00CA6595" w:rsidRPr="00D864B0"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90" w:author="Author"/>
          <w:rFonts w:ascii="Lucida Console" w:eastAsia="Times New Roman" w:hAnsi="Lucida Console" w:cs="Courier New"/>
          <w:color w:val="000000"/>
          <w:sz w:val="14"/>
          <w:szCs w:val="14"/>
          <w:bdr w:val="none" w:sz="0" w:space="0" w:color="auto" w:frame="1"/>
        </w:rPr>
        <w:pPrChange w:id="791"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92"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w:delText>
        </w:r>
      </w:del>
    </w:p>
    <w:p w14:paraId="73812FF6" w14:textId="129B0135" w:rsidR="00E90EC0" w:rsidRPr="00D864B0"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93" w:author="Author"/>
          <w:rFonts w:ascii="Lucida Console" w:eastAsia="Times New Roman" w:hAnsi="Lucida Console" w:cs="Courier New"/>
          <w:color w:val="000000"/>
          <w:sz w:val="14"/>
          <w:szCs w:val="14"/>
          <w:bdr w:val="none" w:sz="0" w:space="0" w:color="auto" w:frame="1"/>
        </w:rPr>
        <w:pPrChange w:id="794"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795" w:author="Author">
        <w:r w:rsidRPr="00D864B0" w:rsidDel="00E90EC0">
          <w:rPr>
            <w:rFonts w:ascii="Lucida Console" w:eastAsia="Times New Roman" w:hAnsi="Lucida Console" w:cs="Courier New"/>
            <w:color w:val="000000"/>
            <w:sz w:val="14"/>
            <w:szCs w:val="14"/>
            <w:bdr w:val="none" w:sz="0" w:space="0" w:color="auto" w:frame="1"/>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(Intercept)           -5.26e+03         2.5 ***        2.5 **     </w:delText>
        </w:r>
      </w:del>
    </w:p>
    <w:p w14:paraId="31155EC6" w14:textId="2FF1D3DB" w:rsidR="00CA6595" w:rsidRPr="004A4FF9" w:rsidDel="00E90EC0"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796" w:author="Author"/>
          <w:rFonts w:ascii="Lucida Console" w:eastAsia="Times New Roman" w:hAnsi="Lucida Console" w:cs="Courier New"/>
          <w:color w:val="000000"/>
          <w:sz w:val="14"/>
          <w:szCs w:val="14"/>
          <w:bdr w:val="none" w:sz="0" w:space="0" w:color="auto" w:frame="1"/>
          <w:rPrChange w:id="797" w:author="Author">
            <w:rPr>
              <w:del w:id="798" w:author="Author"/>
              <w:rFonts w:ascii="Lucida Console" w:eastAsia="Times New Roman" w:hAnsi="Lucida Console" w:cs="Courier New"/>
              <w:color w:val="000000"/>
              <w:sz w:val="14"/>
              <w:szCs w:val="14"/>
              <w:bdr w:val="none" w:sz="0" w:space="0" w:color="auto" w:frame="1"/>
              <w:lang w:val="nl-NL"/>
            </w:rPr>
          </w:rPrChange>
        </w:rPr>
        <w:pPrChange w:id="799" w:author="syd barrett" w:date="2020-09-01T13:0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00" w:author="Author">
        <w:r w:rsidRPr="00D864B0" w:rsidDel="004A4FF9">
          <w:rPr>
            <w:rFonts w:ascii="Lucida Console" w:eastAsia="Times New Roman" w:hAnsi="Lucida Console" w:cs="Courier New"/>
            <w:color w:val="000000"/>
            <w:sz w:val="14"/>
            <w:szCs w:val="14"/>
            <w:bdr w:val="none" w:sz="0" w:space="0" w:color="auto" w:frame="1"/>
          </w:rPr>
          <w:delText xml:space="preserve">                        </w:delText>
        </w:r>
        <w:r w:rsidRPr="004A4FF9" w:rsidDel="004A4FF9">
          <w:rPr>
            <w:rFonts w:ascii="Lucida Console" w:eastAsia="Times New Roman" w:hAnsi="Lucida Console" w:cs="Courier New"/>
            <w:color w:val="000000"/>
            <w:sz w:val="14"/>
            <w:szCs w:val="14"/>
            <w:bdr w:val="none" w:sz="0" w:space="0" w:color="auto" w:frame="1"/>
            <w:rPrChange w:id="801" w:author="Author">
              <w:rPr>
                <w:rFonts w:ascii="Lucida Console" w:eastAsia="Times New Roman" w:hAnsi="Lucida Console" w:cs="Courier New"/>
                <w:color w:val="000000"/>
                <w:sz w:val="14"/>
                <w:szCs w:val="14"/>
                <w:bdr w:val="none" w:sz="0" w:space="0" w:color="auto" w:frame="1"/>
                <w:lang w:val="nl-NL"/>
              </w:rPr>
            </w:rPrChange>
          </w:rPr>
          <w:delText xml:space="preserve">(3.22e+03)       (0.0188)       (0.893)     </w:delText>
        </w:r>
      </w:del>
    </w:p>
    <w:p w14:paraId="1BE19FDC" w14:textId="384367BD"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02" w:author="Author"/>
          <w:rFonts w:ascii="Lucida Console" w:eastAsia="Times New Roman" w:hAnsi="Lucida Console" w:cs="Courier New"/>
          <w:color w:val="000000"/>
          <w:sz w:val="14"/>
          <w:szCs w:val="14"/>
          <w:bdr w:val="none" w:sz="0" w:space="0" w:color="auto" w:frame="1"/>
          <w:rPrChange w:id="803" w:author="Author">
            <w:rPr>
              <w:del w:id="804" w:author="Author"/>
              <w:rFonts w:ascii="Lucida Console" w:eastAsia="Times New Roman" w:hAnsi="Lucida Console" w:cs="Courier New"/>
              <w:color w:val="000000"/>
              <w:sz w:val="14"/>
              <w:szCs w:val="14"/>
              <w:bdr w:val="none" w:sz="0" w:space="0" w:color="auto" w:frame="1"/>
              <w:lang w:val="nl-NL"/>
            </w:rPr>
          </w:rPrChange>
        </w:rPr>
        <w:pPrChange w:id="805"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06" w:author="Author">
        <w:r w:rsidRPr="004A4FF9" w:rsidDel="00E90EC0">
          <w:rPr>
            <w:rFonts w:ascii="Lucida Console" w:eastAsia="Times New Roman" w:hAnsi="Lucida Console" w:cs="Courier New"/>
            <w:color w:val="000000"/>
            <w:sz w:val="14"/>
            <w:szCs w:val="14"/>
            <w:bdr w:val="none" w:sz="0" w:space="0" w:color="auto" w:frame="1"/>
            <w:rPrChange w:id="807"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808" w:author="Author">
              <w:rPr>
                <w:rFonts w:ascii="Lucida Console" w:eastAsia="Times New Roman" w:hAnsi="Lucida Console" w:cs="Courier New"/>
                <w:color w:val="000000"/>
                <w:sz w:val="14"/>
                <w:szCs w:val="14"/>
                <w:bdr w:val="none" w:sz="0" w:space="0" w:color="auto" w:frame="1"/>
                <w:lang w:val="nl-NL"/>
              </w:rPr>
            </w:rPrChange>
          </w:rPr>
          <w:delText>log(</w:delText>
        </w:r>
        <w:r w:rsidRPr="004A4FF9" w:rsidDel="005F1DF3">
          <w:rPr>
            <w:rFonts w:ascii="Lucida Console" w:eastAsia="Times New Roman" w:hAnsi="Lucida Console" w:cs="Courier New"/>
            <w:color w:val="000000"/>
            <w:sz w:val="14"/>
            <w:szCs w:val="14"/>
            <w:bdr w:val="none" w:sz="0" w:space="0" w:color="auto" w:frame="1"/>
            <w:rPrChange w:id="809" w:author="Author">
              <w:rPr>
                <w:rFonts w:ascii="Lucida Console" w:eastAsia="Times New Roman" w:hAnsi="Lucida Console" w:cs="Courier New"/>
                <w:color w:val="000000"/>
                <w:sz w:val="14"/>
                <w:szCs w:val="14"/>
                <w:bdr w:val="none" w:sz="0" w:space="0" w:color="auto" w:frame="1"/>
                <w:lang w:val="nl-NL"/>
              </w:rPr>
            </w:rPrChange>
          </w:rPr>
          <w:delText>pop_per_mil</w:delText>
        </w:r>
        <w:r w:rsidRPr="004A4FF9" w:rsidDel="004A4FF9">
          <w:rPr>
            <w:rFonts w:ascii="Lucida Console" w:eastAsia="Times New Roman" w:hAnsi="Lucida Console" w:cs="Courier New"/>
            <w:color w:val="000000"/>
            <w:sz w:val="14"/>
            <w:szCs w:val="14"/>
            <w:bdr w:val="none" w:sz="0" w:space="0" w:color="auto" w:frame="1"/>
            <w:rPrChange w:id="810" w:author="Author">
              <w:rPr>
                <w:rFonts w:ascii="Lucida Console" w:eastAsia="Times New Roman" w:hAnsi="Lucida Console" w:cs="Courier New"/>
                <w:color w:val="000000"/>
                <w:sz w:val="14"/>
                <w:szCs w:val="14"/>
                <w:bdr w:val="none" w:sz="0" w:space="0" w:color="auto" w:frame="1"/>
                <w:lang w:val="nl-NL"/>
              </w:rPr>
            </w:rPrChange>
          </w:rPr>
          <w:delText xml:space="preserve">)     -83.1             -0.0181 ***    -0.0181     </w:delText>
        </w:r>
      </w:del>
    </w:p>
    <w:p w14:paraId="39BE6ACD" w14:textId="298BD7F0"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11" w:author="Author"/>
          <w:rFonts w:ascii="Lucida Console" w:eastAsia="Times New Roman" w:hAnsi="Lucida Console" w:cs="Courier New"/>
          <w:color w:val="000000"/>
          <w:sz w:val="14"/>
          <w:szCs w:val="14"/>
          <w:bdr w:val="none" w:sz="0" w:space="0" w:color="auto" w:frame="1"/>
          <w:rPrChange w:id="812" w:author="Author">
            <w:rPr>
              <w:del w:id="813" w:author="Author"/>
              <w:rFonts w:ascii="Lucida Console" w:eastAsia="Times New Roman" w:hAnsi="Lucida Console" w:cs="Courier New"/>
              <w:color w:val="000000"/>
              <w:sz w:val="14"/>
              <w:szCs w:val="14"/>
              <w:bdr w:val="none" w:sz="0" w:space="0" w:color="auto" w:frame="1"/>
              <w:lang w:val="nl-NL"/>
            </w:rPr>
          </w:rPrChange>
        </w:rPr>
        <w:pPrChange w:id="814" w:author="syd barrett" w:date="2020-09-01T13:0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15" w:author="Author">
        <w:r w:rsidRPr="004A4FF9" w:rsidDel="004A4FF9">
          <w:rPr>
            <w:rFonts w:ascii="Lucida Console" w:eastAsia="Times New Roman" w:hAnsi="Lucida Console" w:cs="Courier New"/>
            <w:color w:val="000000"/>
            <w:sz w:val="14"/>
            <w:szCs w:val="14"/>
            <w:bdr w:val="none" w:sz="0" w:space="0" w:color="auto" w:frame="1"/>
            <w:rPrChange w:id="816"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E90EC0">
          <w:rPr>
            <w:rFonts w:ascii="Lucida Console" w:eastAsia="Times New Roman" w:hAnsi="Lucida Console" w:cs="Courier New"/>
            <w:color w:val="000000"/>
            <w:sz w:val="14"/>
            <w:szCs w:val="14"/>
            <w:bdr w:val="none" w:sz="0" w:space="0" w:color="auto" w:frame="1"/>
            <w:rPrChange w:id="817"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A4FF9" w:rsidDel="004A4FF9">
          <w:rPr>
            <w:rFonts w:ascii="Lucida Console" w:eastAsia="Times New Roman" w:hAnsi="Lucida Console" w:cs="Courier New"/>
            <w:color w:val="000000"/>
            <w:sz w:val="14"/>
            <w:szCs w:val="14"/>
            <w:bdr w:val="none" w:sz="0" w:space="0" w:color="auto" w:frame="1"/>
            <w:rPrChange w:id="818" w:author="Author">
              <w:rPr>
                <w:rFonts w:ascii="Lucida Console" w:eastAsia="Times New Roman" w:hAnsi="Lucida Console" w:cs="Courier New"/>
                <w:color w:val="000000"/>
                <w:sz w:val="14"/>
                <w:szCs w:val="14"/>
                <w:bdr w:val="none" w:sz="0" w:space="0" w:color="auto" w:frame="1"/>
                <w:lang w:val="nl-NL"/>
              </w:rPr>
            </w:rPrChange>
          </w:rPr>
          <w:delText xml:space="preserve">    (125)               (0.000537)     (0.0255)    </w:delText>
        </w:r>
      </w:del>
    </w:p>
    <w:p w14:paraId="591416EF" w14:textId="15B2F6EF" w:rsidR="00CA6595" w:rsidRPr="004A4FF9"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19" w:author="Author"/>
          <w:rFonts w:ascii="Lucida Console" w:eastAsia="Times New Roman" w:hAnsi="Lucida Console" w:cs="Courier New"/>
          <w:color w:val="000000"/>
          <w:sz w:val="14"/>
          <w:szCs w:val="14"/>
          <w:bdr w:val="none" w:sz="0" w:space="0" w:color="auto" w:frame="1"/>
          <w:rPrChange w:id="820" w:author="Author">
            <w:rPr>
              <w:del w:id="821" w:author="Author"/>
              <w:rFonts w:ascii="Lucida Console" w:eastAsia="Times New Roman" w:hAnsi="Lucida Console" w:cs="Courier New"/>
              <w:color w:val="000000"/>
              <w:sz w:val="14"/>
              <w:szCs w:val="14"/>
              <w:bdr w:val="none" w:sz="0" w:space="0" w:color="auto" w:frame="1"/>
              <w:lang w:val="nl-NL"/>
            </w:rPr>
          </w:rPrChange>
        </w:rPr>
        <w:pPrChange w:id="822"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23" w:author="Author">
        <w:r w:rsidRPr="004A4FF9" w:rsidDel="004A4FF9">
          <w:rPr>
            <w:rFonts w:ascii="Lucida Console" w:eastAsia="Times New Roman" w:hAnsi="Lucida Console" w:cs="Courier New"/>
            <w:color w:val="000000"/>
            <w:sz w:val="14"/>
            <w:szCs w:val="14"/>
            <w:bdr w:val="none" w:sz="0" w:space="0" w:color="auto" w:frame="1"/>
            <w:rPrChange w:id="824" w:author="Author">
              <w:rPr>
                <w:rFonts w:ascii="Lucida Console" w:eastAsia="Times New Roman" w:hAnsi="Lucida Console" w:cs="Courier New"/>
                <w:color w:val="000000"/>
                <w:sz w:val="14"/>
                <w:szCs w:val="14"/>
                <w:bdr w:val="none" w:sz="0" w:space="0" w:color="auto" w:frame="1"/>
                <w:lang w:val="nl-NL"/>
              </w:rPr>
            </w:rPrChange>
          </w:rPr>
          <w:delText xml:space="preserve">  log(gdp)             712                0.531 ***      0.531 ***  </w:delText>
        </w:r>
      </w:del>
    </w:p>
    <w:p w14:paraId="72C0AE35" w14:textId="162C714D" w:rsidR="00CA6595" w:rsidDel="005F1DF3"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25" w:author="Author"/>
          <w:rFonts w:ascii="Lucida Console" w:eastAsia="Times New Roman" w:hAnsi="Lucida Console" w:cs="Courier New"/>
          <w:color w:val="000000"/>
          <w:sz w:val="14"/>
          <w:szCs w:val="14"/>
          <w:bdr w:val="none" w:sz="0" w:space="0" w:color="auto" w:frame="1"/>
          <w:lang w:val="nl-NL"/>
        </w:rPr>
        <w:pPrChange w:id="826"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27" w:author="Author">
        <w:r w:rsidRPr="004A4FF9" w:rsidDel="004A4FF9">
          <w:rPr>
            <w:rFonts w:ascii="Lucida Console" w:eastAsia="Times New Roman" w:hAnsi="Lucida Console" w:cs="Courier New"/>
            <w:color w:val="000000"/>
            <w:sz w:val="14"/>
            <w:szCs w:val="14"/>
            <w:bdr w:val="none" w:sz="0" w:space="0" w:color="auto" w:frame="1"/>
            <w:rPrChange w:id="828"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4D639F" w:rsidDel="004A4FF9">
          <w:rPr>
            <w:rFonts w:ascii="Lucida Console" w:eastAsia="Times New Roman" w:hAnsi="Lucida Console" w:cs="Courier New"/>
            <w:color w:val="000000"/>
            <w:sz w:val="14"/>
            <w:szCs w:val="14"/>
            <w:bdr w:val="none" w:sz="0" w:space="0" w:color="auto" w:frame="1"/>
            <w:lang w:val="nl-NL"/>
          </w:rPr>
          <w:delText xml:space="preserve">(376)               (0.00205)      (0.0972)    </w:delText>
        </w:r>
      </w:del>
    </w:p>
    <w:p w14:paraId="64E809DC" w14:textId="4FA6C9DD"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29" w:author="Author"/>
          <w:rFonts w:ascii="Lucida Console" w:eastAsia="Times New Roman" w:hAnsi="Lucida Console" w:cs="Courier New"/>
          <w:color w:val="000000"/>
          <w:sz w:val="14"/>
          <w:szCs w:val="14"/>
          <w:bdr w:val="none" w:sz="0" w:space="0" w:color="auto" w:frame="1"/>
          <w:lang w:val="nl-NL"/>
        </w:rPr>
        <w:pPrChange w:id="830" w:author="syd barrett" w:date="2020-09-01T13:06: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31" w:author="Author">
        <w:r w:rsidRPr="004D639F" w:rsidDel="005F1DF3">
          <w:rPr>
            <w:rFonts w:ascii="Lucida Console" w:eastAsia="Times New Roman" w:hAnsi="Lucida Console" w:cs="Courier New"/>
            <w:color w:val="000000"/>
            <w:sz w:val="14"/>
            <w:szCs w:val="14"/>
            <w:bdr w:val="none" w:sz="0" w:space="0" w:color="auto" w:frame="1"/>
            <w:lang w:val="nl-NL"/>
          </w:rPr>
          <w:delText xml:space="preserve">  internet_per_pop</w:delText>
        </w:r>
        <w:r w:rsidRPr="004D639F" w:rsidDel="004A4FF9">
          <w:rPr>
            <w:rFonts w:ascii="Lucida Console" w:eastAsia="Times New Roman" w:hAnsi="Lucida Console" w:cs="Courier New"/>
            <w:color w:val="000000"/>
            <w:sz w:val="14"/>
            <w:szCs w:val="14"/>
            <w:bdr w:val="none" w:sz="0" w:space="0" w:color="auto" w:frame="1"/>
            <w:lang w:val="nl-NL"/>
          </w:rPr>
          <w:delText xml:space="preserve">       1.95e+04 ***     2.82 ***       2.82 ***   </w:delText>
        </w:r>
      </w:del>
    </w:p>
    <w:p w14:paraId="34CF1843" w14:textId="406AF0D6" w:rsidR="00CA6595" w:rsidRPr="004D639F" w:rsidDel="004A4FF9" w:rsidRDefault="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832" w:author="Author"/>
          <w:rFonts w:ascii="Lucida Console" w:eastAsia="Times New Roman" w:hAnsi="Lucida Console" w:cs="Courier New"/>
          <w:color w:val="000000"/>
          <w:sz w:val="14"/>
          <w:szCs w:val="14"/>
          <w:bdr w:val="none" w:sz="0" w:space="0" w:color="auto" w:frame="1"/>
          <w:lang w:val="nl-NL"/>
        </w:rPr>
        <w:pPrChange w:id="833" w:author="syd barrett" w:date="2020-09-01T13:0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pPr>
        </w:pPrChange>
      </w:pPr>
      <w:del w:id="834"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(3.36e+03)       (0.0134)       (0.635)     </w:delText>
        </w:r>
      </w:del>
    </w:p>
    <w:p w14:paraId="07E285EE" w14:textId="3AC80875" w:rsidR="00CA6595" w:rsidRPr="004D639F"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5" w:author="Author"/>
          <w:rFonts w:ascii="Lucida Console" w:eastAsia="Times New Roman" w:hAnsi="Lucida Console" w:cs="Courier New"/>
          <w:color w:val="000000"/>
          <w:sz w:val="14"/>
          <w:szCs w:val="14"/>
          <w:bdr w:val="none" w:sz="0" w:space="0" w:color="auto" w:frame="1"/>
          <w:lang w:val="nl-NL"/>
        </w:rPr>
      </w:pPr>
      <w:del w:id="836"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del>
    </w:p>
    <w:p w14:paraId="1838A8CC" w14:textId="402FDFC1"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7" w:author="Author"/>
          <w:rFonts w:ascii="Lucida Console" w:eastAsia="Times New Roman" w:hAnsi="Lucida Console" w:cs="Courier New"/>
          <w:color w:val="000000"/>
          <w:sz w:val="14"/>
          <w:szCs w:val="14"/>
          <w:bdr w:val="none" w:sz="0" w:space="0" w:color="auto" w:frame="1"/>
        </w:rPr>
      </w:pPr>
      <w:del w:id="838" w:author="Author">
        <w:r w:rsidRPr="004D639F" w:rsidDel="004A4FF9">
          <w:rPr>
            <w:rFonts w:ascii="Lucida Console" w:eastAsia="Times New Roman" w:hAnsi="Lucida Console" w:cs="Courier New"/>
            <w:color w:val="000000"/>
            <w:sz w:val="14"/>
            <w:szCs w:val="14"/>
            <w:bdr w:val="none" w:sz="0" w:space="0" w:color="auto" w:frame="1"/>
            <w:lang w:val="nl-NL"/>
          </w:rPr>
          <w:delText xml:space="preserve">  </w:delText>
        </w:r>
        <w:r w:rsidRPr="00D864B0" w:rsidDel="004A4FF9">
          <w:rPr>
            <w:rFonts w:ascii="Lucida Console" w:eastAsia="Times New Roman" w:hAnsi="Lucida Console" w:cs="Courier New"/>
            <w:color w:val="000000"/>
            <w:sz w:val="14"/>
            <w:szCs w:val="14"/>
            <w:bdr w:val="none" w:sz="0" w:space="0" w:color="auto" w:frame="1"/>
          </w:rPr>
          <w:delText xml:space="preserve">N                    190              190            190          </w:delText>
        </w:r>
      </w:del>
    </w:p>
    <w:p w14:paraId="50B04977" w14:textId="1231143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39" w:author="Author"/>
          <w:rFonts w:ascii="Lucida Console" w:eastAsia="Times New Roman" w:hAnsi="Lucida Console" w:cs="Courier New"/>
          <w:color w:val="000000"/>
          <w:sz w:val="14"/>
          <w:szCs w:val="14"/>
          <w:bdr w:val="none" w:sz="0" w:space="0" w:color="auto" w:frame="1"/>
        </w:rPr>
      </w:pPr>
      <w:del w:id="840" w:author="Author">
        <w:r w:rsidRPr="00D864B0" w:rsidDel="004A4FF9">
          <w:rPr>
            <w:rFonts w:ascii="Lucida Console" w:eastAsia="Times New Roman" w:hAnsi="Lucida Console" w:cs="Courier New"/>
            <w:color w:val="000000"/>
            <w:sz w:val="14"/>
            <w:szCs w:val="14"/>
            <w:bdr w:val="none" w:sz="0" w:space="0" w:color="auto" w:frame="1"/>
          </w:rPr>
          <w:delText xml:space="preserve">  Null deviance          4.51e+09         9.26e+05       9.26e+05   </w:delText>
        </w:r>
      </w:del>
    </w:p>
    <w:p w14:paraId="15FF2C48" w14:textId="1797B4CF"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1" w:author="Author"/>
          <w:rFonts w:ascii="Lucida Console" w:eastAsia="Times New Roman" w:hAnsi="Lucida Console" w:cs="Courier New"/>
          <w:color w:val="000000"/>
          <w:sz w:val="14"/>
          <w:szCs w:val="14"/>
          <w:bdr w:val="none" w:sz="0" w:space="0" w:color="auto" w:frame="1"/>
        </w:rPr>
      </w:pPr>
      <w:del w:id="842" w:author="Author">
        <w:r w:rsidRPr="00D864B0" w:rsidDel="004A4FF9">
          <w:rPr>
            <w:rFonts w:ascii="Lucida Console" w:eastAsia="Times New Roman" w:hAnsi="Lucida Console" w:cs="Courier New"/>
            <w:color w:val="000000"/>
            <w:sz w:val="14"/>
            <w:szCs w:val="14"/>
            <w:bdr w:val="none" w:sz="0" w:space="0" w:color="auto" w:frame="1"/>
          </w:rPr>
          <w:delText xml:space="preserve">  res.deviance           2.48e+09         3.86e+05       3.86e+05   </w:delText>
        </w:r>
      </w:del>
    </w:p>
    <w:p w14:paraId="795275A8" w14:textId="4D32DE29"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3" w:author="Author"/>
          <w:rFonts w:ascii="Lucida Console" w:eastAsia="Times New Roman" w:hAnsi="Lucida Console" w:cs="Courier New"/>
          <w:color w:val="000000"/>
          <w:sz w:val="14"/>
          <w:szCs w:val="14"/>
          <w:bdr w:val="none" w:sz="0" w:space="0" w:color="auto" w:frame="1"/>
        </w:rPr>
      </w:pPr>
      <w:del w:id="844" w:author="Author">
        <w:r w:rsidRPr="00D864B0" w:rsidDel="004A4FF9">
          <w:rPr>
            <w:rFonts w:ascii="Lucida Console" w:eastAsia="Times New Roman" w:hAnsi="Lucida Console" w:cs="Courier New"/>
            <w:color w:val="000000"/>
            <w:sz w:val="14"/>
            <w:szCs w:val="14"/>
            <w:bdr w:val="none" w:sz="0" w:space="0" w:color="auto" w:frame="1"/>
          </w:rPr>
          <w:delText>────────────────────────────────────────────────────────────────────</w:delText>
        </w:r>
      </w:del>
    </w:p>
    <w:p w14:paraId="6B78B460" w14:textId="316B85E7" w:rsidR="00CA6595" w:rsidRPr="00D864B0" w:rsidDel="004A4FF9" w:rsidRDefault="00CA6595" w:rsidP="00CA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5" w:author="Author"/>
          <w:rFonts w:ascii="Lucida Console" w:eastAsia="Times New Roman" w:hAnsi="Lucida Console" w:cs="Courier New"/>
          <w:color w:val="000000"/>
          <w:sz w:val="14"/>
          <w:szCs w:val="14"/>
          <w:bdr w:val="none" w:sz="0" w:space="0" w:color="auto" w:frame="1"/>
        </w:rPr>
      </w:pPr>
      <w:del w:id="846" w:author="Author">
        <w:r w:rsidRPr="00D864B0" w:rsidDel="004A4FF9">
          <w:rPr>
            <w:rFonts w:ascii="Lucida Console" w:eastAsia="Times New Roman" w:hAnsi="Lucida Console" w:cs="Courier New"/>
            <w:color w:val="000000"/>
            <w:sz w:val="14"/>
            <w:szCs w:val="14"/>
            <w:bdr w:val="none" w:sz="0" w:space="0" w:color="auto" w:frame="1"/>
          </w:rPr>
          <w:delText xml:space="preserve">  *** p &lt; 0.001; ** p &lt; 0.01; * p &lt; 0.05.                           </w:delText>
        </w:r>
      </w:del>
    </w:p>
    <w:bookmarkEnd w:id="519"/>
    <w:p w14:paraId="05B320AA" w14:textId="3D75BA9D" w:rsidR="008D7FE2" w:rsidRPr="00D864B0" w:rsidDel="004A4FF9" w:rsidRDefault="008D7FE2" w:rsidP="00E433F7">
      <w:pPr>
        <w:jc w:val="both"/>
        <w:rPr>
          <w:del w:id="847" w:author="Author"/>
        </w:rPr>
      </w:pPr>
    </w:p>
    <w:p w14:paraId="2CBF4829" w14:textId="352D3577" w:rsidR="001117AE" w:rsidRPr="00D864B0" w:rsidDel="009571A1" w:rsidRDefault="001117AE" w:rsidP="00FB4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848" w:author="Author"/>
          <w:rFonts w:ascii="Lucida Console" w:eastAsia="Times New Roman" w:hAnsi="Lucida Console" w:cs="Courier New"/>
          <w:color w:val="000000"/>
          <w:sz w:val="14"/>
          <w:szCs w:val="14"/>
          <w:bdr w:val="none" w:sz="0" w:space="0" w:color="auto" w:frame="1"/>
        </w:rPr>
      </w:pPr>
    </w:p>
    <w:p w14:paraId="636E72FF" w14:textId="34803BCF" w:rsidR="003D089F" w:rsidRPr="00D864B0" w:rsidDel="009571A1" w:rsidRDefault="00F27D44" w:rsidP="00E433F7">
      <w:pPr>
        <w:pStyle w:val="Caption"/>
        <w:jc w:val="both"/>
        <w:rPr>
          <w:del w:id="849" w:author="Author"/>
          <w:b w:val="0"/>
        </w:rPr>
      </w:pPr>
      <w:bookmarkStart w:id="850" w:name="_Ref10815821"/>
      <w:del w:id="851" w:author="Author">
        <w:r w:rsidRPr="00D864B0" w:rsidDel="009571A1">
          <w:delText xml:space="preserve"> </w:delText>
        </w:r>
        <w:bookmarkStart w:id="852" w:name="_Ref11839878"/>
        <w:r w:rsidR="00377DB5" w:rsidRPr="00D864B0" w:rsidDel="009571A1">
          <w:delText xml:space="preserve">Table </w:delText>
        </w:r>
        <w:r w:rsidR="000C3DD3" w:rsidDel="009571A1">
          <w:rPr>
            <w:b w:val="0"/>
            <w:iCs w:val="0"/>
          </w:rPr>
          <w:fldChar w:fldCharType="begin"/>
        </w:r>
        <w:r w:rsidR="000C3DD3" w:rsidDel="009571A1">
          <w:delInstrText xml:space="preserve"> SEQ Table \* ARABIC </w:delInstrText>
        </w:r>
        <w:r w:rsidR="000C3DD3" w:rsidDel="009571A1">
          <w:rPr>
            <w:b w:val="0"/>
            <w:iCs w:val="0"/>
          </w:rPr>
          <w:fldChar w:fldCharType="separate"/>
        </w:r>
        <w:r w:rsidR="00FC6C4B" w:rsidRPr="00D864B0" w:rsidDel="009571A1">
          <w:rPr>
            <w:noProof/>
          </w:rPr>
          <w:delText>2</w:delText>
        </w:r>
        <w:r w:rsidR="000C3DD3" w:rsidDel="009571A1">
          <w:rPr>
            <w:b w:val="0"/>
            <w:iCs w:val="0"/>
            <w:noProof/>
          </w:rPr>
          <w:fldChar w:fldCharType="end"/>
        </w:r>
        <w:bookmarkEnd w:id="850"/>
        <w:bookmarkEnd w:id="852"/>
        <w:r w:rsidR="00377DB5" w:rsidRPr="00D864B0" w:rsidDel="009571A1">
          <w:delText xml:space="preserve">: Global </w:delText>
        </w:r>
        <w:r w:rsidR="00A30AA8" w:rsidRPr="00D864B0" w:rsidDel="009571A1">
          <w:delText>models I. (DV: download per capita)</w:delText>
        </w:r>
      </w:del>
    </w:p>
    <w:p w14:paraId="63CA9E7F" w14:textId="00FEB414" w:rsidR="004077A3" w:rsidRPr="00D864B0" w:rsidRDefault="00F26DF1" w:rsidP="00E433F7">
      <w:pPr>
        <w:jc w:val="both"/>
      </w:pPr>
      <w:r w:rsidRPr="00D864B0">
        <w:t xml:space="preserve">In the </w:t>
      </w:r>
      <w:r w:rsidR="001C3EF8" w:rsidRPr="00D864B0">
        <w:t>general linear</w:t>
      </w:r>
      <w:r w:rsidRPr="00D864B0">
        <w:t xml:space="preserve"> model</w:t>
      </w:r>
      <w:ins w:id="853" w:author="Author">
        <w:r w:rsidR="005F1DF3">
          <w:t xml:space="preserve"> (Model 1)</w:t>
        </w:r>
      </w:ins>
      <w:r w:rsidR="00CD2B2F" w:rsidRPr="00D864B0">
        <w:t>,</w:t>
      </w:r>
      <w:r w:rsidRPr="00D864B0">
        <w:t xml:space="preserve"> </w:t>
      </w:r>
      <w:r w:rsidR="00FB4745" w:rsidRPr="00D864B0">
        <w:t>only</w:t>
      </w:r>
      <w:r w:rsidR="00A75F1C" w:rsidRPr="00D864B0">
        <w:t xml:space="preserve"> the </w:t>
      </w:r>
      <w:r w:rsidR="00165A5B" w:rsidRPr="00D864B0">
        <w:t>Internet</w:t>
      </w:r>
      <w:r w:rsidRPr="00D864B0">
        <w:t xml:space="preserve"> </w:t>
      </w:r>
      <w:r w:rsidR="00165A5B" w:rsidRPr="00D864B0">
        <w:t xml:space="preserve">Penetration </w:t>
      </w:r>
      <w:r w:rsidR="00A75F1C" w:rsidRPr="00D864B0">
        <w:t xml:space="preserve">and the GDP </w:t>
      </w:r>
      <w:r w:rsidR="002450F5" w:rsidRPr="00D864B0">
        <w:t>ha</w:t>
      </w:r>
      <w:r w:rsidR="00A75F1C" w:rsidRPr="00D864B0">
        <w:t xml:space="preserve">ve </w:t>
      </w:r>
      <w:r w:rsidR="00784F08" w:rsidRPr="00D864B0">
        <w:t xml:space="preserve">significant </w:t>
      </w:r>
      <w:r w:rsidR="002450F5" w:rsidRPr="00D864B0">
        <w:t>effect</w:t>
      </w:r>
      <w:r w:rsidR="00A75F1C" w:rsidRPr="00D864B0">
        <w:t>s</w:t>
      </w:r>
      <w:r w:rsidR="00267E7C" w:rsidRPr="00D864B0">
        <w:t xml:space="preserve"> (the latter only at a 90% level)</w:t>
      </w:r>
      <w:r w:rsidR="00A75F1C" w:rsidRPr="00D864B0">
        <w:t>,</w:t>
      </w:r>
      <w:r w:rsidR="00784F08" w:rsidRPr="00D864B0">
        <w:t xml:space="preserve"> both </w:t>
      </w:r>
      <w:r w:rsidR="00CD2B2F" w:rsidRPr="00D864B0">
        <w:t xml:space="preserve">being </w:t>
      </w:r>
      <w:r w:rsidR="00784F08" w:rsidRPr="00D864B0">
        <w:t>positive</w:t>
      </w:r>
      <w:r w:rsidR="00165A5B" w:rsidRPr="00D864B0">
        <w:t xml:space="preserve">. </w:t>
      </w:r>
      <w:r w:rsidR="003B4172" w:rsidRPr="00D864B0">
        <w:t xml:space="preserve">While there </w:t>
      </w:r>
      <w:r w:rsidR="000C6A44" w:rsidRPr="00D864B0">
        <w:t>is a 0.</w:t>
      </w:r>
      <w:r w:rsidR="00EC53A8" w:rsidRPr="00D864B0">
        <w:t>7</w:t>
      </w:r>
      <w:r w:rsidR="00462803" w:rsidRPr="00D864B0">
        <w:t>5</w:t>
      </w:r>
      <w:r w:rsidR="00EC53A8" w:rsidRPr="00D864B0">
        <w:t xml:space="preserve"> </w:t>
      </w:r>
      <w:r w:rsidR="00165A5B" w:rsidRPr="00D864B0">
        <w:t>correlation between GDP and Internet penetration, the VIF values of the model show that the model does not</w:t>
      </w:r>
      <w:r w:rsidR="00C850DE" w:rsidRPr="00D864B0">
        <w:t xml:space="preserve"> suffer from multicollinearity. </w:t>
      </w:r>
    </w:p>
    <w:p w14:paraId="26E0E21B" w14:textId="4F3C03A1" w:rsidR="004077A3" w:rsidRPr="00D864B0" w:rsidRDefault="00EB0CAC" w:rsidP="00E433F7">
      <w:pPr>
        <w:jc w:val="both"/>
      </w:pPr>
      <w:r w:rsidRPr="00D864B0">
        <w:t>With the P</w:t>
      </w:r>
      <w:r w:rsidR="00165A5B" w:rsidRPr="00D864B0">
        <w:t>oisson regression</w:t>
      </w:r>
      <w:r w:rsidR="00C850DE" w:rsidRPr="00D864B0">
        <w:t xml:space="preserve"> in column (2) of</w:t>
      </w:r>
      <w:r w:rsidR="001C3EF8" w:rsidRPr="00D864B0">
        <w:t xml:space="preserve"> </w:t>
      </w:r>
      <w:r w:rsidR="001C3EF8" w:rsidRPr="00D864B0">
        <w:fldChar w:fldCharType="begin"/>
      </w:r>
      <w:r w:rsidR="001C3EF8" w:rsidRPr="00D864B0">
        <w:instrText xml:space="preserve"> REF _Ref11839878 \h </w:instrText>
      </w:r>
      <w:r w:rsidR="00E433F7" w:rsidRPr="00D864B0">
        <w:instrText xml:space="preserve"> \* MERGEFORMAT </w:instrText>
      </w:r>
      <w:r w:rsidR="001C3EF8" w:rsidRPr="00D864B0">
        <w:fldChar w:fldCharType="separate"/>
      </w:r>
      <w:r w:rsidR="001C3EF8" w:rsidRPr="00D864B0">
        <w:t xml:space="preserve">Table </w:t>
      </w:r>
      <w:r w:rsidR="001C3EF8" w:rsidRPr="00D864B0">
        <w:rPr>
          <w:noProof/>
        </w:rPr>
        <w:t>2</w:t>
      </w:r>
      <w:r w:rsidR="001C3EF8" w:rsidRPr="00D864B0">
        <w:fldChar w:fldCharType="end"/>
      </w:r>
      <w:r w:rsidR="00165A5B" w:rsidRPr="00D864B0">
        <w:t xml:space="preserve">, all </w:t>
      </w:r>
      <w:r w:rsidR="003B4172" w:rsidRPr="00D864B0">
        <w:t xml:space="preserve">the </w:t>
      </w:r>
      <w:r w:rsidR="00165A5B" w:rsidRPr="00D864B0">
        <w:t xml:space="preserve">variables are highly significant. </w:t>
      </w:r>
      <w:r w:rsidR="004077A3" w:rsidRPr="00D864B0">
        <w:t xml:space="preserve">The VIF values are </w:t>
      </w:r>
      <w:del w:id="854" w:author="Author">
        <w:r w:rsidR="004077A3" w:rsidRPr="00D864B0" w:rsidDel="005F1DF3">
          <w:delText>&lt;2</w:delText>
        </w:r>
      </w:del>
      <w:ins w:id="855" w:author="Author">
        <w:r w:rsidR="005F1DF3">
          <w:t>less than two</w:t>
        </w:r>
      </w:ins>
      <w:r w:rsidR="004077A3" w:rsidRPr="00D864B0">
        <w:t xml:space="preserve">, so </w:t>
      </w:r>
      <w:del w:id="856" w:author="Author">
        <w:r w:rsidR="004077A3" w:rsidRPr="00D864B0" w:rsidDel="005F1DF3">
          <w:delText>we should</w:delText>
        </w:r>
        <w:r w:rsidR="003D0523" w:rsidRPr="00D864B0" w:rsidDel="005F1DF3">
          <w:delText xml:space="preserve"> </w:delText>
        </w:r>
        <w:r w:rsidR="004077A3" w:rsidRPr="00D864B0" w:rsidDel="005F1DF3">
          <w:delText>n</w:delText>
        </w:r>
        <w:r w:rsidR="003D0523" w:rsidRPr="00D864B0" w:rsidDel="005F1DF3">
          <w:delText>o</w:delText>
        </w:r>
        <w:r w:rsidR="004077A3" w:rsidRPr="00D864B0" w:rsidDel="005F1DF3">
          <w:delText xml:space="preserve">t worry about </w:delText>
        </w:r>
      </w:del>
      <w:r w:rsidR="004077A3" w:rsidRPr="00D864B0">
        <w:t xml:space="preserve">multicollinearity </w:t>
      </w:r>
      <w:ins w:id="857" w:author="Author">
        <w:r w:rsidR="005F1DF3">
          <w:t xml:space="preserve">in not a concern. </w:t>
        </w:r>
      </w:ins>
      <w:del w:id="858" w:author="Author">
        <w:r w:rsidR="004077A3" w:rsidRPr="00D864B0" w:rsidDel="005F1DF3">
          <w:delText xml:space="preserve">here either.  </w:delText>
        </w:r>
      </w:del>
      <w:r w:rsidR="00165A5B" w:rsidRPr="00D864B0">
        <w:t>The sign</w:t>
      </w:r>
      <w:r w:rsidR="002A245B" w:rsidRPr="00D864B0">
        <w:t>s</w:t>
      </w:r>
      <w:r w:rsidR="00165A5B" w:rsidRPr="00D864B0">
        <w:t xml:space="preserve"> of the coefficients are the same</w:t>
      </w:r>
      <w:r w:rsidR="003B4172" w:rsidRPr="00D864B0">
        <w:t xml:space="preserve"> as with the linear model</w:t>
      </w:r>
      <w:r w:rsidR="00402629" w:rsidRPr="00D864B0">
        <w:t xml:space="preserve">: countries with </w:t>
      </w:r>
      <w:r w:rsidR="006D64EA" w:rsidRPr="00D864B0">
        <w:t xml:space="preserve">higher gross income and </w:t>
      </w:r>
      <w:r w:rsidR="00402629" w:rsidRPr="00D864B0">
        <w:t xml:space="preserve">better internet </w:t>
      </w:r>
      <w:r w:rsidR="00A30AA8" w:rsidRPr="00D864B0">
        <w:t xml:space="preserve">access </w:t>
      </w:r>
      <w:r w:rsidR="00402629" w:rsidRPr="00D864B0">
        <w:t>download more</w:t>
      </w:r>
      <w:r w:rsidR="009A1D6E" w:rsidRPr="00D864B0">
        <w:t xml:space="preserve">. Population enters as a highly significant explanatory variable with a negative sign, </w:t>
      </w:r>
      <w:r w:rsidR="00DE1355" w:rsidRPr="00D864B0">
        <w:t xml:space="preserve">which may be the result of </w:t>
      </w:r>
      <w:r w:rsidR="00576C33" w:rsidRPr="00D864B0">
        <w:t>two factors. On the one hand</w:t>
      </w:r>
      <w:r w:rsidR="00FF5354" w:rsidRPr="00D864B0">
        <w:t>,</w:t>
      </w:r>
      <w:r w:rsidR="00576C33" w:rsidRPr="00D864B0">
        <w:t xml:space="preserve"> the knowledge demand of populous </w:t>
      </w:r>
      <w:r w:rsidR="00DE1355" w:rsidRPr="00D864B0">
        <w:t>co</w:t>
      </w:r>
      <w:r w:rsidR="00576C33" w:rsidRPr="00D864B0">
        <w:t>u</w:t>
      </w:r>
      <w:r w:rsidR="00DE1355" w:rsidRPr="00D864B0">
        <w:t xml:space="preserve">ntries </w:t>
      </w:r>
      <w:r w:rsidR="00576C33" w:rsidRPr="00D864B0">
        <w:t xml:space="preserve">like China, India, </w:t>
      </w:r>
      <w:r w:rsidR="00FF5354" w:rsidRPr="00D864B0">
        <w:t xml:space="preserve">and </w:t>
      </w:r>
      <w:r w:rsidR="00576C33" w:rsidRPr="00D864B0">
        <w:t>Indonesia are not best served by a predominantly English language shadow library</w:t>
      </w:r>
      <w:r w:rsidR="00402629" w:rsidRPr="00D864B0">
        <w:t>.</w:t>
      </w:r>
      <w:r w:rsidR="00576C33" w:rsidRPr="00D864B0">
        <w:t xml:space="preserve"> On the other hand</w:t>
      </w:r>
      <w:r w:rsidR="00C54DD9" w:rsidRPr="00D864B0">
        <w:t>,</w:t>
      </w:r>
      <w:r w:rsidR="00462935" w:rsidRPr="00D864B0">
        <w:t xml:space="preserve"> it is possible that the share </w:t>
      </w:r>
      <w:r w:rsidR="00FF5354" w:rsidRPr="00D864B0">
        <w:t xml:space="preserve">of the </w:t>
      </w:r>
      <w:r w:rsidR="00462935" w:rsidRPr="00D864B0">
        <w:t>population working in knowledge</w:t>
      </w:r>
      <w:r w:rsidR="00FF5354" w:rsidRPr="00D864B0">
        <w:t>-</w:t>
      </w:r>
      <w:r w:rsidR="00462935" w:rsidRPr="00D864B0">
        <w:t>intensive domains of society do</w:t>
      </w:r>
      <w:r w:rsidR="00FF5354" w:rsidRPr="00D864B0">
        <w:t>es</w:t>
      </w:r>
      <w:r w:rsidR="00462935" w:rsidRPr="00D864B0">
        <w:t xml:space="preserve"> not scale linearly with population. </w:t>
      </w:r>
      <w:r w:rsidR="00402629" w:rsidRPr="00D864B0">
        <w:t xml:space="preserve"> </w:t>
      </w:r>
    </w:p>
    <w:p w14:paraId="4DA1C204" w14:textId="548EA6CE" w:rsidR="00B837DA" w:rsidRPr="00D864B0" w:rsidRDefault="00165A5B" w:rsidP="00E433F7">
      <w:pPr>
        <w:jc w:val="both"/>
      </w:pPr>
      <w:r w:rsidRPr="00D864B0">
        <w:t xml:space="preserve">One possible downside of </w:t>
      </w:r>
      <w:r w:rsidR="00EB0CAC" w:rsidRPr="00D864B0">
        <w:t>the Poisson regression</w:t>
      </w:r>
      <w:r w:rsidRPr="00D864B0">
        <w:t xml:space="preserve"> </w:t>
      </w:r>
      <w:r w:rsidR="00EB0CAC" w:rsidRPr="00D864B0">
        <w:t xml:space="preserve">is </w:t>
      </w:r>
      <w:r w:rsidRPr="00D864B0">
        <w:t xml:space="preserve">that </w:t>
      </w:r>
      <w:r w:rsidR="00EB0CAC" w:rsidRPr="00D864B0">
        <w:t xml:space="preserve">it </w:t>
      </w:r>
      <w:r w:rsidRPr="00D864B0">
        <w:t>can</w:t>
      </w:r>
      <w:r w:rsidR="003D0523" w:rsidRPr="00D864B0">
        <w:t>not</w:t>
      </w:r>
      <w:r w:rsidRPr="00D864B0">
        <w:t xml:space="preserve"> deal with overdispersion (only one parameter is estimated). This can lead to</w:t>
      </w:r>
      <w:r w:rsidR="00C850DE" w:rsidRPr="00D864B0">
        <w:t xml:space="preserve"> underestimated standard errors, </w:t>
      </w:r>
      <w:r w:rsidRPr="00D864B0">
        <w:t xml:space="preserve">which </w:t>
      </w:r>
      <w:r w:rsidR="00C850DE" w:rsidRPr="00D864B0">
        <w:t xml:space="preserve">we </w:t>
      </w:r>
      <w:r w:rsidRPr="00D864B0">
        <w:t>tested with a Wald test</w:t>
      </w:r>
      <w:r w:rsidR="00B837DA" w:rsidRPr="00D864B0">
        <w:t xml:space="preserve">. </w:t>
      </w:r>
      <w:r w:rsidR="00EC695B" w:rsidRPr="00D864B0">
        <w:t xml:space="preserve">Since </w:t>
      </w:r>
      <w:r w:rsidRPr="00D864B0">
        <w:t>the scale factor</w:t>
      </w:r>
      <w:r w:rsidR="00EC695B" w:rsidRPr="00D864B0">
        <w:t xml:space="preserve"> in the </w:t>
      </w:r>
      <w:r w:rsidR="00EB0CAC" w:rsidRPr="00D864B0">
        <w:t>Poiss</w:t>
      </w:r>
      <w:r w:rsidR="00EC695B" w:rsidRPr="00D864B0">
        <w:t xml:space="preserve">on model is much higher than 1  </w:t>
      </w:r>
      <w:r w:rsidRPr="00D864B0">
        <w:t>(</w:t>
      </w:r>
      <w:r w:rsidR="00FF5354" w:rsidRPr="00D864B0">
        <w:t>residual deviance</w:t>
      </w:r>
      <w:r w:rsidRPr="00D864B0">
        <w:t xml:space="preserve"> / df = </w:t>
      </w:r>
      <w:r w:rsidR="00B213CD" w:rsidRPr="00D864B0">
        <w:t>385842 /186</w:t>
      </w:r>
      <w:r w:rsidRPr="00D864B0">
        <w:t xml:space="preserve">), </w:t>
      </w:r>
      <w:r w:rsidR="00C850DE" w:rsidRPr="00D864B0">
        <w:t xml:space="preserve">we </w:t>
      </w:r>
      <w:r w:rsidRPr="00D864B0">
        <w:t>correct</w:t>
      </w:r>
      <w:r w:rsidR="00C850DE" w:rsidRPr="00D864B0">
        <w:t>ed</w:t>
      </w:r>
      <w:r w:rsidRPr="00D864B0">
        <w:t xml:space="preserve"> for overdispersion</w:t>
      </w:r>
      <w:r w:rsidR="00EC695B" w:rsidRPr="00D864B0">
        <w:t xml:space="preserve"> </w:t>
      </w:r>
      <w:r w:rsidR="00CD699B" w:rsidRPr="00D864B0">
        <w:t xml:space="preserve">by using a </w:t>
      </w:r>
      <w:proofErr w:type="spellStart"/>
      <w:r w:rsidR="00EB0CAC" w:rsidRPr="00D864B0">
        <w:t>Q</w:t>
      </w:r>
      <w:r w:rsidR="00CD699B" w:rsidRPr="00D864B0">
        <w:t>uasi</w:t>
      </w:r>
      <w:r w:rsidR="00EB0CAC" w:rsidRPr="00D864B0">
        <w:t>P</w:t>
      </w:r>
      <w:r w:rsidR="00CD699B" w:rsidRPr="00D864B0">
        <w:t>oisson</w:t>
      </w:r>
      <w:proofErr w:type="spellEnd"/>
      <w:r w:rsidR="00CD699B" w:rsidRPr="00D864B0">
        <w:t xml:space="preserve"> </w:t>
      </w:r>
      <w:r w:rsidRPr="00D864B0">
        <w:t xml:space="preserve">regression </w:t>
      </w:r>
      <w:r w:rsidR="00CD699B" w:rsidRPr="00D864B0">
        <w:t>model</w:t>
      </w:r>
      <w:r w:rsidR="00EB0CAC" w:rsidRPr="00D864B0">
        <w:t>, presented in</w:t>
      </w:r>
      <w:r w:rsidR="00CD699B" w:rsidRPr="00D864B0">
        <w:t xml:space="preserve"> </w:t>
      </w:r>
      <w:r w:rsidR="005C7235" w:rsidRPr="00D864B0">
        <w:t>co</w:t>
      </w:r>
      <w:r w:rsidR="00C850DE" w:rsidRPr="00D864B0">
        <w:t>lumn (3) of</w:t>
      </w:r>
      <w:r w:rsidR="00B837DA" w:rsidRPr="00D864B0">
        <w:t xml:space="preserve"> </w:t>
      </w:r>
      <w:r w:rsidR="00B837DA" w:rsidRPr="00D864B0">
        <w:fldChar w:fldCharType="begin"/>
      </w:r>
      <w:r w:rsidR="00B837DA" w:rsidRPr="00D864B0">
        <w:instrText xml:space="preserve"> REF _Ref11839878 \h </w:instrText>
      </w:r>
      <w:r w:rsidR="00E433F7" w:rsidRPr="00D864B0">
        <w:instrText xml:space="preserve"> \* MERGEFORMAT </w:instrText>
      </w:r>
      <w:r w:rsidR="00B837DA" w:rsidRPr="00D864B0">
        <w:fldChar w:fldCharType="separate"/>
      </w:r>
      <w:r w:rsidR="00B837DA" w:rsidRPr="00D864B0">
        <w:t xml:space="preserve">Table </w:t>
      </w:r>
      <w:r w:rsidR="00B837DA" w:rsidRPr="00D864B0">
        <w:rPr>
          <w:noProof/>
        </w:rPr>
        <w:t>2</w:t>
      </w:r>
      <w:r w:rsidR="00B837DA" w:rsidRPr="00D864B0">
        <w:fldChar w:fldCharType="end"/>
      </w:r>
      <w:r w:rsidRPr="00D864B0">
        <w:t>.</w:t>
      </w:r>
      <w:r w:rsidR="00170CDD" w:rsidRPr="00D864B0">
        <w:t xml:space="preserve"> </w:t>
      </w:r>
      <w:r w:rsidR="00BB414C" w:rsidRPr="00D864B0">
        <w:t xml:space="preserve">In this last </w:t>
      </w:r>
      <w:r w:rsidR="00224082" w:rsidRPr="00D864B0">
        <w:t>model</w:t>
      </w:r>
      <w:r w:rsidR="00FF5354" w:rsidRPr="00D864B0">
        <w:t>,</w:t>
      </w:r>
      <w:r w:rsidR="00224082" w:rsidRPr="00D864B0">
        <w:t xml:space="preserve"> </w:t>
      </w:r>
      <w:r w:rsidR="006D64EA" w:rsidRPr="00D864B0">
        <w:t>GDP</w:t>
      </w:r>
      <w:r w:rsidR="00BB414C" w:rsidRPr="00D864B0">
        <w:t xml:space="preserve"> and internet penetration </w:t>
      </w:r>
      <w:r w:rsidR="00C92712" w:rsidRPr="00D864B0">
        <w:t>are highly significant, and have</w:t>
      </w:r>
      <w:r w:rsidR="00BB414C" w:rsidRPr="00D864B0">
        <w:t xml:space="preserve"> positive effect</w:t>
      </w:r>
      <w:r w:rsidR="00B837DA" w:rsidRPr="00D864B0">
        <w:t xml:space="preserve">s. </w:t>
      </w:r>
    </w:p>
    <w:p w14:paraId="15332E91" w14:textId="6ED319C9" w:rsidR="00165A5B" w:rsidRPr="00D864B0" w:rsidRDefault="00E73E86" w:rsidP="00E433F7">
      <w:pPr>
        <w:jc w:val="both"/>
      </w:pPr>
      <w:r w:rsidRPr="00D864B0">
        <w:t xml:space="preserve">Taken together, these models suggest </w:t>
      </w:r>
      <w:r w:rsidR="00C92712" w:rsidRPr="00D864B0">
        <w:t xml:space="preserve">a result </w:t>
      </w:r>
      <w:r w:rsidR="008565AE" w:rsidRPr="00D864B0">
        <w:t>which contradicts</w:t>
      </w:r>
      <w:r w:rsidR="00C92712" w:rsidRPr="00D864B0">
        <w:t xml:space="preserve"> our hypothesis that </w:t>
      </w:r>
      <w:r w:rsidR="006D64EA" w:rsidRPr="00D864B0">
        <w:t>low(</w:t>
      </w:r>
      <w:proofErr w:type="spellStart"/>
      <w:r w:rsidR="006D64EA" w:rsidRPr="00D864B0">
        <w:t>er</w:t>
      </w:r>
      <w:proofErr w:type="spellEnd"/>
      <w:r w:rsidR="006D64EA" w:rsidRPr="00D864B0">
        <w:t xml:space="preserve">) income </w:t>
      </w:r>
      <w:r w:rsidR="00C92712" w:rsidRPr="00D864B0">
        <w:t xml:space="preserve">countries may use shadow libraries </w:t>
      </w:r>
      <w:r w:rsidR="008565AE" w:rsidRPr="00D864B0">
        <w:t xml:space="preserve">more </w:t>
      </w:r>
      <w:r w:rsidR="00C92712" w:rsidRPr="00D864B0">
        <w:t>to compensate for infrastructural, and funding limitations.</w:t>
      </w:r>
    </w:p>
    <w:p w14:paraId="71DF9D17" w14:textId="5FEB11C3" w:rsidR="00355767" w:rsidRPr="00D864B0" w:rsidRDefault="00C92712" w:rsidP="00300E3C">
      <w:pPr>
        <w:jc w:val="both"/>
      </w:pPr>
      <w:r w:rsidRPr="00D864B0">
        <w:t xml:space="preserve">To explore further, </w:t>
      </w:r>
      <w:r w:rsidR="00B743A0" w:rsidRPr="00D864B0">
        <w:t xml:space="preserve">we added a number of macroeconomic </w:t>
      </w:r>
      <w:r w:rsidR="00165A5B" w:rsidRPr="00D864B0">
        <w:t xml:space="preserve">variables </w:t>
      </w:r>
      <w:r w:rsidR="00B743A0" w:rsidRPr="00D864B0">
        <w:t>related to tertiary education and research activities</w:t>
      </w:r>
      <w:r w:rsidR="00165A5B" w:rsidRPr="00D864B0">
        <w:t xml:space="preserve">. </w:t>
      </w:r>
      <w:r w:rsidR="00B743A0" w:rsidRPr="00D864B0">
        <w:t xml:space="preserve">We queried </w:t>
      </w:r>
      <w:hyperlink r:id="rId9">
        <w:r w:rsidR="00B743A0" w:rsidRPr="00D864B0">
          <w:t>gross tertiary education enrollment ratio</w:t>
        </w:r>
      </w:hyperlink>
      <w:r w:rsidR="00B743A0" w:rsidRPr="00D864B0">
        <w:t>, the expenditure on tertiary education per student and the percentage of GDP spending on R&amp;D from 201</w:t>
      </w:r>
      <w:r w:rsidR="00E73E86" w:rsidRPr="00D864B0">
        <w:t>5 from the World Bank Open Data dataset</w:t>
      </w:r>
      <w:r w:rsidR="00B743A0" w:rsidRPr="00D864B0">
        <w:t>.</w:t>
      </w:r>
      <w:r w:rsidR="007332C6" w:rsidRPr="00D864B0">
        <w:t xml:space="preserve"> We also included the H index of countries from 2015. </w:t>
      </w:r>
      <w:r w:rsidR="00B743A0" w:rsidRPr="00D864B0">
        <w:t xml:space="preserve"> Due to missing data</w:t>
      </w:r>
      <w:r w:rsidR="00FF5354" w:rsidRPr="00D864B0">
        <w:t>,</w:t>
      </w:r>
      <w:r w:rsidR="00B743A0" w:rsidRPr="00D864B0">
        <w:t xml:space="preserve"> the sample size was reduced </w:t>
      </w:r>
      <w:r w:rsidR="00D46458" w:rsidRPr="00D864B0">
        <w:t xml:space="preserve">from </w:t>
      </w:r>
      <w:r w:rsidR="006846E2" w:rsidRPr="00D864B0">
        <w:t>190</w:t>
      </w:r>
      <w:r w:rsidR="00D46458" w:rsidRPr="00D864B0">
        <w:t xml:space="preserve"> to </w:t>
      </w:r>
      <w:r w:rsidR="006846E2" w:rsidRPr="00D864B0">
        <w:t>86</w:t>
      </w:r>
      <w:r w:rsidR="00300E3C" w:rsidRPr="00D864B0">
        <w:t xml:space="preserve">. </w:t>
      </w:r>
      <w:r w:rsidR="00684831" w:rsidRPr="00D864B0">
        <w:t xml:space="preserve">For this model and all the following </w:t>
      </w:r>
      <w:r w:rsidR="003D0523" w:rsidRPr="00D864B0">
        <w:t>ones,</w:t>
      </w:r>
      <w:r w:rsidR="00684831" w:rsidRPr="00D864B0">
        <w:t xml:space="preserve"> we only include the results of the </w:t>
      </w:r>
      <w:proofErr w:type="spellStart"/>
      <w:r w:rsidR="008565AE" w:rsidRPr="00D864B0">
        <w:t>Q</w:t>
      </w:r>
      <w:r w:rsidR="00684831" w:rsidRPr="00D864B0">
        <w:t>uasi</w:t>
      </w:r>
      <w:r w:rsidR="008565AE" w:rsidRPr="00D864B0">
        <w:t>P</w:t>
      </w:r>
      <w:r w:rsidR="00684831" w:rsidRPr="00D864B0">
        <w:t>oisson</w:t>
      </w:r>
      <w:proofErr w:type="spellEnd"/>
      <w:r w:rsidR="00684831" w:rsidRPr="00D864B0">
        <w:t xml:space="preserve"> regression as this is the best fit for our data. The results are summarized in </w:t>
      </w:r>
      <w:r w:rsidR="00355767" w:rsidRPr="00D864B0">
        <w:fldChar w:fldCharType="begin"/>
      </w:r>
      <w:r w:rsidR="00355767" w:rsidRPr="00D864B0">
        <w:instrText xml:space="preserve"> REF _Ref11753748 \h </w:instrText>
      </w:r>
      <w:r w:rsidR="00E433F7" w:rsidRPr="00D864B0">
        <w:instrText xml:space="preserve"> \* MERGEFORMAT </w:instrText>
      </w:r>
      <w:r w:rsidR="00355767" w:rsidRPr="00D864B0">
        <w:fldChar w:fldCharType="separate"/>
      </w:r>
      <w:r w:rsidR="00355767" w:rsidRPr="00D864B0">
        <w:t xml:space="preserve">Table </w:t>
      </w:r>
      <w:r w:rsidR="00355767" w:rsidRPr="00D864B0">
        <w:rPr>
          <w:noProof/>
        </w:rPr>
        <w:t>3</w:t>
      </w:r>
      <w:r w:rsidR="00355767" w:rsidRPr="00D864B0">
        <w:fldChar w:fldCharType="end"/>
      </w:r>
      <w:r w:rsidR="00355767" w:rsidRPr="00D864B0">
        <w:t>.</w:t>
      </w:r>
    </w:p>
    <w:p w14:paraId="41FC2F6D" w14:textId="77777777" w:rsidR="009571A1" w:rsidRDefault="009571A1" w:rsidP="009571A1">
      <w:pPr>
        <w:pStyle w:val="Caption"/>
        <w:jc w:val="both"/>
        <w:rPr>
          <w:ins w:id="859" w:author="Author"/>
        </w:rPr>
      </w:pPr>
      <w:bookmarkStart w:id="860" w:name="_Ref11753748"/>
    </w:p>
    <w:p w14:paraId="1F034529" w14:textId="0DA9B11C" w:rsidR="009571A1" w:rsidRPr="00D864B0" w:rsidRDefault="009571A1" w:rsidP="009571A1">
      <w:pPr>
        <w:pStyle w:val="Caption"/>
        <w:jc w:val="both"/>
        <w:rPr>
          <w:ins w:id="861" w:author="Author"/>
        </w:rPr>
      </w:pPr>
      <w:ins w:id="862" w:author="Author">
        <w:r w:rsidRPr="00D864B0">
          <w:lastRenderedPageBreak/>
          <w:t xml:space="preserve">Table </w:t>
        </w:r>
        <w:r>
          <w:fldChar w:fldCharType="begin"/>
        </w:r>
        <w:r>
          <w:instrText xml:space="preserve"> SEQ Table \* ARABIC </w:instrText>
        </w:r>
        <w:r>
          <w:fldChar w:fldCharType="separate"/>
        </w:r>
        <w:r w:rsidRPr="00D864B0">
          <w:rPr>
            <w:noProof/>
          </w:rPr>
          <w:t>3</w:t>
        </w:r>
        <w:r>
          <w:rPr>
            <w:noProof/>
          </w:rPr>
          <w:fldChar w:fldCharType="end"/>
        </w:r>
        <w:r w:rsidRPr="00D864B0">
          <w:t xml:space="preserve"> Global models II. (DV: download per capita)</w:t>
        </w:r>
      </w:ins>
    </w:p>
    <w:tbl>
      <w:tblPr>
        <w:tblStyle w:val="TableGridLight"/>
        <w:tblW w:w="5000" w:type="pct"/>
        <w:tblLook w:val="0420" w:firstRow="1" w:lastRow="0" w:firstColumn="0" w:lastColumn="0" w:noHBand="0" w:noVBand="1"/>
        <w:tblPrChange w:id="863" w:author="Author">
          <w:tblPr>
            <w:tblW w:w="5000" w:type="pct"/>
            <w:jc w:val="center"/>
            <w:tblLook w:val="0420" w:firstRow="1" w:lastRow="0" w:firstColumn="0" w:lastColumn="0" w:noHBand="0" w:noVBand="1"/>
          </w:tblPr>
        </w:tblPrChange>
      </w:tblPr>
      <w:tblGrid>
        <w:gridCol w:w="4452"/>
        <w:gridCol w:w="1632"/>
        <w:gridCol w:w="1633"/>
        <w:gridCol w:w="1633"/>
        <w:tblGridChange w:id="864">
          <w:tblGrid>
            <w:gridCol w:w="4236"/>
            <w:gridCol w:w="84"/>
            <w:gridCol w:w="1624"/>
            <w:gridCol w:w="1708"/>
            <w:gridCol w:w="1708"/>
          </w:tblGrid>
        </w:tblGridChange>
      </w:tblGrid>
      <w:tr w:rsidR="005548AA" w:rsidRPr="00355708" w14:paraId="10D93FE9" w14:textId="77777777" w:rsidTr="00667F7A">
        <w:trPr>
          <w:ins w:id="865" w:author="Author"/>
          <w:trPrChange w:id="866" w:author="Author">
            <w:trPr>
              <w:cantSplit/>
              <w:jc w:val="center"/>
            </w:trPr>
          </w:trPrChange>
        </w:trPr>
        <w:tc>
          <w:tcPr>
            <w:tcW w:w="1250" w:type="pct"/>
            <w:tcPrChange w:id="867" w:author="Author">
              <w:tcPr>
                <w:tcW w:w="1250" w:type="pct"/>
                <w:tcBorders>
                  <w:top w:val="single" w:sz="6" w:space="0" w:color="000000"/>
                </w:tcBorders>
                <w:shd w:val="clear" w:color="auto" w:fill="FFFFFF"/>
                <w:tcMar>
                  <w:top w:w="0" w:type="dxa"/>
                  <w:left w:w="0" w:type="dxa"/>
                  <w:bottom w:w="0" w:type="dxa"/>
                  <w:right w:w="0" w:type="dxa"/>
                </w:tcMar>
              </w:tcPr>
            </w:tcPrChange>
          </w:tcPr>
          <w:p w14:paraId="138991D2" w14:textId="77777777" w:rsidR="00267253" w:rsidRPr="0068187B" w:rsidRDefault="00267253">
            <w:pPr>
              <w:ind w:left="80" w:right="80"/>
              <w:jc w:val="center"/>
              <w:rPr>
                <w:ins w:id="868" w:author="Author"/>
                <w:rFonts w:cstheme="minorHAnsi"/>
              </w:rPr>
              <w:pPrChange w:id="869" w:author="Author">
                <w:pPr>
                  <w:spacing w:before="80" w:after="80"/>
                  <w:ind w:left="80" w:right="80"/>
                  <w:jc w:val="center"/>
                </w:pPr>
              </w:pPrChange>
            </w:pPr>
          </w:p>
        </w:tc>
        <w:tc>
          <w:tcPr>
            <w:tcW w:w="1250" w:type="pct"/>
            <w:tcPrChange w:id="870"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1FABD013" w14:textId="77777777" w:rsidR="00267253" w:rsidRPr="0068187B" w:rsidRDefault="00267253">
            <w:pPr>
              <w:ind w:left="80" w:right="80"/>
              <w:jc w:val="center"/>
              <w:rPr>
                <w:ins w:id="871" w:author="Author"/>
                <w:rFonts w:cstheme="minorHAnsi"/>
              </w:rPr>
              <w:pPrChange w:id="872" w:author="Author">
                <w:pPr>
                  <w:spacing w:before="80" w:after="80"/>
                  <w:ind w:left="80" w:right="80"/>
                  <w:jc w:val="center"/>
                </w:pPr>
              </w:pPrChange>
            </w:pPr>
            <w:ins w:id="873" w:author="Author">
              <w:r w:rsidRPr="00355708">
                <w:rPr>
                  <w:rFonts w:eastAsia="Arial" w:cstheme="minorHAnsi"/>
                  <w:color w:val="111111"/>
                  <w:rPrChange w:id="874" w:author="Author">
                    <w:rPr>
                      <w:rFonts w:ascii="Arial" w:eastAsia="Arial" w:hAnsi="Arial" w:cs="Arial"/>
                      <w:color w:val="111111"/>
                    </w:rPr>
                  </w:rPrChange>
                </w:rPr>
                <w:t>Model 4</w:t>
              </w:r>
            </w:ins>
          </w:p>
        </w:tc>
        <w:tc>
          <w:tcPr>
            <w:tcW w:w="1250" w:type="pct"/>
            <w:tcPrChange w:id="875"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D5A37E1" w14:textId="77777777" w:rsidR="00267253" w:rsidRPr="0068187B" w:rsidRDefault="00267253">
            <w:pPr>
              <w:ind w:left="80" w:right="80"/>
              <w:jc w:val="center"/>
              <w:rPr>
                <w:ins w:id="876" w:author="Author"/>
                <w:rFonts w:cstheme="minorHAnsi"/>
              </w:rPr>
              <w:pPrChange w:id="877" w:author="Author">
                <w:pPr>
                  <w:spacing w:before="80" w:after="80"/>
                  <w:ind w:left="80" w:right="80"/>
                  <w:jc w:val="center"/>
                </w:pPr>
              </w:pPrChange>
            </w:pPr>
            <w:ins w:id="878" w:author="Author">
              <w:r w:rsidRPr="00355708">
                <w:rPr>
                  <w:rFonts w:eastAsia="Arial" w:cstheme="minorHAnsi"/>
                  <w:color w:val="111111"/>
                  <w:rPrChange w:id="879" w:author="Author">
                    <w:rPr>
                      <w:rFonts w:ascii="Arial" w:eastAsia="Arial" w:hAnsi="Arial" w:cs="Arial"/>
                      <w:color w:val="111111"/>
                    </w:rPr>
                  </w:rPrChange>
                </w:rPr>
                <w:t>Model 5</w:t>
              </w:r>
            </w:ins>
          </w:p>
        </w:tc>
        <w:tc>
          <w:tcPr>
            <w:tcW w:w="1250" w:type="pct"/>
            <w:tcPrChange w:id="880"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91E7773" w14:textId="77777777" w:rsidR="00267253" w:rsidRPr="0068187B" w:rsidRDefault="00267253">
            <w:pPr>
              <w:ind w:left="80" w:right="80"/>
              <w:jc w:val="center"/>
              <w:rPr>
                <w:ins w:id="881" w:author="Author"/>
                <w:rFonts w:cstheme="minorHAnsi"/>
              </w:rPr>
              <w:pPrChange w:id="882" w:author="Author">
                <w:pPr>
                  <w:spacing w:before="80" w:after="80"/>
                  <w:ind w:left="80" w:right="80"/>
                  <w:jc w:val="center"/>
                </w:pPr>
              </w:pPrChange>
            </w:pPr>
            <w:ins w:id="883" w:author="Author">
              <w:r w:rsidRPr="00355708">
                <w:rPr>
                  <w:rFonts w:eastAsia="Arial" w:cstheme="minorHAnsi"/>
                  <w:color w:val="111111"/>
                  <w:rPrChange w:id="884" w:author="Author">
                    <w:rPr>
                      <w:rFonts w:ascii="Arial" w:eastAsia="Arial" w:hAnsi="Arial" w:cs="Arial"/>
                      <w:color w:val="111111"/>
                    </w:rPr>
                  </w:rPrChange>
                </w:rPr>
                <w:t>Model 6</w:t>
              </w:r>
            </w:ins>
          </w:p>
        </w:tc>
      </w:tr>
      <w:tr w:rsidR="005548AA" w:rsidRPr="00355708" w14:paraId="429C2B13" w14:textId="77777777" w:rsidTr="00667F7A">
        <w:trPr>
          <w:ins w:id="885" w:author="Author"/>
          <w:trPrChange w:id="886" w:author="Author">
            <w:trPr>
              <w:cantSplit/>
              <w:jc w:val="center"/>
            </w:trPr>
          </w:trPrChange>
        </w:trPr>
        <w:tc>
          <w:tcPr>
            <w:tcW w:w="1250" w:type="pct"/>
            <w:tcPrChange w:id="887" w:author="Author">
              <w:tcPr>
                <w:tcW w:w="1250" w:type="pct"/>
                <w:shd w:val="clear" w:color="auto" w:fill="FFFFFF"/>
                <w:tcMar>
                  <w:top w:w="0" w:type="dxa"/>
                  <w:left w:w="0" w:type="dxa"/>
                  <w:bottom w:w="0" w:type="dxa"/>
                  <w:right w:w="0" w:type="dxa"/>
                </w:tcMar>
              </w:tcPr>
            </w:tcPrChange>
          </w:tcPr>
          <w:p w14:paraId="79758BE8" w14:textId="77777777" w:rsidR="00267253" w:rsidRPr="0068187B" w:rsidRDefault="00267253">
            <w:pPr>
              <w:ind w:left="80" w:right="80"/>
              <w:rPr>
                <w:ins w:id="888" w:author="Author"/>
                <w:rFonts w:cstheme="minorHAnsi"/>
              </w:rPr>
              <w:pPrChange w:id="889" w:author="Author">
                <w:pPr>
                  <w:spacing w:before="80" w:after="80"/>
                  <w:ind w:left="80" w:right="80"/>
                </w:pPr>
              </w:pPrChange>
            </w:pPr>
            <w:ins w:id="890" w:author="Author">
              <w:r w:rsidRPr="00355708">
                <w:rPr>
                  <w:rFonts w:eastAsia="Arial" w:cstheme="minorHAnsi"/>
                  <w:color w:val="111111"/>
                  <w:rPrChange w:id="891" w:author="Author">
                    <w:rPr>
                      <w:rFonts w:ascii="Arial" w:eastAsia="Arial" w:hAnsi="Arial" w:cs="Arial"/>
                      <w:color w:val="111111"/>
                    </w:rPr>
                  </w:rPrChange>
                </w:rPr>
                <w:t>(Intercept)</w:t>
              </w:r>
            </w:ins>
          </w:p>
        </w:tc>
        <w:tc>
          <w:tcPr>
            <w:tcW w:w="1250" w:type="pct"/>
            <w:tcPrChange w:id="892" w:author="Author">
              <w:tcPr>
                <w:tcW w:w="1250" w:type="pct"/>
                <w:gridSpan w:val="2"/>
                <w:shd w:val="clear" w:color="auto" w:fill="FFFFFF"/>
                <w:tcMar>
                  <w:top w:w="0" w:type="dxa"/>
                  <w:left w:w="0" w:type="dxa"/>
                  <w:bottom w:w="0" w:type="dxa"/>
                  <w:right w:w="0" w:type="dxa"/>
                </w:tcMar>
              </w:tcPr>
            </w:tcPrChange>
          </w:tcPr>
          <w:p w14:paraId="2D854150" w14:textId="77777777" w:rsidR="00267253" w:rsidRPr="0068187B" w:rsidRDefault="00267253">
            <w:pPr>
              <w:ind w:left="80" w:right="80"/>
              <w:jc w:val="right"/>
              <w:rPr>
                <w:ins w:id="893" w:author="Author"/>
                <w:rFonts w:cstheme="minorHAnsi"/>
              </w:rPr>
              <w:pPrChange w:id="894" w:author="Author">
                <w:pPr>
                  <w:spacing w:before="80" w:after="80"/>
                  <w:ind w:left="80" w:right="80"/>
                  <w:jc w:val="right"/>
                </w:pPr>
              </w:pPrChange>
            </w:pPr>
            <w:ins w:id="895" w:author="Author">
              <w:r w:rsidRPr="00355708">
                <w:rPr>
                  <w:rFonts w:eastAsia="Arial" w:cstheme="minorHAnsi"/>
                  <w:color w:val="111111"/>
                  <w:rPrChange w:id="896" w:author="Author">
                    <w:rPr>
                      <w:rFonts w:ascii="Arial" w:eastAsia="Arial" w:hAnsi="Arial" w:cs="Arial"/>
                      <w:color w:val="111111"/>
                    </w:rPr>
                  </w:rPrChange>
                </w:rPr>
                <w:t xml:space="preserve">2.44     </w:t>
              </w:r>
            </w:ins>
          </w:p>
        </w:tc>
        <w:tc>
          <w:tcPr>
            <w:tcW w:w="1250" w:type="pct"/>
            <w:tcPrChange w:id="897" w:author="Author">
              <w:tcPr>
                <w:tcW w:w="1250" w:type="pct"/>
                <w:shd w:val="clear" w:color="auto" w:fill="FFFFFF"/>
                <w:tcMar>
                  <w:top w:w="0" w:type="dxa"/>
                  <w:left w:w="0" w:type="dxa"/>
                  <w:bottom w:w="0" w:type="dxa"/>
                  <w:right w:w="0" w:type="dxa"/>
                </w:tcMar>
              </w:tcPr>
            </w:tcPrChange>
          </w:tcPr>
          <w:p w14:paraId="6C27619E" w14:textId="77777777" w:rsidR="00267253" w:rsidRPr="0068187B" w:rsidRDefault="00267253">
            <w:pPr>
              <w:ind w:left="80" w:right="80"/>
              <w:jc w:val="right"/>
              <w:rPr>
                <w:ins w:id="898" w:author="Author"/>
                <w:rFonts w:cstheme="minorHAnsi"/>
              </w:rPr>
              <w:pPrChange w:id="899" w:author="Author">
                <w:pPr>
                  <w:spacing w:before="80" w:after="80"/>
                  <w:ind w:left="80" w:right="80"/>
                  <w:jc w:val="right"/>
                </w:pPr>
              </w:pPrChange>
            </w:pPr>
            <w:ins w:id="900" w:author="Author">
              <w:r w:rsidRPr="00355708">
                <w:rPr>
                  <w:rFonts w:eastAsia="Arial" w:cstheme="minorHAnsi"/>
                  <w:color w:val="111111"/>
                  <w:rPrChange w:id="901" w:author="Author">
                    <w:rPr>
                      <w:rFonts w:ascii="Arial" w:eastAsia="Arial" w:hAnsi="Arial" w:cs="Arial"/>
                      <w:color w:val="111111"/>
                    </w:rPr>
                  </w:rPrChange>
                </w:rPr>
                <w:t xml:space="preserve">8.15 *** </w:t>
              </w:r>
            </w:ins>
          </w:p>
        </w:tc>
        <w:tc>
          <w:tcPr>
            <w:tcW w:w="1250" w:type="pct"/>
            <w:tcPrChange w:id="902" w:author="Author">
              <w:tcPr>
                <w:tcW w:w="1250" w:type="pct"/>
                <w:shd w:val="clear" w:color="auto" w:fill="FFFFFF"/>
                <w:tcMar>
                  <w:top w:w="0" w:type="dxa"/>
                  <w:left w:w="0" w:type="dxa"/>
                  <w:bottom w:w="0" w:type="dxa"/>
                  <w:right w:w="0" w:type="dxa"/>
                </w:tcMar>
              </w:tcPr>
            </w:tcPrChange>
          </w:tcPr>
          <w:p w14:paraId="3DD8D625" w14:textId="77777777" w:rsidR="00267253" w:rsidRPr="0068187B" w:rsidRDefault="00267253">
            <w:pPr>
              <w:ind w:left="80" w:right="80"/>
              <w:jc w:val="right"/>
              <w:rPr>
                <w:ins w:id="903" w:author="Author"/>
                <w:rFonts w:cstheme="minorHAnsi"/>
              </w:rPr>
              <w:pPrChange w:id="904" w:author="Author">
                <w:pPr>
                  <w:spacing w:before="80" w:after="80"/>
                  <w:ind w:left="80" w:right="80"/>
                  <w:jc w:val="right"/>
                </w:pPr>
              </w:pPrChange>
            </w:pPr>
            <w:ins w:id="905" w:author="Author">
              <w:r w:rsidRPr="00355708">
                <w:rPr>
                  <w:rFonts w:eastAsia="Arial" w:cstheme="minorHAnsi"/>
                  <w:color w:val="111111"/>
                  <w:rPrChange w:id="906" w:author="Author">
                    <w:rPr>
                      <w:rFonts w:ascii="Arial" w:eastAsia="Arial" w:hAnsi="Arial" w:cs="Arial"/>
                      <w:color w:val="111111"/>
                    </w:rPr>
                  </w:rPrChange>
                </w:rPr>
                <w:t xml:space="preserve">7.12 ***  </w:t>
              </w:r>
            </w:ins>
          </w:p>
        </w:tc>
      </w:tr>
      <w:tr w:rsidR="005548AA" w:rsidRPr="00355708" w14:paraId="4C95F6B1" w14:textId="77777777" w:rsidTr="00667F7A">
        <w:trPr>
          <w:ins w:id="907" w:author="Author"/>
          <w:trPrChange w:id="908" w:author="Author">
            <w:trPr>
              <w:cantSplit/>
              <w:jc w:val="center"/>
            </w:trPr>
          </w:trPrChange>
        </w:trPr>
        <w:tc>
          <w:tcPr>
            <w:tcW w:w="1250" w:type="pct"/>
            <w:tcPrChange w:id="909" w:author="Author">
              <w:tcPr>
                <w:tcW w:w="1250" w:type="pct"/>
                <w:shd w:val="clear" w:color="auto" w:fill="FFFFFF"/>
                <w:tcMar>
                  <w:top w:w="0" w:type="dxa"/>
                  <w:left w:w="0" w:type="dxa"/>
                  <w:bottom w:w="0" w:type="dxa"/>
                  <w:right w:w="0" w:type="dxa"/>
                </w:tcMar>
              </w:tcPr>
            </w:tcPrChange>
          </w:tcPr>
          <w:p w14:paraId="7C2D4560" w14:textId="77777777" w:rsidR="00267253" w:rsidRPr="0068187B" w:rsidRDefault="00267253">
            <w:pPr>
              <w:ind w:left="80" w:right="80"/>
              <w:rPr>
                <w:ins w:id="910" w:author="Author"/>
                <w:rFonts w:cstheme="minorHAnsi"/>
              </w:rPr>
              <w:pPrChange w:id="911" w:author="Author">
                <w:pPr>
                  <w:spacing w:before="80" w:after="80"/>
                  <w:ind w:left="80" w:right="80"/>
                </w:pPr>
              </w:pPrChange>
            </w:pPr>
          </w:p>
        </w:tc>
        <w:tc>
          <w:tcPr>
            <w:tcW w:w="1250" w:type="pct"/>
            <w:tcPrChange w:id="912" w:author="Author">
              <w:tcPr>
                <w:tcW w:w="1250" w:type="pct"/>
                <w:gridSpan w:val="2"/>
                <w:shd w:val="clear" w:color="auto" w:fill="FFFFFF"/>
                <w:tcMar>
                  <w:top w:w="0" w:type="dxa"/>
                  <w:left w:w="0" w:type="dxa"/>
                  <w:bottom w:w="0" w:type="dxa"/>
                  <w:right w:w="0" w:type="dxa"/>
                </w:tcMar>
              </w:tcPr>
            </w:tcPrChange>
          </w:tcPr>
          <w:p w14:paraId="6FCB6D08" w14:textId="77777777" w:rsidR="00267253" w:rsidRPr="0068187B" w:rsidRDefault="00267253">
            <w:pPr>
              <w:ind w:left="80" w:right="80"/>
              <w:jc w:val="right"/>
              <w:rPr>
                <w:ins w:id="913" w:author="Author"/>
                <w:rFonts w:cstheme="minorHAnsi"/>
              </w:rPr>
              <w:pPrChange w:id="914" w:author="Author">
                <w:pPr>
                  <w:spacing w:before="80" w:after="80"/>
                  <w:ind w:left="80" w:right="80"/>
                  <w:jc w:val="right"/>
                </w:pPr>
              </w:pPrChange>
            </w:pPr>
            <w:ins w:id="915" w:author="Author">
              <w:r w:rsidRPr="00355708">
                <w:rPr>
                  <w:rFonts w:eastAsia="Arial" w:cstheme="minorHAnsi"/>
                  <w:color w:val="111111"/>
                  <w:rPrChange w:id="916" w:author="Author">
                    <w:rPr>
                      <w:rFonts w:ascii="Arial" w:eastAsia="Arial" w:hAnsi="Arial" w:cs="Arial"/>
                      <w:color w:val="111111"/>
                    </w:rPr>
                  </w:rPrChange>
                </w:rPr>
                <w:t xml:space="preserve">(1.67)    </w:t>
              </w:r>
            </w:ins>
          </w:p>
        </w:tc>
        <w:tc>
          <w:tcPr>
            <w:tcW w:w="1250" w:type="pct"/>
            <w:tcPrChange w:id="917" w:author="Author">
              <w:tcPr>
                <w:tcW w:w="1250" w:type="pct"/>
                <w:shd w:val="clear" w:color="auto" w:fill="FFFFFF"/>
                <w:tcMar>
                  <w:top w:w="0" w:type="dxa"/>
                  <w:left w:w="0" w:type="dxa"/>
                  <w:bottom w:w="0" w:type="dxa"/>
                  <w:right w:w="0" w:type="dxa"/>
                </w:tcMar>
              </w:tcPr>
            </w:tcPrChange>
          </w:tcPr>
          <w:p w14:paraId="6A22C12B" w14:textId="77777777" w:rsidR="00267253" w:rsidRPr="0068187B" w:rsidRDefault="00267253">
            <w:pPr>
              <w:ind w:left="80" w:right="80"/>
              <w:jc w:val="right"/>
              <w:rPr>
                <w:ins w:id="918" w:author="Author"/>
                <w:rFonts w:cstheme="minorHAnsi"/>
              </w:rPr>
              <w:pPrChange w:id="919" w:author="Author">
                <w:pPr>
                  <w:spacing w:before="80" w:after="80"/>
                  <w:ind w:left="80" w:right="80"/>
                  <w:jc w:val="right"/>
                </w:pPr>
              </w:pPrChange>
            </w:pPr>
            <w:ins w:id="920" w:author="Author">
              <w:r w:rsidRPr="00355708">
                <w:rPr>
                  <w:rFonts w:eastAsia="Arial" w:cstheme="minorHAnsi"/>
                  <w:color w:val="111111"/>
                  <w:rPrChange w:id="921" w:author="Author">
                    <w:rPr>
                      <w:rFonts w:ascii="Arial" w:eastAsia="Arial" w:hAnsi="Arial" w:cs="Arial"/>
                      <w:color w:val="111111"/>
                    </w:rPr>
                  </w:rPrChange>
                </w:rPr>
                <w:t xml:space="preserve">(0.267)   </w:t>
              </w:r>
            </w:ins>
          </w:p>
        </w:tc>
        <w:tc>
          <w:tcPr>
            <w:tcW w:w="1250" w:type="pct"/>
            <w:tcPrChange w:id="922" w:author="Author">
              <w:tcPr>
                <w:tcW w:w="1250" w:type="pct"/>
                <w:shd w:val="clear" w:color="auto" w:fill="FFFFFF"/>
                <w:tcMar>
                  <w:top w:w="0" w:type="dxa"/>
                  <w:left w:w="0" w:type="dxa"/>
                  <w:bottom w:w="0" w:type="dxa"/>
                  <w:right w:w="0" w:type="dxa"/>
                </w:tcMar>
              </w:tcPr>
            </w:tcPrChange>
          </w:tcPr>
          <w:p w14:paraId="525972CD" w14:textId="77777777" w:rsidR="00267253" w:rsidRPr="0068187B" w:rsidRDefault="00267253">
            <w:pPr>
              <w:ind w:left="80" w:right="80"/>
              <w:jc w:val="right"/>
              <w:rPr>
                <w:ins w:id="923" w:author="Author"/>
                <w:rFonts w:cstheme="minorHAnsi"/>
              </w:rPr>
              <w:pPrChange w:id="924" w:author="Author">
                <w:pPr>
                  <w:spacing w:before="80" w:after="80"/>
                  <w:ind w:left="80" w:right="80"/>
                  <w:jc w:val="right"/>
                </w:pPr>
              </w:pPrChange>
            </w:pPr>
            <w:ins w:id="925" w:author="Author">
              <w:r w:rsidRPr="00355708">
                <w:rPr>
                  <w:rFonts w:eastAsia="Arial" w:cstheme="minorHAnsi"/>
                  <w:color w:val="111111"/>
                  <w:rPrChange w:id="926" w:author="Author">
                    <w:rPr>
                      <w:rFonts w:ascii="Arial" w:eastAsia="Arial" w:hAnsi="Arial" w:cs="Arial"/>
                      <w:color w:val="111111"/>
                    </w:rPr>
                  </w:rPrChange>
                </w:rPr>
                <w:t xml:space="preserve">(0.358)    </w:t>
              </w:r>
            </w:ins>
          </w:p>
        </w:tc>
      </w:tr>
      <w:tr w:rsidR="005548AA" w:rsidRPr="00355708" w14:paraId="01EBB117" w14:textId="77777777" w:rsidTr="00667F7A">
        <w:trPr>
          <w:ins w:id="927" w:author="Author"/>
          <w:trPrChange w:id="928" w:author="Author">
            <w:trPr>
              <w:cantSplit/>
              <w:jc w:val="center"/>
            </w:trPr>
          </w:trPrChange>
        </w:trPr>
        <w:tc>
          <w:tcPr>
            <w:tcW w:w="1250" w:type="pct"/>
            <w:tcPrChange w:id="929" w:author="Author">
              <w:tcPr>
                <w:tcW w:w="1250" w:type="pct"/>
                <w:shd w:val="clear" w:color="auto" w:fill="FFFFFF"/>
                <w:tcMar>
                  <w:top w:w="0" w:type="dxa"/>
                  <w:left w:w="0" w:type="dxa"/>
                  <w:bottom w:w="0" w:type="dxa"/>
                  <w:right w:w="0" w:type="dxa"/>
                </w:tcMar>
              </w:tcPr>
            </w:tcPrChange>
          </w:tcPr>
          <w:p w14:paraId="3025C46F" w14:textId="48671043" w:rsidR="00267253" w:rsidRPr="0068187B" w:rsidRDefault="00267253">
            <w:pPr>
              <w:ind w:left="80" w:right="80"/>
              <w:rPr>
                <w:ins w:id="930" w:author="Author"/>
                <w:rFonts w:cstheme="minorHAnsi"/>
              </w:rPr>
              <w:pPrChange w:id="931" w:author="Author">
                <w:pPr>
                  <w:spacing w:before="80" w:after="80"/>
                  <w:ind w:left="80" w:right="80"/>
                </w:pPr>
              </w:pPrChange>
            </w:pPr>
            <w:proofErr w:type="gramStart"/>
            <w:ins w:id="932" w:author="Author">
              <w:r w:rsidRPr="00355708">
                <w:rPr>
                  <w:rFonts w:eastAsia="Arial" w:cstheme="minorHAnsi"/>
                  <w:color w:val="111111"/>
                  <w:rPrChange w:id="933" w:author="Author">
                    <w:rPr>
                      <w:rFonts w:ascii="Arial" w:eastAsia="Arial" w:hAnsi="Arial" w:cs="Arial"/>
                      <w:color w:val="111111"/>
                    </w:rPr>
                  </w:rPrChange>
                </w:rPr>
                <w:t>log(</w:t>
              </w:r>
              <w:proofErr w:type="gramEnd"/>
              <w:r w:rsidR="005548AA">
                <w:rPr>
                  <w:rFonts w:eastAsia="Arial" w:cstheme="minorHAnsi"/>
                  <w:color w:val="111111"/>
                </w:rPr>
                <w:t>population per million</w:t>
              </w:r>
              <w:r w:rsidRPr="00355708">
                <w:rPr>
                  <w:rFonts w:eastAsia="Arial" w:cstheme="minorHAnsi"/>
                  <w:color w:val="111111"/>
                  <w:rPrChange w:id="934" w:author="Author">
                    <w:rPr>
                      <w:rFonts w:ascii="Arial" w:eastAsia="Arial" w:hAnsi="Arial" w:cs="Arial"/>
                      <w:color w:val="111111"/>
                    </w:rPr>
                  </w:rPrChange>
                </w:rPr>
                <w:t>)</w:t>
              </w:r>
            </w:ins>
          </w:p>
        </w:tc>
        <w:tc>
          <w:tcPr>
            <w:tcW w:w="1250" w:type="pct"/>
            <w:tcPrChange w:id="935" w:author="Author">
              <w:tcPr>
                <w:tcW w:w="1250" w:type="pct"/>
                <w:gridSpan w:val="2"/>
                <w:shd w:val="clear" w:color="auto" w:fill="FFFFFF"/>
                <w:tcMar>
                  <w:top w:w="0" w:type="dxa"/>
                  <w:left w:w="0" w:type="dxa"/>
                  <w:bottom w:w="0" w:type="dxa"/>
                  <w:right w:w="0" w:type="dxa"/>
                </w:tcMar>
              </w:tcPr>
            </w:tcPrChange>
          </w:tcPr>
          <w:p w14:paraId="33EDB1E3" w14:textId="77777777" w:rsidR="00267253" w:rsidRPr="0068187B" w:rsidRDefault="00267253">
            <w:pPr>
              <w:ind w:left="80" w:right="80"/>
              <w:jc w:val="right"/>
              <w:rPr>
                <w:ins w:id="936" w:author="Author"/>
                <w:rFonts w:cstheme="minorHAnsi"/>
              </w:rPr>
              <w:pPrChange w:id="937" w:author="Author">
                <w:pPr>
                  <w:spacing w:before="80" w:after="80"/>
                  <w:ind w:left="80" w:right="80"/>
                  <w:jc w:val="right"/>
                </w:pPr>
              </w:pPrChange>
            </w:pPr>
            <w:ins w:id="938" w:author="Author">
              <w:r w:rsidRPr="00355708">
                <w:rPr>
                  <w:rFonts w:eastAsia="Arial" w:cstheme="minorHAnsi"/>
                  <w:color w:val="111111"/>
                  <w:rPrChange w:id="939" w:author="Author">
                    <w:rPr>
                      <w:rFonts w:ascii="Arial" w:eastAsia="Arial" w:hAnsi="Arial" w:cs="Arial"/>
                      <w:color w:val="111111"/>
                    </w:rPr>
                  </w:rPrChange>
                </w:rPr>
                <w:t xml:space="preserve">-0.0926   </w:t>
              </w:r>
            </w:ins>
          </w:p>
        </w:tc>
        <w:tc>
          <w:tcPr>
            <w:tcW w:w="1250" w:type="pct"/>
            <w:tcPrChange w:id="940" w:author="Author">
              <w:tcPr>
                <w:tcW w:w="1250" w:type="pct"/>
                <w:shd w:val="clear" w:color="auto" w:fill="FFFFFF"/>
                <w:tcMar>
                  <w:top w:w="0" w:type="dxa"/>
                  <w:left w:w="0" w:type="dxa"/>
                  <w:bottom w:w="0" w:type="dxa"/>
                  <w:right w:w="0" w:type="dxa"/>
                </w:tcMar>
              </w:tcPr>
            </w:tcPrChange>
          </w:tcPr>
          <w:p w14:paraId="40CE29F5" w14:textId="77777777" w:rsidR="00267253" w:rsidRPr="0068187B" w:rsidRDefault="00267253">
            <w:pPr>
              <w:ind w:left="80" w:right="80"/>
              <w:jc w:val="right"/>
              <w:rPr>
                <w:ins w:id="941" w:author="Author"/>
                <w:rFonts w:cstheme="minorHAnsi"/>
              </w:rPr>
              <w:pPrChange w:id="942" w:author="Author">
                <w:pPr>
                  <w:spacing w:before="80" w:after="80"/>
                  <w:ind w:left="80" w:right="80"/>
                  <w:jc w:val="right"/>
                </w:pPr>
              </w:pPrChange>
            </w:pPr>
            <w:ins w:id="943" w:author="Author">
              <w:r w:rsidRPr="00355708">
                <w:rPr>
                  <w:rFonts w:eastAsia="Arial" w:cstheme="minorHAnsi"/>
                  <w:color w:val="111111"/>
                  <w:rPrChange w:id="944" w:author="Author">
                    <w:rPr>
                      <w:rFonts w:ascii="Arial" w:eastAsia="Arial" w:hAnsi="Arial" w:cs="Arial"/>
                      <w:color w:val="111111"/>
                    </w:rPr>
                  </w:rPrChange>
                </w:rPr>
                <w:t>-0.326 ***</w:t>
              </w:r>
            </w:ins>
          </w:p>
        </w:tc>
        <w:tc>
          <w:tcPr>
            <w:tcW w:w="1250" w:type="pct"/>
            <w:tcPrChange w:id="945" w:author="Author">
              <w:tcPr>
                <w:tcW w:w="1250" w:type="pct"/>
                <w:shd w:val="clear" w:color="auto" w:fill="FFFFFF"/>
                <w:tcMar>
                  <w:top w:w="0" w:type="dxa"/>
                  <w:left w:w="0" w:type="dxa"/>
                  <w:bottom w:w="0" w:type="dxa"/>
                  <w:right w:w="0" w:type="dxa"/>
                </w:tcMar>
              </w:tcPr>
            </w:tcPrChange>
          </w:tcPr>
          <w:p w14:paraId="402C6356" w14:textId="77777777" w:rsidR="00267253" w:rsidRPr="0068187B" w:rsidRDefault="00267253">
            <w:pPr>
              <w:ind w:left="80" w:right="80"/>
              <w:jc w:val="right"/>
              <w:rPr>
                <w:ins w:id="946" w:author="Author"/>
                <w:rFonts w:cstheme="minorHAnsi"/>
              </w:rPr>
              <w:pPrChange w:id="947" w:author="Author">
                <w:pPr>
                  <w:spacing w:before="80" w:after="80"/>
                  <w:ind w:left="80" w:right="80"/>
                  <w:jc w:val="right"/>
                </w:pPr>
              </w:pPrChange>
            </w:pPr>
            <w:ins w:id="948" w:author="Author">
              <w:r w:rsidRPr="00355708">
                <w:rPr>
                  <w:rFonts w:eastAsia="Arial" w:cstheme="minorHAnsi"/>
                  <w:color w:val="111111"/>
                  <w:rPrChange w:id="949" w:author="Author">
                    <w:rPr>
                      <w:rFonts w:ascii="Arial" w:eastAsia="Arial" w:hAnsi="Arial" w:cs="Arial"/>
                      <w:color w:val="111111"/>
                    </w:rPr>
                  </w:rPrChange>
                </w:rPr>
                <w:t xml:space="preserve">-0.341 *** </w:t>
              </w:r>
            </w:ins>
          </w:p>
        </w:tc>
      </w:tr>
      <w:tr w:rsidR="005548AA" w:rsidRPr="00355708" w14:paraId="668DA09F" w14:textId="77777777" w:rsidTr="00667F7A">
        <w:trPr>
          <w:ins w:id="950" w:author="Author"/>
          <w:trPrChange w:id="951" w:author="Author">
            <w:trPr>
              <w:cantSplit/>
              <w:jc w:val="center"/>
            </w:trPr>
          </w:trPrChange>
        </w:trPr>
        <w:tc>
          <w:tcPr>
            <w:tcW w:w="1250" w:type="pct"/>
            <w:tcPrChange w:id="952" w:author="Author">
              <w:tcPr>
                <w:tcW w:w="1250" w:type="pct"/>
                <w:shd w:val="clear" w:color="auto" w:fill="FFFFFF"/>
                <w:tcMar>
                  <w:top w:w="0" w:type="dxa"/>
                  <w:left w:w="0" w:type="dxa"/>
                  <w:bottom w:w="0" w:type="dxa"/>
                  <w:right w:w="0" w:type="dxa"/>
                </w:tcMar>
              </w:tcPr>
            </w:tcPrChange>
          </w:tcPr>
          <w:p w14:paraId="49F56079" w14:textId="77777777" w:rsidR="00267253" w:rsidRPr="0068187B" w:rsidRDefault="00267253">
            <w:pPr>
              <w:ind w:left="80" w:right="80"/>
              <w:rPr>
                <w:ins w:id="953" w:author="Author"/>
                <w:rFonts w:cstheme="minorHAnsi"/>
              </w:rPr>
              <w:pPrChange w:id="954" w:author="Author">
                <w:pPr>
                  <w:spacing w:before="80" w:after="80"/>
                  <w:ind w:left="80" w:right="80"/>
                </w:pPr>
              </w:pPrChange>
            </w:pPr>
          </w:p>
        </w:tc>
        <w:tc>
          <w:tcPr>
            <w:tcW w:w="1250" w:type="pct"/>
            <w:tcPrChange w:id="955" w:author="Author">
              <w:tcPr>
                <w:tcW w:w="1250" w:type="pct"/>
                <w:gridSpan w:val="2"/>
                <w:shd w:val="clear" w:color="auto" w:fill="FFFFFF"/>
                <w:tcMar>
                  <w:top w:w="0" w:type="dxa"/>
                  <w:left w:w="0" w:type="dxa"/>
                  <w:bottom w:w="0" w:type="dxa"/>
                  <w:right w:w="0" w:type="dxa"/>
                </w:tcMar>
              </w:tcPr>
            </w:tcPrChange>
          </w:tcPr>
          <w:p w14:paraId="6582E6BC" w14:textId="77777777" w:rsidR="00267253" w:rsidRPr="0068187B" w:rsidRDefault="00267253">
            <w:pPr>
              <w:ind w:left="80" w:right="80"/>
              <w:jc w:val="right"/>
              <w:rPr>
                <w:ins w:id="956" w:author="Author"/>
                <w:rFonts w:cstheme="minorHAnsi"/>
              </w:rPr>
              <w:pPrChange w:id="957" w:author="Author">
                <w:pPr>
                  <w:spacing w:before="80" w:after="80"/>
                  <w:ind w:left="80" w:right="80"/>
                  <w:jc w:val="right"/>
                </w:pPr>
              </w:pPrChange>
            </w:pPr>
            <w:ins w:id="958" w:author="Author">
              <w:r w:rsidRPr="00355708">
                <w:rPr>
                  <w:rFonts w:eastAsia="Arial" w:cstheme="minorHAnsi"/>
                  <w:color w:val="111111"/>
                  <w:rPrChange w:id="959" w:author="Author">
                    <w:rPr>
                      <w:rFonts w:ascii="Arial" w:eastAsia="Arial" w:hAnsi="Arial" w:cs="Arial"/>
                      <w:color w:val="111111"/>
                    </w:rPr>
                  </w:rPrChange>
                </w:rPr>
                <w:t xml:space="preserve">(0.0875)  </w:t>
              </w:r>
            </w:ins>
          </w:p>
        </w:tc>
        <w:tc>
          <w:tcPr>
            <w:tcW w:w="1250" w:type="pct"/>
            <w:tcPrChange w:id="960" w:author="Author">
              <w:tcPr>
                <w:tcW w:w="1250" w:type="pct"/>
                <w:shd w:val="clear" w:color="auto" w:fill="FFFFFF"/>
                <w:tcMar>
                  <w:top w:w="0" w:type="dxa"/>
                  <w:left w:w="0" w:type="dxa"/>
                  <w:bottom w:w="0" w:type="dxa"/>
                  <w:right w:w="0" w:type="dxa"/>
                </w:tcMar>
              </w:tcPr>
            </w:tcPrChange>
          </w:tcPr>
          <w:p w14:paraId="69DAB6E7" w14:textId="77777777" w:rsidR="00267253" w:rsidRPr="0068187B" w:rsidRDefault="00267253">
            <w:pPr>
              <w:ind w:left="80" w:right="80"/>
              <w:jc w:val="right"/>
              <w:rPr>
                <w:ins w:id="961" w:author="Author"/>
                <w:rFonts w:cstheme="minorHAnsi"/>
              </w:rPr>
              <w:pPrChange w:id="962" w:author="Author">
                <w:pPr>
                  <w:spacing w:before="80" w:after="80"/>
                  <w:ind w:left="80" w:right="80"/>
                  <w:jc w:val="right"/>
                </w:pPr>
              </w:pPrChange>
            </w:pPr>
            <w:ins w:id="963" w:author="Author">
              <w:r w:rsidRPr="00355708">
                <w:rPr>
                  <w:rFonts w:eastAsia="Arial" w:cstheme="minorHAnsi"/>
                  <w:color w:val="111111"/>
                  <w:rPrChange w:id="964" w:author="Author">
                    <w:rPr>
                      <w:rFonts w:ascii="Arial" w:eastAsia="Arial" w:hAnsi="Arial" w:cs="Arial"/>
                      <w:color w:val="111111"/>
                    </w:rPr>
                  </w:rPrChange>
                </w:rPr>
                <w:t xml:space="preserve">(0.0719)  </w:t>
              </w:r>
            </w:ins>
          </w:p>
        </w:tc>
        <w:tc>
          <w:tcPr>
            <w:tcW w:w="1250" w:type="pct"/>
            <w:tcPrChange w:id="965" w:author="Author">
              <w:tcPr>
                <w:tcW w:w="1250" w:type="pct"/>
                <w:shd w:val="clear" w:color="auto" w:fill="FFFFFF"/>
                <w:tcMar>
                  <w:top w:w="0" w:type="dxa"/>
                  <w:left w:w="0" w:type="dxa"/>
                  <w:bottom w:w="0" w:type="dxa"/>
                  <w:right w:w="0" w:type="dxa"/>
                </w:tcMar>
              </w:tcPr>
            </w:tcPrChange>
          </w:tcPr>
          <w:p w14:paraId="06A79862" w14:textId="77777777" w:rsidR="00267253" w:rsidRPr="0068187B" w:rsidRDefault="00267253">
            <w:pPr>
              <w:ind w:left="80" w:right="80"/>
              <w:jc w:val="right"/>
              <w:rPr>
                <w:ins w:id="966" w:author="Author"/>
                <w:rFonts w:cstheme="minorHAnsi"/>
              </w:rPr>
              <w:pPrChange w:id="967" w:author="Author">
                <w:pPr>
                  <w:spacing w:before="80" w:after="80"/>
                  <w:ind w:left="80" w:right="80"/>
                  <w:jc w:val="right"/>
                </w:pPr>
              </w:pPrChange>
            </w:pPr>
            <w:ins w:id="968" w:author="Author">
              <w:r w:rsidRPr="00355708">
                <w:rPr>
                  <w:rFonts w:eastAsia="Arial" w:cstheme="minorHAnsi"/>
                  <w:color w:val="111111"/>
                  <w:rPrChange w:id="969" w:author="Author">
                    <w:rPr>
                      <w:rFonts w:ascii="Arial" w:eastAsia="Arial" w:hAnsi="Arial" w:cs="Arial"/>
                      <w:color w:val="111111"/>
                    </w:rPr>
                  </w:rPrChange>
                </w:rPr>
                <w:t xml:space="preserve">(0.0672)   </w:t>
              </w:r>
            </w:ins>
          </w:p>
        </w:tc>
      </w:tr>
      <w:tr w:rsidR="005548AA" w:rsidRPr="00355708" w14:paraId="357E8D99" w14:textId="77777777" w:rsidTr="00667F7A">
        <w:trPr>
          <w:ins w:id="970" w:author="Author"/>
          <w:trPrChange w:id="971" w:author="Author">
            <w:trPr>
              <w:cantSplit/>
              <w:jc w:val="center"/>
            </w:trPr>
          </w:trPrChange>
        </w:trPr>
        <w:tc>
          <w:tcPr>
            <w:tcW w:w="1250" w:type="pct"/>
            <w:tcPrChange w:id="972" w:author="Author">
              <w:tcPr>
                <w:tcW w:w="1250" w:type="pct"/>
                <w:shd w:val="clear" w:color="auto" w:fill="FFFFFF"/>
                <w:tcMar>
                  <w:top w:w="0" w:type="dxa"/>
                  <w:left w:w="0" w:type="dxa"/>
                  <w:bottom w:w="0" w:type="dxa"/>
                  <w:right w:w="0" w:type="dxa"/>
                </w:tcMar>
              </w:tcPr>
            </w:tcPrChange>
          </w:tcPr>
          <w:p w14:paraId="6257D65E" w14:textId="77777777" w:rsidR="00267253" w:rsidRPr="0068187B" w:rsidRDefault="00267253">
            <w:pPr>
              <w:ind w:left="80" w:right="80"/>
              <w:rPr>
                <w:ins w:id="973" w:author="Author"/>
                <w:rFonts w:cstheme="minorHAnsi"/>
              </w:rPr>
              <w:pPrChange w:id="974" w:author="Author">
                <w:pPr>
                  <w:spacing w:before="80" w:after="80"/>
                  <w:ind w:left="80" w:right="80"/>
                </w:pPr>
              </w:pPrChange>
            </w:pPr>
            <w:ins w:id="975" w:author="Author">
              <w:r w:rsidRPr="00355708">
                <w:rPr>
                  <w:rFonts w:eastAsia="Arial" w:cstheme="minorHAnsi"/>
                  <w:color w:val="111111"/>
                  <w:rPrChange w:id="976" w:author="Author">
                    <w:rPr>
                      <w:rFonts w:ascii="Arial" w:eastAsia="Arial" w:hAnsi="Arial" w:cs="Arial"/>
                      <w:color w:val="111111"/>
                    </w:rPr>
                  </w:rPrChange>
                </w:rPr>
                <w:t>log(</w:t>
              </w:r>
              <w:proofErr w:type="spellStart"/>
              <w:r w:rsidRPr="00355708">
                <w:rPr>
                  <w:rFonts w:eastAsia="Arial" w:cstheme="minorHAnsi"/>
                  <w:color w:val="111111"/>
                  <w:rPrChange w:id="977" w:author="Author">
                    <w:rPr>
                      <w:rFonts w:ascii="Arial" w:eastAsia="Arial" w:hAnsi="Arial" w:cs="Arial"/>
                      <w:color w:val="111111"/>
                    </w:rPr>
                  </w:rPrChange>
                </w:rPr>
                <w:t>gdp</w:t>
              </w:r>
              <w:proofErr w:type="spellEnd"/>
              <w:r w:rsidRPr="00355708">
                <w:rPr>
                  <w:rFonts w:eastAsia="Arial" w:cstheme="minorHAnsi"/>
                  <w:color w:val="111111"/>
                  <w:rPrChange w:id="978" w:author="Author">
                    <w:rPr>
                      <w:rFonts w:ascii="Arial" w:eastAsia="Arial" w:hAnsi="Arial" w:cs="Arial"/>
                      <w:color w:val="111111"/>
                    </w:rPr>
                  </w:rPrChange>
                </w:rPr>
                <w:t>)</w:t>
              </w:r>
            </w:ins>
          </w:p>
        </w:tc>
        <w:tc>
          <w:tcPr>
            <w:tcW w:w="1250" w:type="pct"/>
            <w:tcPrChange w:id="979" w:author="Author">
              <w:tcPr>
                <w:tcW w:w="1250" w:type="pct"/>
                <w:gridSpan w:val="2"/>
                <w:shd w:val="clear" w:color="auto" w:fill="FFFFFF"/>
                <w:tcMar>
                  <w:top w:w="0" w:type="dxa"/>
                  <w:left w:w="0" w:type="dxa"/>
                  <w:bottom w:w="0" w:type="dxa"/>
                  <w:right w:w="0" w:type="dxa"/>
                </w:tcMar>
              </w:tcPr>
            </w:tcPrChange>
          </w:tcPr>
          <w:p w14:paraId="5EC7AF7C" w14:textId="77777777" w:rsidR="00267253" w:rsidRPr="0068187B" w:rsidRDefault="00267253">
            <w:pPr>
              <w:ind w:left="80" w:right="80"/>
              <w:jc w:val="right"/>
              <w:rPr>
                <w:ins w:id="980" w:author="Author"/>
                <w:rFonts w:cstheme="minorHAnsi"/>
              </w:rPr>
              <w:pPrChange w:id="981" w:author="Author">
                <w:pPr>
                  <w:spacing w:before="80" w:after="80"/>
                  <w:ind w:left="80" w:right="80"/>
                  <w:jc w:val="right"/>
                </w:pPr>
              </w:pPrChange>
            </w:pPr>
            <w:ins w:id="982" w:author="Author">
              <w:r w:rsidRPr="00355708">
                <w:rPr>
                  <w:rFonts w:eastAsia="Arial" w:cstheme="minorHAnsi"/>
                  <w:color w:val="111111"/>
                  <w:rPrChange w:id="983" w:author="Author">
                    <w:rPr>
                      <w:rFonts w:ascii="Arial" w:eastAsia="Arial" w:hAnsi="Arial" w:cs="Arial"/>
                      <w:color w:val="111111"/>
                    </w:rPr>
                  </w:rPrChange>
                </w:rPr>
                <w:t xml:space="preserve">0.583 ** </w:t>
              </w:r>
            </w:ins>
          </w:p>
        </w:tc>
        <w:tc>
          <w:tcPr>
            <w:tcW w:w="1250" w:type="pct"/>
            <w:tcPrChange w:id="984" w:author="Author">
              <w:tcPr>
                <w:tcW w:w="1250" w:type="pct"/>
                <w:shd w:val="clear" w:color="auto" w:fill="FFFFFF"/>
                <w:tcMar>
                  <w:top w:w="0" w:type="dxa"/>
                  <w:left w:w="0" w:type="dxa"/>
                  <w:bottom w:w="0" w:type="dxa"/>
                  <w:right w:w="0" w:type="dxa"/>
                </w:tcMar>
              </w:tcPr>
            </w:tcPrChange>
          </w:tcPr>
          <w:p w14:paraId="2DA411FF" w14:textId="77777777" w:rsidR="00267253" w:rsidRPr="0068187B" w:rsidRDefault="00267253">
            <w:pPr>
              <w:ind w:left="80" w:right="80"/>
              <w:jc w:val="right"/>
              <w:rPr>
                <w:ins w:id="985" w:author="Author"/>
                <w:rFonts w:cstheme="minorHAnsi"/>
              </w:rPr>
              <w:pPrChange w:id="986" w:author="Author">
                <w:pPr>
                  <w:spacing w:before="80" w:after="80"/>
                  <w:ind w:left="80" w:right="80"/>
                  <w:jc w:val="right"/>
                </w:pPr>
              </w:pPrChange>
            </w:pPr>
            <w:ins w:id="987" w:author="Author">
              <w:r w:rsidRPr="00355708">
                <w:rPr>
                  <w:rFonts w:eastAsia="Arial" w:cstheme="minorHAnsi"/>
                  <w:color w:val="111111"/>
                  <w:rPrChange w:id="988" w:author="Author">
                    <w:rPr>
                      <w:rFonts w:ascii="Arial" w:eastAsia="Arial" w:hAnsi="Arial" w:cs="Arial"/>
                      <w:color w:val="111111"/>
                    </w:rPr>
                  </w:rPrChange>
                </w:rPr>
                <w:t xml:space="preserve">        </w:t>
              </w:r>
            </w:ins>
          </w:p>
        </w:tc>
        <w:tc>
          <w:tcPr>
            <w:tcW w:w="1250" w:type="pct"/>
            <w:tcPrChange w:id="989" w:author="Author">
              <w:tcPr>
                <w:tcW w:w="1250" w:type="pct"/>
                <w:shd w:val="clear" w:color="auto" w:fill="FFFFFF"/>
                <w:tcMar>
                  <w:top w:w="0" w:type="dxa"/>
                  <w:left w:w="0" w:type="dxa"/>
                  <w:bottom w:w="0" w:type="dxa"/>
                  <w:right w:w="0" w:type="dxa"/>
                </w:tcMar>
              </w:tcPr>
            </w:tcPrChange>
          </w:tcPr>
          <w:p w14:paraId="0A533756" w14:textId="77777777" w:rsidR="00267253" w:rsidRPr="0068187B" w:rsidRDefault="00267253">
            <w:pPr>
              <w:ind w:left="80" w:right="80"/>
              <w:jc w:val="right"/>
              <w:rPr>
                <w:ins w:id="990" w:author="Author"/>
                <w:rFonts w:cstheme="minorHAnsi"/>
              </w:rPr>
              <w:pPrChange w:id="991" w:author="Author">
                <w:pPr>
                  <w:spacing w:before="80" w:after="80"/>
                  <w:ind w:left="80" w:right="80"/>
                  <w:jc w:val="right"/>
                </w:pPr>
              </w:pPrChange>
            </w:pPr>
            <w:ins w:id="992" w:author="Author">
              <w:r w:rsidRPr="00355708">
                <w:rPr>
                  <w:rFonts w:eastAsia="Arial" w:cstheme="minorHAnsi"/>
                  <w:color w:val="111111"/>
                  <w:rPrChange w:id="993" w:author="Author">
                    <w:rPr>
                      <w:rFonts w:ascii="Arial" w:eastAsia="Arial" w:hAnsi="Arial" w:cs="Arial"/>
                      <w:color w:val="111111"/>
                    </w:rPr>
                  </w:rPrChange>
                </w:rPr>
                <w:t xml:space="preserve">         </w:t>
              </w:r>
            </w:ins>
          </w:p>
        </w:tc>
      </w:tr>
      <w:tr w:rsidR="005548AA" w:rsidRPr="00355708" w14:paraId="0BA39C7F" w14:textId="77777777" w:rsidTr="00667F7A">
        <w:trPr>
          <w:ins w:id="994" w:author="Author"/>
          <w:trPrChange w:id="995" w:author="Author">
            <w:trPr>
              <w:cantSplit/>
              <w:jc w:val="center"/>
            </w:trPr>
          </w:trPrChange>
        </w:trPr>
        <w:tc>
          <w:tcPr>
            <w:tcW w:w="1250" w:type="pct"/>
            <w:tcPrChange w:id="996" w:author="Author">
              <w:tcPr>
                <w:tcW w:w="1250" w:type="pct"/>
                <w:shd w:val="clear" w:color="auto" w:fill="FFFFFF"/>
                <w:tcMar>
                  <w:top w:w="0" w:type="dxa"/>
                  <w:left w:w="0" w:type="dxa"/>
                  <w:bottom w:w="0" w:type="dxa"/>
                  <w:right w:w="0" w:type="dxa"/>
                </w:tcMar>
              </w:tcPr>
            </w:tcPrChange>
          </w:tcPr>
          <w:p w14:paraId="530AF8A1" w14:textId="77777777" w:rsidR="00267253" w:rsidRPr="0068187B" w:rsidRDefault="00267253">
            <w:pPr>
              <w:ind w:left="80" w:right="80"/>
              <w:rPr>
                <w:ins w:id="997" w:author="Author"/>
                <w:rFonts w:cstheme="minorHAnsi"/>
              </w:rPr>
              <w:pPrChange w:id="998" w:author="Author">
                <w:pPr>
                  <w:spacing w:before="80" w:after="80"/>
                  <w:ind w:left="80" w:right="80"/>
                </w:pPr>
              </w:pPrChange>
            </w:pPr>
          </w:p>
        </w:tc>
        <w:tc>
          <w:tcPr>
            <w:tcW w:w="1250" w:type="pct"/>
            <w:tcPrChange w:id="999" w:author="Author">
              <w:tcPr>
                <w:tcW w:w="1250" w:type="pct"/>
                <w:gridSpan w:val="2"/>
                <w:shd w:val="clear" w:color="auto" w:fill="FFFFFF"/>
                <w:tcMar>
                  <w:top w:w="0" w:type="dxa"/>
                  <w:left w:w="0" w:type="dxa"/>
                  <w:bottom w:w="0" w:type="dxa"/>
                  <w:right w:w="0" w:type="dxa"/>
                </w:tcMar>
              </w:tcPr>
            </w:tcPrChange>
          </w:tcPr>
          <w:p w14:paraId="66F10E5B" w14:textId="77777777" w:rsidR="00267253" w:rsidRPr="0068187B" w:rsidRDefault="00267253">
            <w:pPr>
              <w:ind w:left="80" w:right="80"/>
              <w:jc w:val="right"/>
              <w:rPr>
                <w:ins w:id="1000" w:author="Author"/>
                <w:rFonts w:cstheme="minorHAnsi"/>
              </w:rPr>
              <w:pPrChange w:id="1001" w:author="Author">
                <w:pPr>
                  <w:spacing w:before="80" w:after="80"/>
                  <w:ind w:left="80" w:right="80"/>
                  <w:jc w:val="right"/>
                </w:pPr>
              </w:pPrChange>
            </w:pPr>
            <w:ins w:id="1002" w:author="Author">
              <w:r w:rsidRPr="00355708">
                <w:rPr>
                  <w:rFonts w:eastAsia="Arial" w:cstheme="minorHAnsi"/>
                  <w:color w:val="111111"/>
                  <w:rPrChange w:id="1003" w:author="Author">
                    <w:rPr>
                      <w:rFonts w:ascii="Arial" w:eastAsia="Arial" w:hAnsi="Arial" w:cs="Arial"/>
                      <w:color w:val="111111"/>
                    </w:rPr>
                  </w:rPrChange>
                </w:rPr>
                <w:t xml:space="preserve">(0.181)   </w:t>
              </w:r>
            </w:ins>
          </w:p>
        </w:tc>
        <w:tc>
          <w:tcPr>
            <w:tcW w:w="1250" w:type="pct"/>
            <w:tcPrChange w:id="1004" w:author="Author">
              <w:tcPr>
                <w:tcW w:w="1250" w:type="pct"/>
                <w:shd w:val="clear" w:color="auto" w:fill="FFFFFF"/>
                <w:tcMar>
                  <w:top w:w="0" w:type="dxa"/>
                  <w:left w:w="0" w:type="dxa"/>
                  <w:bottom w:w="0" w:type="dxa"/>
                  <w:right w:w="0" w:type="dxa"/>
                </w:tcMar>
              </w:tcPr>
            </w:tcPrChange>
          </w:tcPr>
          <w:p w14:paraId="48C0990B" w14:textId="77777777" w:rsidR="00267253" w:rsidRPr="0068187B" w:rsidRDefault="00267253">
            <w:pPr>
              <w:ind w:left="80" w:right="80"/>
              <w:jc w:val="right"/>
              <w:rPr>
                <w:ins w:id="1005" w:author="Author"/>
                <w:rFonts w:cstheme="minorHAnsi"/>
              </w:rPr>
              <w:pPrChange w:id="1006" w:author="Author">
                <w:pPr>
                  <w:spacing w:before="80" w:after="80"/>
                  <w:ind w:left="80" w:right="80"/>
                  <w:jc w:val="right"/>
                </w:pPr>
              </w:pPrChange>
            </w:pPr>
            <w:ins w:id="1007" w:author="Author">
              <w:r w:rsidRPr="00355708">
                <w:rPr>
                  <w:rFonts w:eastAsia="Arial" w:cstheme="minorHAnsi"/>
                  <w:color w:val="111111"/>
                  <w:rPrChange w:id="1008" w:author="Author">
                    <w:rPr>
                      <w:rFonts w:ascii="Arial" w:eastAsia="Arial" w:hAnsi="Arial" w:cs="Arial"/>
                      <w:color w:val="111111"/>
                    </w:rPr>
                  </w:rPrChange>
                </w:rPr>
                <w:t xml:space="preserve">        </w:t>
              </w:r>
            </w:ins>
          </w:p>
        </w:tc>
        <w:tc>
          <w:tcPr>
            <w:tcW w:w="1250" w:type="pct"/>
            <w:tcPrChange w:id="1009" w:author="Author">
              <w:tcPr>
                <w:tcW w:w="1250" w:type="pct"/>
                <w:shd w:val="clear" w:color="auto" w:fill="FFFFFF"/>
                <w:tcMar>
                  <w:top w:w="0" w:type="dxa"/>
                  <w:left w:w="0" w:type="dxa"/>
                  <w:bottom w:w="0" w:type="dxa"/>
                  <w:right w:w="0" w:type="dxa"/>
                </w:tcMar>
              </w:tcPr>
            </w:tcPrChange>
          </w:tcPr>
          <w:p w14:paraId="1FBC08A0" w14:textId="77777777" w:rsidR="00267253" w:rsidRPr="0068187B" w:rsidRDefault="00267253">
            <w:pPr>
              <w:ind w:left="80" w:right="80"/>
              <w:jc w:val="right"/>
              <w:rPr>
                <w:ins w:id="1010" w:author="Author"/>
                <w:rFonts w:cstheme="minorHAnsi"/>
              </w:rPr>
              <w:pPrChange w:id="1011" w:author="Author">
                <w:pPr>
                  <w:spacing w:before="80" w:after="80"/>
                  <w:ind w:left="80" w:right="80"/>
                  <w:jc w:val="right"/>
                </w:pPr>
              </w:pPrChange>
            </w:pPr>
            <w:ins w:id="1012" w:author="Author">
              <w:r w:rsidRPr="00355708">
                <w:rPr>
                  <w:rFonts w:eastAsia="Arial" w:cstheme="minorHAnsi"/>
                  <w:color w:val="111111"/>
                  <w:rPrChange w:id="1013" w:author="Author">
                    <w:rPr>
                      <w:rFonts w:ascii="Arial" w:eastAsia="Arial" w:hAnsi="Arial" w:cs="Arial"/>
                      <w:color w:val="111111"/>
                    </w:rPr>
                  </w:rPrChange>
                </w:rPr>
                <w:t xml:space="preserve">         </w:t>
              </w:r>
            </w:ins>
          </w:p>
        </w:tc>
      </w:tr>
      <w:tr w:rsidR="005548AA" w:rsidRPr="00355708" w14:paraId="131697F8" w14:textId="77777777" w:rsidTr="00667F7A">
        <w:trPr>
          <w:ins w:id="1014" w:author="Author"/>
          <w:trPrChange w:id="1015" w:author="Author">
            <w:trPr>
              <w:cantSplit/>
              <w:jc w:val="center"/>
            </w:trPr>
          </w:trPrChange>
        </w:trPr>
        <w:tc>
          <w:tcPr>
            <w:tcW w:w="1250" w:type="pct"/>
            <w:tcPrChange w:id="1016" w:author="Author">
              <w:tcPr>
                <w:tcW w:w="1250" w:type="pct"/>
                <w:shd w:val="clear" w:color="auto" w:fill="FFFFFF"/>
                <w:tcMar>
                  <w:top w:w="0" w:type="dxa"/>
                  <w:left w:w="0" w:type="dxa"/>
                  <w:bottom w:w="0" w:type="dxa"/>
                  <w:right w:w="0" w:type="dxa"/>
                </w:tcMar>
              </w:tcPr>
            </w:tcPrChange>
          </w:tcPr>
          <w:p w14:paraId="1EB77AB9" w14:textId="20C03F71" w:rsidR="00267253" w:rsidRPr="0068187B" w:rsidRDefault="005548AA">
            <w:pPr>
              <w:ind w:left="80" w:right="80"/>
              <w:rPr>
                <w:ins w:id="1017" w:author="Author"/>
                <w:rFonts w:cstheme="minorHAnsi"/>
              </w:rPr>
              <w:pPrChange w:id="1018" w:author="Author">
                <w:pPr>
                  <w:spacing w:before="80" w:after="80"/>
                  <w:ind w:left="80" w:right="80"/>
                </w:pPr>
              </w:pPrChange>
            </w:pPr>
            <w:proofErr w:type="spellStart"/>
            <w:ins w:id="1019" w:author="Author">
              <w:r>
                <w:rPr>
                  <w:rFonts w:eastAsia="Arial" w:cstheme="minorHAnsi"/>
                  <w:color w:val="111111"/>
                </w:rPr>
                <w:t>Broadband_subscribers</w:t>
              </w:r>
              <w:proofErr w:type="spellEnd"/>
            </w:ins>
          </w:p>
        </w:tc>
        <w:tc>
          <w:tcPr>
            <w:tcW w:w="1250" w:type="pct"/>
            <w:tcPrChange w:id="1020" w:author="Author">
              <w:tcPr>
                <w:tcW w:w="1250" w:type="pct"/>
                <w:gridSpan w:val="2"/>
                <w:shd w:val="clear" w:color="auto" w:fill="FFFFFF"/>
                <w:tcMar>
                  <w:top w:w="0" w:type="dxa"/>
                  <w:left w:w="0" w:type="dxa"/>
                  <w:bottom w:w="0" w:type="dxa"/>
                  <w:right w:w="0" w:type="dxa"/>
                </w:tcMar>
              </w:tcPr>
            </w:tcPrChange>
          </w:tcPr>
          <w:p w14:paraId="7FEBC2BA" w14:textId="77777777" w:rsidR="00267253" w:rsidRPr="0068187B" w:rsidRDefault="00267253">
            <w:pPr>
              <w:ind w:left="80" w:right="80"/>
              <w:jc w:val="right"/>
              <w:rPr>
                <w:ins w:id="1021" w:author="Author"/>
                <w:rFonts w:cstheme="minorHAnsi"/>
              </w:rPr>
              <w:pPrChange w:id="1022" w:author="Author">
                <w:pPr>
                  <w:spacing w:before="80" w:after="80"/>
                  <w:ind w:left="80" w:right="80"/>
                  <w:jc w:val="right"/>
                </w:pPr>
              </w:pPrChange>
            </w:pPr>
            <w:ins w:id="1023" w:author="Author">
              <w:r w:rsidRPr="00355708">
                <w:rPr>
                  <w:rFonts w:eastAsia="Arial" w:cstheme="minorHAnsi"/>
                  <w:color w:val="111111"/>
                  <w:rPrChange w:id="1024" w:author="Author">
                    <w:rPr>
                      <w:rFonts w:ascii="Arial" w:eastAsia="Arial" w:hAnsi="Arial" w:cs="Arial"/>
                      <w:color w:val="111111"/>
                    </w:rPr>
                  </w:rPrChange>
                </w:rPr>
                <w:t xml:space="preserve">1.61     </w:t>
              </w:r>
            </w:ins>
          </w:p>
        </w:tc>
        <w:tc>
          <w:tcPr>
            <w:tcW w:w="1250" w:type="pct"/>
            <w:tcPrChange w:id="1025" w:author="Author">
              <w:tcPr>
                <w:tcW w:w="1250" w:type="pct"/>
                <w:shd w:val="clear" w:color="auto" w:fill="FFFFFF"/>
                <w:tcMar>
                  <w:top w:w="0" w:type="dxa"/>
                  <w:left w:w="0" w:type="dxa"/>
                  <w:bottom w:w="0" w:type="dxa"/>
                  <w:right w:w="0" w:type="dxa"/>
                </w:tcMar>
              </w:tcPr>
            </w:tcPrChange>
          </w:tcPr>
          <w:p w14:paraId="129A4A44" w14:textId="77777777" w:rsidR="00267253" w:rsidRPr="0068187B" w:rsidRDefault="00267253">
            <w:pPr>
              <w:ind w:left="80" w:right="80"/>
              <w:jc w:val="right"/>
              <w:rPr>
                <w:ins w:id="1026" w:author="Author"/>
                <w:rFonts w:cstheme="minorHAnsi"/>
              </w:rPr>
              <w:pPrChange w:id="1027" w:author="Author">
                <w:pPr>
                  <w:spacing w:before="80" w:after="80"/>
                  <w:ind w:left="80" w:right="80"/>
                  <w:jc w:val="right"/>
                </w:pPr>
              </w:pPrChange>
            </w:pPr>
            <w:ins w:id="1028" w:author="Author">
              <w:r w:rsidRPr="00355708">
                <w:rPr>
                  <w:rFonts w:eastAsia="Arial" w:cstheme="minorHAnsi"/>
                  <w:color w:val="111111"/>
                  <w:rPrChange w:id="1029" w:author="Author">
                    <w:rPr>
                      <w:rFonts w:ascii="Arial" w:eastAsia="Arial" w:hAnsi="Arial" w:cs="Arial"/>
                      <w:color w:val="111111"/>
                    </w:rPr>
                  </w:rPrChange>
                </w:rPr>
                <w:t xml:space="preserve">        </w:t>
              </w:r>
            </w:ins>
          </w:p>
        </w:tc>
        <w:tc>
          <w:tcPr>
            <w:tcW w:w="1250" w:type="pct"/>
            <w:tcPrChange w:id="1030" w:author="Author">
              <w:tcPr>
                <w:tcW w:w="1250" w:type="pct"/>
                <w:shd w:val="clear" w:color="auto" w:fill="FFFFFF"/>
                <w:tcMar>
                  <w:top w:w="0" w:type="dxa"/>
                  <w:left w:w="0" w:type="dxa"/>
                  <w:bottom w:w="0" w:type="dxa"/>
                  <w:right w:w="0" w:type="dxa"/>
                </w:tcMar>
              </w:tcPr>
            </w:tcPrChange>
          </w:tcPr>
          <w:p w14:paraId="441FCD5F" w14:textId="77777777" w:rsidR="00267253" w:rsidRPr="0068187B" w:rsidRDefault="00267253">
            <w:pPr>
              <w:ind w:left="80" w:right="80"/>
              <w:jc w:val="right"/>
              <w:rPr>
                <w:ins w:id="1031" w:author="Author"/>
                <w:rFonts w:cstheme="minorHAnsi"/>
              </w:rPr>
              <w:pPrChange w:id="1032" w:author="Author">
                <w:pPr>
                  <w:spacing w:before="80" w:after="80"/>
                  <w:ind w:left="80" w:right="80"/>
                  <w:jc w:val="right"/>
                </w:pPr>
              </w:pPrChange>
            </w:pPr>
            <w:ins w:id="1033" w:author="Author">
              <w:r w:rsidRPr="00355708">
                <w:rPr>
                  <w:rFonts w:eastAsia="Arial" w:cstheme="minorHAnsi"/>
                  <w:color w:val="111111"/>
                  <w:rPrChange w:id="1034" w:author="Author">
                    <w:rPr>
                      <w:rFonts w:ascii="Arial" w:eastAsia="Arial" w:hAnsi="Arial" w:cs="Arial"/>
                      <w:color w:val="111111"/>
                    </w:rPr>
                  </w:rPrChange>
                </w:rPr>
                <w:t xml:space="preserve">         </w:t>
              </w:r>
            </w:ins>
          </w:p>
        </w:tc>
      </w:tr>
      <w:tr w:rsidR="005548AA" w:rsidRPr="00355708" w14:paraId="69A0D190" w14:textId="77777777" w:rsidTr="00667F7A">
        <w:trPr>
          <w:ins w:id="1035" w:author="Author"/>
          <w:trPrChange w:id="1036" w:author="Author">
            <w:trPr>
              <w:cantSplit/>
              <w:jc w:val="center"/>
            </w:trPr>
          </w:trPrChange>
        </w:trPr>
        <w:tc>
          <w:tcPr>
            <w:tcW w:w="1250" w:type="pct"/>
            <w:tcPrChange w:id="1037" w:author="Author">
              <w:tcPr>
                <w:tcW w:w="1250" w:type="pct"/>
                <w:shd w:val="clear" w:color="auto" w:fill="FFFFFF"/>
                <w:tcMar>
                  <w:top w:w="0" w:type="dxa"/>
                  <w:left w:w="0" w:type="dxa"/>
                  <w:bottom w:w="0" w:type="dxa"/>
                  <w:right w:w="0" w:type="dxa"/>
                </w:tcMar>
              </w:tcPr>
            </w:tcPrChange>
          </w:tcPr>
          <w:p w14:paraId="64D0D27E" w14:textId="77777777" w:rsidR="00267253" w:rsidRPr="0068187B" w:rsidRDefault="00267253">
            <w:pPr>
              <w:ind w:left="80" w:right="80"/>
              <w:rPr>
                <w:ins w:id="1038" w:author="Author"/>
                <w:rFonts w:cstheme="minorHAnsi"/>
              </w:rPr>
              <w:pPrChange w:id="1039" w:author="Author">
                <w:pPr>
                  <w:spacing w:before="80" w:after="80"/>
                  <w:ind w:left="80" w:right="80"/>
                </w:pPr>
              </w:pPrChange>
            </w:pPr>
          </w:p>
        </w:tc>
        <w:tc>
          <w:tcPr>
            <w:tcW w:w="1250" w:type="pct"/>
            <w:tcPrChange w:id="1040" w:author="Author">
              <w:tcPr>
                <w:tcW w:w="1250" w:type="pct"/>
                <w:gridSpan w:val="2"/>
                <w:shd w:val="clear" w:color="auto" w:fill="FFFFFF"/>
                <w:tcMar>
                  <w:top w:w="0" w:type="dxa"/>
                  <w:left w:w="0" w:type="dxa"/>
                  <w:bottom w:w="0" w:type="dxa"/>
                  <w:right w:w="0" w:type="dxa"/>
                </w:tcMar>
              </w:tcPr>
            </w:tcPrChange>
          </w:tcPr>
          <w:p w14:paraId="3A281DF7" w14:textId="77777777" w:rsidR="00267253" w:rsidRPr="0068187B" w:rsidRDefault="00267253">
            <w:pPr>
              <w:ind w:left="80" w:right="80"/>
              <w:jc w:val="right"/>
              <w:rPr>
                <w:ins w:id="1041" w:author="Author"/>
                <w:rFonts w:cstheme="minorHAnsi"/>
              </w:rPr>
              <w:pPrChange w:id="1042" w:author="Author">
                <w:pPr>
                  <w:spacing w:before="80" w:after="80"/>
                  <w:ind w:left="80" w:right="80"/>
                  <w:jc w:val="right"/>
                </w:pPr>
              </w:pPrChange>
            </w:pPr>
            <w:ins w:id="1043" w:author="Author">
              <w:r w:rsidRPr="00355708">
                <w:rPr>
                  <w:rFonts w:eastAsia="Arial" w:cstheme="minorHAnsi"/>
                  <w:color w:val="111111"/>
                  <w:rPrChange w:id="1044" w:author="Author">
                    <w:rPr>
                      <w:rFonts w:ascii="Arial" w:eastAsia="Arial" w:hAnsi="Arial" w:cs="Arial"/>
                      <w:color w:val="111111"/>
                    </w:rPr>
                  </w:rPrChange>
                </w:rPr>
                <w:t xml:space="preserve">(1.43)    </w:t>
              </w:r>
            </w:ins>
          </w:p>
        </w:tc>
        <w:tc>
          <w:tcPr>
            <w:tcW w:w="1250" w:type="pct"/>
            <w:tcPrChange w:id="1045" w:author="Author">
              <w:tcPr>
                <w:tcW w:w="1250" w:type="pct"/>
                <w:shd w:val="clear" w:color="auto" w:fill="FFFFFF"/>
                <w:tcMar>
                  <w:top w:w="0" w:type="dxa"/>
                  <w:left w:w="0" w:type="dxa"/>
                  <w:bottom w:w="0" w:type="dxa"/>
                  <w:right w:w="0" w:type="dxa"/>
                </w:tcMar>
              </w:tcPr>
            </w:tcPrChange>
          </w:tcPr>
          <w:p w14:paraId="30125FAD" w14:textId="77777777" w:rsidR="00267253" w:rsidRPr="0068187B" w:rsidRDefault="00267253">
            <w:pPr>
              <w:ind w:left="80" w:right="80"/>
              <w:jc w:val="right"/>
              <w:rPr>
                <w:ins w:id="1046" w:author="Author"/>
                <w:rFonts w:cstheme="minorHAnsi"/>
              </w:rPr>
              <w:pPrChange w:id="1047" w:author="Author">
                <w:pPr>
                  <w:spacing w:before="80" w:after="80"/>
                  <w:ind w:left="80" w:right="80"/>
                  <w:jc w:val="right"/>
                </w:pPr>
              </w:pPrChange>
            </w:pPr>
            <w:ins w:id="1048" w:author="Author">
              <w:r w:rsidRPr="00355708">
                <w:rPr>
                  <w:rFonts w:eastAsia="Arial" w:cstheme="minorHAnsi"/>
                  <w:color w:val="111111"/>
                  <w:rPrChange w:id="1049" w:author="Author">
                    <w:rPr>
                      <w:rFonts w:ascii="Arial" w:eastAsia="Arial" w:hAnsi="Arial" w:cs="Arial"/>
                      <w:color w:val="111111"/>
                    </w:rPr>
                  </w:rPrChange>
                </w:rPr>
                <w:t xml:space="preserve">        </w:t>
              </w:r>
            </w:ins>
          </w:p>
        </w:tc>
        <w:tc>
          <w:tcPr>
            <w:tcW w:w="1250" w:type="pct"/>
            <w:tcPrChange w:id="1050" w:author="Author">
              <w:tcPr>
                <w:tcW w:w="1250" w:type="pct"/>
                <w:shd w:val="clear" w:color="auto" w:fill="FFFFFF"/>
                <w:tcMar>
                  <w:top w:w="0" w:type="dxa"/>
                  <w:left w:w="0" w:type="dxa"/>
                  <w:bottom w:w="0" w:type="dxa"/>
                  <w:right w:w="0" w:type="dxa"/>
                </w:tcMar>
              </w:tcPr>
            </w:tcPrChange>
          </w:tcPr>
          <w:p w14:paraId="4BED4C9C" w14:textId="77777777" w:rsidR="00267253" w:rsidRPr="0068187B" w:rsidRDefault="00267253">
            <w:pPr>
              <w:ind w:left="80" w:right="80"/>
              <w:jc w:val="right"/>
              <w:rPr>
                <w:ins w:id="1051" w:author="Author"/>
                <w:rFonts w:cstheme="minorHAnsi"/>
              </w:rPr>
              <w:pPrChange w:id="1052" w:author="Author">
                <w:pPr>
                  <w:spacing w:before="80" w:after="80"/>
                  <w:ind w:left="80" w:right="80"/>
                  <w:jc w:val="right"/>
                </w:pPr>
              </w:pPrChange>
            </w:pPr>
            <w:ins w:id="1053" w:author="Author">
              <w:r w:rsidRPr="00355708">
                <w:rPr>
                  <w:rFonts w:eastAsia="Arial" w:cstheme="minorHAnsi"/>
                  <w:color w:val="111111"/>
                  <w:rPrChange w:id="1054" w:author="Author">
                    <w:rPr>
                      <w:rFonts w:ascii="Arial" w:eastAsia="Arial" w:hAnsi="Arial" w:cs="Arial"/>
                      <w:color w:val="111111"/>
                    </w:rPr>
                  </w:rPrChange>
                </w:rPr>
                <w:t xml:space="preserve">         </w:t>
              </w:r>
            </w:ins>
          </w:p>
        </w:tc>
      </w:tr>
      <w:tr w:rsidR="005548AA" w:rsidRPr="00355708" w14:paraId="2A778075" w14:textId="77777777" w:rsidTr="00667F7A">
        <w:trPr>
          <w:ins w:id="1055" w:author="Author"/>
          <w:trPrChange w:id="1056" w:author="Author">
            <w:trPr>
              <w:cantSplit/>
              <w:jc w:val="center"/>
            </w:trPr>
          </w:trPrChange>
        </w:trPr>
        <w:tc>
          <w:tcPr>
            <w:tcW w:w="1250" w:type="pct"/>
            <w:tcPrChange w:id="1057" w:author="Author">
              <w:tcPr>
                <w:tcW w:w="1250" w:type="pct"/>
                <w:shd w:val="clear" w:color="auto" w:fill="FFFFFF"/>
                <w:tcMar>
                  <w:top w:w="0" w:type="dxa"/>
                  <w:left w:w="0" w:type="dxa"/>
                  <w:bottom w:w="0" w:type="dxa"/>
                  <w:right w:w="0" w:type="dxa"/>
                </w:tcMar>
              </w:tcPr>
            </w:tcPrChange>
          </w:tcPr>
          <w:p w14:paraId="599479CC" w14:textId="397683F7" w:rsidR="00267253" w:rsidRPr="0068187B" w:rsidRDefault="005548AA">
            <w:pPr>
              <w:ind w:left="80" w:right="80"/>
              <w:rPr>
                <w:ins w:id="1058" w:author="Author"/>
                <w:rFonts w:cstheme="minorHAnsi"/>
              </w:rPr>
              <w:pPrChange w:id="1059" w:author="Author">
                <w:pPr>
                  <w:spacing w:before="80" w:after="80"/>
                  <w:ind w:left="80" w:right="80"/>
                </w:pPr>
              </w:pPrChange>
            </w:pPr>
            <w:proofErr w:type="spellStart"/>
            <w:ins w:id="1060"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ins>
          </w:p>
        </w:tc>
        <w:tc>
          <w:tcPr>
            <w:tcW w:w="1250" w:type="pct"/>
            <w:tcPrChange w:id="1061" w:author="Author">
              <w:tcPr>
                <w:tcW w:w="1250" w:type="pct"/>
                <w:gridSpan w:val="2"/>
                <w:shd w:val="clear" w:color="auto" w:fill="FFFFFF"/>
                <w:tcMar>
                  <w:top w:w="0" w:type="dxa"/>
                  <w:left w:w="0" w:type="dxa"/>
                  <w:bottom w:w="0" w:type="dxa"/>
                  <w:right w:w="0" w:type="dxa"/>
                </w:tcMar>
              </w:tcPr>
            </w:tcPrChange>
          </w:tcPr>
          <w:p w14:paraId="301163F2" w14:textId="77777777" w:rsidR="00267253" w:rsidRPr="0068187B" w:rsidRDefault="00267253">
            <w:pPr>
              <w:ind w:left="80" w:right="80"/>
              <w:jc w:val="right"/>
              <w:rPr>
                <w:ins w:id="1062" w:author="Author"/>
                <w:rFonts w:cstheme="minorHAnsi"/>
              </w:rPr>
              <w:pPrChange w:id="1063" w:author="Author">
                <w:pPr>
                  <w:spacing w:before="80" w:after="80"/>
                  <w:ind w:left="80" w:right="80"/>
                  <w:jc w:val="right"/>
                </w:pPr>
              </w:pPrChange>
            </w:pPr>
            <w:ins w:id="1064" w:author="Author">
              <w:r w:rsidRPr="00355708">
                <w:rPr>
                  <w:rFonts w:eastAsia="Arial" w:cstheme="minorHAnsi"/>
                  <w:color w:val="111111"/>
                  <w:rPrChange w:id="1065" w:author="Author">
                    <w:rPr>
                      <w:rFonts w:ascii="Arial" w:eastAsia="Arial" w:hAnsi="Arial" w:cs="Arial"/>
                      <w:color w:val="111111"/>
                    </w:rPr>
                  </w:rPrChange>
                </w:rPr>
                <w:t xml:space="preserve">0.0023   </w:t>
              </w:r>
            </w:ins>
          </w:p>
        </w:tc>
        <w:tc>
          <w:tcPr>
            <w:tcW w:w="1250" w:type="pct"/>
            <w:tcPrChange w:id="1066" w:author="Author">
              <w:tcPr>
                <w:tcW w:w="1250" w:type="pct"/>
                <w:shd w:val="clear" w:color="auto" w:fill="FFFFFF"/>
                <w:tcMar>
                  <w:top w:w="0" w:type="dxa"/>
                  <w:left w:w="0" w:type="dxa"/>
                  <w:bottom w:w="0" w:type="dxa"/>
                  <w:right w:w="0" w:type="dxa"/>
                </w:tcMar>
              </w:tcPr>
            </w:tcPrChange>
          </w:tcPr>
          <w:p w14:paraId="263416C7" w14:textId="77777777" w:rsidR="00267253" w:rsidRPr="0068187B" w:rsidRDefault="00267253">
            <w:pPr>
              <w:ind w:left="80" w:right="80"/>
              <w:jc w:val="right"/>
              <w:rPr>
                <w:ins w:id="1067" w:author="Author"/>
                <w:rFonts w:cstheme="minorHAnsi"/>
              </w:rPr>
              <w:pPrChange w:id="1068" w:author="Author">
                <w:pPr>
                  <w:spacing w:before="80" w:after="80"/>
                  <w:ind w:left="80" w:right="80"/>
                  <w:jc w:val="right"/>
                </w:pPr>
              </w:pPrChange>
            </w:pPr>
            <w:ins w:id="1069" w:author="Author">
              <w:r w:rsidRPr="00355708">
                <w:rPr>
                  <w:rFonts w:eastAsia="Arial" w:cstheme="minorHAnsi"/>
                  <w:color w:val="111111"/>
                  <w:rPrChange w:id="1070" w:author="Author">
                    <w:rPr>
                      <w:rFonts w:ascii="Arial" w:eastAsia="Arial" w:hAnsi="Arial" w:cs="Arial"/>
                      <w:color w:val="111111"/>
                    </w:rPr>
                  </w:rPrChange>
                </w:rPr>
                <w:t xml:space="preserve">0.0102 * </w:t>
              </w:r>
            </w:ins>
          </w:p>
        </w:tc>
        <w:tc>
          <w:tcPr>
            <w:tcW w:w="1250" w:type="pct"/>
            <w:tcPrChange w:id="1071" w:author="Author">
              <w:tcPr>
                <w:tcW w:w="1250" w:type="pct"/>
                <w:shd w:val="clear" w:color="auto" w:fill="FFFFFF"/>
                <w:tcMar>
                  <w:top w:w="0" w:type="dxa"/>
                  <w:left w:w="0" w:type="dxa"/>
                  <w:bottom w:w="0" w:type="dxa"/>
                  <w:right w:w="0" w:type="dxa"/>
                </w:tcMar>
              </w:tcPr>
            </w:tcPrChange>
          </w:tcPr>
          <w:p w14:paraId="375A9E4B" w14:textId="77777777" w:rsidR="00267253" w:rsidRPr="0068187B" w:rsidRDefault="00267253">
            <w:pPr>
              <w:ind w:left="80" w:right="80"/>
              <w:jc w:val="right"/>
              <w:rPr>
                <w:ins w:id="1072" w:author="Author"/>
                <w:rFonts w:cstheme="minorHAnsi"/>
              </w:rPr>
              <w:pPrChange w:id="1073" w:author="Author">
                <w:pPr>
                  <w:spacing w:before="80" w:after="80"/>
                  <w:ind w:left="80" w:right="80"/>
                  <w:jc w:val="right"/>
                </w:pPr>
              </w:pPrChange>
            </w:pPr>
            <w:ins w:id="1074" w:author="Author">
              <w:r w:rsidRPr="00355708">
                <w:rPr>
                  <w:rFonts w:eastAsia="Arial" w:cstheme="minorHAnsi"/>
                  <w:color w:val="111111"/>
                  <w:rPrChange w:id="1075" w:author="Author">
                    <w:rPr>
                      <w:rFonts w:ascii="Arial" w:eastAsia="Arial" w:hAnsi="Arial" w:cs="Arial"/>
                      <w:color w:val="111111"/>
                    </w:rPr>
                  </w:rPrChange>
                </w:rPr>
                <w:t>0.0297 ***</w:t>
              </w:r>
            </w:ins>
          </w:p>
        </w:tc>
      </w:tr>
      <w:tr w:rsidR="005548AA" w:rsidRPr="00355708" w14:paraId="42C4AD29" w14:textId="77777777" w:rsidTr="00667F7A">
        <w:trPr>
          <w:ins w:id="1076" w:author="Author"/>
          <w:trPrChange w:id="1077" w:author="Author">
            <w:trPr>
              <w:cantSplit/>
              <w:jc w:val="center"/>
            </w:trPr>
          </w:trPrChange>
        </w:trPr>
        <w:tc>
          <w:tcPr>
            <w:tcW w:w="1250" w:type="pct"/>
            <w:tcPrChange w:id="1078" w:author="Author">
              <w:tcPr>
                <w:tcW w:w="1250" w:type="pct"/>
                <w:shd w:val="clear" w:color="auto" w:fill="FFFFFF"/>
                <w:tcMar>
                  <w:top w:w="0" w:type="dxa"/>
                  <w:left w:w="0" w:type="dxa"/>
                  <w:bottom w:w="0" w:type="dxa"/>
                  <w:right w:w="0" w:type="dxa"/>
                </w:tcMar>
              </w:tcPr>
            </w:tcPrChange>
          </w:tcPr>
          <w:p w14:paraId="4587E0D8" w14:textId="77777777" w:rsidR="00267253" w:rsidRPr="0068187B" w:rsidRDefault="00267253">
            <w:pPr>
              <w:ind w:left="80" w:right="80"/>
              <w:rPr>
                <w:ins w:id="1079" w:author="Author"/>
                <w:rFonts w:cstheme="minorHAnsi"/>
              </w:rPr>
              <w:pPrChange w:id="1080" w:author="Author">
                <w:pPr>
                  <w:spacing w:before="80" w:after="80"/>
                  <w:ind w:left="80" w:right="80"/>
                </w:pPr>
              </w:pPrChange>
            </w:pPr>
          </w:p>
        </w:tc>
        <w:tc>
          <w:tcPr>
            <w:tcW w:w="1250" w:type="pct"/>
            <w:tcPrChange w:id="1081" w:author="Author">
              <w:tcPr>
                <w:tcW w:w="1250" w:type="pct"/>
                <w:gridSpan w:val="2"/>
                <w:shd w:val="clear" w:color="auto" w:fill="FFFFFF"/>
                <w:tcMar>
                  <w:top w:w="0" w:type="dxa"/>
                  <w:left w:w="0" w:type="dxa"/>
                  <w:bottom w:w="0" w:type="dxa"/>
                  <w:right w:w="0" w:type="dxa"/>
                </w:tcMar>
              </w:tcPr>
            </w:tcPrChange>
          </w:tcPr>
          <w:p w14:paraId="08C99E3B" w14:textId="77777777" w:rsidR="00267253" w:rsidRPr="0068187B" w:rsidRDefault="00267253">
            <w:pPr>
              <w:ind w:left="80" w:right="80"/>
              <w:jc w:val="right"/>
              <w:rPr>
                <w:ins w:id="1082" w:author="Author"/>
                <w:rFonts w:cstheme="minorHAnsi"/>
              </w:rPr>
              <w:pPrChange w:id="1083" w:author="Author">
                <w:pPr>
                  <w:spacing w:before="80" w:after="80"/>
                  <w:ind w:left="80" w:right="80"/>
                  <w:jc w:val="right"/>
                </w:pPr>
              </w:pPrChange>
            </w:pPr>
            <w:ins w:id="1084" w:author="Author">
              <w:r w:rsidRPr="00355708">
                <w:rPr>
                  <w:rFonts w:eastAsia="Arial" w:cstheme="minorHAnsi"/>
                  <w:color w:val="111111"/>
                  <w:rPrChange w:id="1085" w:author="Author">
                    <w:rPr>
                      <w:rFonts w:ascii="Arial" w:eastAsia="Arial" w:hAnsi="Arial" w:cs="Arial"/>
                      <w:color w:val="111111"/>
                    </w:rPr>
                  </w:rPrChange>
                </w:rPr>
                <w:t xml:space="preserve">(0.0043)  </w:t>
              </w:r>
            </w:ins>
          </w:p>
        </w:tc>
        <w:tc>
          <w:tcPr>
            <w:tcW w:w="1250" w:type="pct"/>
            <w:tcPrChange w:id="1086" w:author="Author">
              <w:tcPr>
                <w:tcW w:w="1250" w:type="pct"/>
                <w:shd w:val="clear" w:color="auto" w:fill="FFFFFF"/>
                <w:tcMar>
                  <w:top w:w="0" w:type="dxa"/>
                  <w:left w:w="0" w:type="dxa"/>
                  <w:bottom w:w="0" w:type="dxa"/>
                  <w:right w:w="0" w:type="dxa"/>
                </w:tcMar>
              </w:tcPr>
            </w:tcPrChange>
          </w:tcPr>
          <w:p w14:paraId="39C7F628" w14:textId="77777777" w:rsidR="00267253" w:rsidRPr="0068187B" w:rsidRDefault="00267253">
            <w:pPr>
              <w:ind w:left="80" w:right="80"/>
              <w:jc w:val="right"/>
              <w:rPr>
                <w:ins w:id="1087" w:author="Author"/>
                <w:rFonts w:cstheme="minorHAnsi"/>
              </w:rPr>
              <w:pPrChange w:id="1088" w:author="Author">
                <w:pPr>
                  <w:spacing w:before="80" w:after="80"/>
                  <w:ind w:left="80" w:right="80"/>
                  <w:jc w:val="right"/>
                </w:pPr>
              </w:pPrChange>
            </w:pPr>
            <w:ins w:id="1089" w:author="Author">
              <w:r w:rsidRPr="00355708">
                <w:rPr>
                  <w:rFonts w:eastAsia="Arial" w:cstheme="minorHAnsi"/>
                  <w:color w:val="111111"/>
                  <w:rPrChange w:id="1090" w:author="Author">
                    <w:rPr>
                      <w:rFonts w:ascii="Arial" w:eastAsia="Arial" w:hAnsi="Arial" w:cs="Arial"/>
                      <w:color w:val="111111"/>
                    </w:rPr>
                  </w:rPrChange>
                </w:rPr>
                <w:t xml:space="preserve">(0.00444) </w:t>
              </w:r>
            </w:ins>
          </w:p>
        </w:tc>
        <w:tc>
          <w:tcPr>
            <w:tcW w:w="1250" w:type="pct"/>
            <w:tcPrChange w:id="1091" w:author="Author">
              <w:tcPr>
                <w:tcW w:w="1250" w:type="pct"/>
                <w:shd w:val="clear" w:color="auto" w:fill="FFFFFF"/>
                <w:tcMar>
                  <w:top w:w="0" w:type="dxa"/>
                  <w:left w:w="0" w:type="dxa"/>
                  <w:bottom w:w="0" w:type="dxa"/>
                  <w:right w:w="0" w:type="dxa"/>
                </w:tcMar>
              </w:tcPr>
            </w:tcPrChange>
          </w:tcPr>
          <w:p w14:paraId="473B2343" w14:textId="77777777" w:rsidR="00267253" w:rsidRPr="0068187B" w:rsidRDefault="00267253">
            <w:pPr>
              <w:ind w:left="80" w:right="80"/>
              <w:jc w:val="right"/>
              <w:rPr>
                <w:ins w:id="1092" w:author="Author"/>
                <w:rFonts w:cstheme="minorHAnsi"/>
              </w:rPr>
              <w:pPrChange w:id="1093" w:author="Author">
                <w:pPr>
                  <w:spacing w:before="80" w:after="80"/>
                  <w:ind w:left="80" w:right="80"/>
                  <w:jc w:val="right"/>
                </w:pPr>
              </w:pPrChange>
            </w:pPr>
            <w:ins w:id="1094" w:author="Author">
              <w:r w:rsidRPr="00355708">
                <w:rPr>
                  <w:rFonts w:eastAsia="Arial" w:cstheme="minorHAnsi"/>
                  <w:color w:val="111111"/>
                  <w:rPrChange w:id="1095" w:author="Author">
                    <w:rPr>
                      <w:rFonts w:ascii="Arial" w:eastAsia="Arial" w:hAnsi="Arial" w:cs="Arial"/>
                      <w:color w:val="111111"/>
                    </w:rPr>
                  </w:rPrChange>
                </w:rPr>
                <w:t xml:space="preserve">(0.0061)   </w:t>
              </w:r>
            </w:ins>
          </w:p>
        </w:tc>
      </w:tr>
      <w:tr w:rsidR="005548AA" w:rsidRPr="00355708" w14:paraId="16782024" w14:textId="77777777" w:rsidTr="00667F7A">
        <w:trPr>
          <w:ins w:id="1096" w:author="Author"/>
          <w:trPrChange w:id="1097" w:author="Author">
            <w:trPr>
              <w:cantSplit/>
              <w:jc w:val="center"/>
            </w:trPr>
          </w:trPrChange>
        </w:trPr>
        <w:tc>
          <w:tcPr>
            <w:tcW w:w="1250" w:type="pct"/>
            <w:tcPrChange w:id="1098" w:author="Author">
              <w:tcPr>
                <w:tcW w:w="1250" w:type="pct"/>
                <w:shd w:val="clear" w:color="auto" w:fill="FFFFFF"/>
                <w:tcMar>
                  <w:top w:w="0" w:type="dxa"/>
                  <w:left w:w="0" w:type="dxa"/>
                  <w:bottom w:w="0" w:type="dxa"/>
                  <w:right w:w="0" w:type="dxa"/>
                </w:tcMar>
              </w:tcPr>
            </w:tcPrChange>
          </w:tcPr>
          <w:p w14:paraId="0E33E659" w14:textId="4FC3F09A" w:rsidR="00267253" w:rsidRPr="0068187B" w:rsidRDefault="005548AA">
            <w:pPr>
              <w:ind w:left="80" w:right="80"/>
              <w:rPr>
                <w:ins w:id="1099" w:author="Author"/>
                <w:rFonts w:cstheme="minorHAnsi"/>
              </w:rPr>
              <w:pPrChange w:id="1100" w:author="Author">
                <w:pPr>
                  <w:spacing w:before="80" w:after="80"/>
                  <w:ind w:left="80" w:right="80"/>
                </w:pPr>
              </w:pPrChange>
            </w:pPr>
            <w:proofErr w:type="spellStart"/>
            <w:ins w:id="1101" w:author="Author">
              <w:r w:rsidRPr="00D864B0">
                <w:t>Expenditure</w:t>
              </w:r>
              <w:r>
                <w:t>_</w:t>
              </w:r>
              <w:r w:rsidRPr="00D864B0">
                <w:t>tertiary</w:t>
              </w:r>
              <w:r>
                <w:t>_</w:t>
              </w:r>
              <w:r w:rsidRPr="00D864B0">
                <w:t>education</w:t>
              </w:r>
              <w:r>
                <w:t>_</w:t>
              </w:r>
              <w:r w:rsidRPr="00D864B0">
                <w:t>per</w:t>
              </w:r>
              <w:r>
                <w:t>_</w:t>
              </w:r>
              <w:r w:rsidRPr="00D864B0">
                <w:t>student</w:t>
              </w:r>
              <w:proofErr w:type="spellEnd"/>
            </w:ins>
          </w:p>
        </w:tc>
        <w:tc>
          <w:tcPr>
            <w:tcW w:w="1250" w:type="pct"/>
            <w:tcPrChange w:id="1102" w:author="Author">
              <w:tcPr>
                <w:tcW w:w="1250" w:type="pct"/>
                <w:gridSpan w:val="2"/>
                <w:shd w:val="clear" w:color="auto" w:fill="FFFFFF"/>
                <w:tcMar>
                  <w:top w:w="0" w:type="dxa"/>
                  <w:left w:w="0" w:type="dxa"/>
                  <w:bottom w:w="0" w:type="dxa"/>
                  <w:right w:w="0" w:type="dxa"/>
                </w:tcMar>
              </w:tcPr>
            </w:tcPrChange>
          </w:tcPr>
          <w:p w14:paraId="78189FBF" w14:textId="77777777" w:rsidR="00267253" w:rsidRPr="0068187B" w:rsidRDefault="00267253">
            <w:pPr>
              <w:ind w:left="80" w:right="80"/>
              <w:jc w:val="right"/>
              <w:rPr>
                <w:ins w:id="1103" w:author="Author"/>
                <w:rFonts w:cstheme="minorHAnsi"/>
              </w:rPr>
              <w:pPrChange w:id="1104" w:author="Author">
                <w:pPr>
                  <w:spacing w:before="80" w:after="80"/>
                  <w:ind w:left="80" w:right="80"/>
                  <w:jc w:val="right"/>
                </w:pPr>
              </w:pPrChange>
            </w:pPr>
            <w:ins w:id="1105" w:author="Author">
              <w:r w:rsidRPr="00355708">
                <w:rPr>
                  <w:rFonts w:eastAsia="Arial" w:cstheme="minorHAnsi"/>
                  <w:color w:val="111111"/>
                  <w:rPrChange w:id="1106" w:author="Author">
                    <w:rPr>
                      <w:rFonts w:ascii="Arial" w:eastAsia="Arial" w:hAnsi="Arial" w:cs="Arial"/>
                      <w:color w:val="111111"/>
                    </w:rPr>
                  </w:rPrChange>
                </w:rPr>
                <w:t xml:space="preserve">-1.37e-05 </w:t>
              </w:r>
            </w:ins>
          </w:p>
        </w:tc>
        <w:tc>
          <w:tcPr>
            <w:tcW w:w="1250" w:type="pct"/>
            <w:tcPrChange w:id="1107" w:author="Author">
              <w:tcPr>
                <w:tcW w:w="1250" w:type="pct"/>
                <w:shd w:val="clear" w:color="auto" w:fill="FFFFFF"/>
                <w:tcMar>
                  <w:top w:w="0" w:type="dxa"/>
                  <w:left w:w="0" w:type="dxa"/>
                  <w:bottom w:w="0" w:type="dxa"/>
                  <w:right w:w="0" w:type="dxa"/>
                </w:tcMar>
              </w:tcPr>
            </w:tcPrChange>
          </w:tcPr>
          <w:p w14:paraId="63B56429" w14:textId="77777777" w:rsidR="00267253" w:rsidRPr="0068187B" w:rsidRDefault="00267253">
            <w:pPr>
              <w:ind w:left="80" w:right="80"/>
              <w:jc w:val="right"/>
              <w:rPr>
                <w:ins w:id="1108" w:author="Author"/>
                <w:rFonts w:cstheme="minorHAnsi"/>
              </w:rPr>
              <w:pPrChange w:id="1109" w:author="Author">
                <w:pPr>
                  <w:spacing w:before="80" w:after="80"/>
                  <w:ind w:left="80" w:right="80"/>
                  <w:jc w:val="right"/>
                </w:pPr>
              </w:pPrChange>
            </w:pPr>
            <w:ins w:id="1110" w:author="Author">
              <w:r w:rsidRPr="00355708">
                <w:rPr>
                  <w:rFonts w:eastAsia="Arial" w:cstheme="minorHAnsi"/>
                  <w:color w:val="111111"/>
                  <w:rPrChange w:id="1111" w:author="Author">
                    <w:rPr>
                      <w:rFonts w:ascii="Arial" w:eastAsia="Arial" w:hAnsi="Arial" w:cs="Arial"/>
                      <w:color w:val="111111"/>
                    </w:rPr>
                  </w:rPrChange>
                </w:rPr>
                <w:t xml:space="preserve">9.11e-06 </w:t>
              </w:r>
            </w:ins>
          </w:p>
        </w:tc>
        <w:tc>
          <w:tcPr>
            <w:tcW w:w="1250" w:type="pct"/>
            <w:tcPrChange w:id="1112" w:author="Author">
              <w:tcPr>
                <w:tcW w:w="1250" w:type="pct"/>
                <w:shd w:val="clear" w:color="auto" w:fill="FFFFFF"/>
                <w:tcMar>
                  <w:top w:w="0" w:type="dxa"/>
                  <w:left w:w="0" w:type="dxa"/>
                  <w:bottom w:w="0" w:type="dxa"/>
                  <w:right w:w="0" w:type="dxa"/>
                </w:tcMar>
              </w:tcPr>
            </w:tcPrChange>
          </w:tcPr>
          <w:p w14:paraId="40D069D0" w14:textId="77777777" w:rsidR="00267253" w:rsidRPr="0068187B" w:rsidRDefault="00267253">
            <w:pPr>
              <w:ind w:left="80" w:right="80"/>
              <w:jc w:val="right"/>
              <w:rPr>
                <w:ins w:id="1113" w:author="Author"/>
                <w:rFonts w:cstheme="minorHAnsi"/>
              </w:rPr>
              <w:pPrChange w:id="1114" w:author="Author">
                <w:pPr>
                  <w:spacing w:before="80" w:after="80"/>
                  <w:ind w:left="80" w:right="80"/>
                  <w:jc w:val="right"/>
                </w:pPr>
              </w:pPrChange>
            </w:pPr>
            <w:ins w:id="1115" w:author="Author">
              <w:r w:rsidRPr="00355708">
                <w:rPr>
                  <w:rFonts w:eastAsia="Arial" w:cstheme="minorHAnsi"/>
                  <w:color w:val="111111"/>
                  <w:rPrChange w:id="1116" w:author="Author">
                    <w:rPr>
                      <w:rFonts w:ascii="Arial" w:eastAsia="Arial" w:hAnsi="Arial" w:cs="Arial"/>
                      <w:color w:val="111111"/>
                    </w:rPr>
                  </w:rPrChange>
                </w:rPr>
                <w:t xml:space="preserve">-2.49e-06  </w:t>
              </w:r>
            </w:ins>
          </w:p>
        </w:tc>
      </w:tr>
      <w:tr w:rsidR="005548AA" w:rsidRPr="00355708" w14:paraId="24070C2E" w14:textId="77777777" w:rsidTr="00667F7A">
        <w:trPr>
          <w:ins w:id="1117" w:author="Author"/>
          <w:trPrChange w:id="1118" w:author="Author">
            <w:trPr>
              <w:cantSplit/>
              <w:jc w:val="center"/>
            </w:trPr>
          </w:trPrChange>
        </w:trPr>
        <w:tc>
          <w:tcPr>
            <w:tcW w:w="1250" w:type="pct"/>
            <w:tcPrChange w:id="1119" w:author="Author">
              <w:tcPr>
                <w:tcW w:w="1250" w:type="pct"/>
                <w:shd w:val="clear" w:color="auto" w:fill="FFFFFF"/>
                <w:tcMar>
                  <w:top w:w="0" w:type="dxa"/>
                  <w:left w:w="0" w:type="dxa"/>
                  <w:bottom w:w="0" w:type="dxa"/>
                  <w:right w:w="0" w:type="dxa"/>
                </w:tcMar>
              </w:tcPr>
            </w:tcPrChange>
          </w:tcPr>
          <w:p w14:paraId="1975B4CF" w14:textId="77777777" w:rsidR="00267253" w:rsidRPr="0068187B" w:rsidRDefault="00267253">
            <w:pPr>
              <w:ind w:left="80" w:right="80"/>
              <w:rPr>
                <w:ins w:id="1120" w:author="Author"/>
                <w:rFonts w:cstheme="minorHAnsi"/>
              </w:rPr>
              <w:pPrChange w:id="1121" w:author="Author">
                <w:pPr>
                  <w:spacing w:before="80" w:after="80"/>
                  <w:ind w:left="80" w:right="80"/>
                </w:pPr>
              </w:pPrChange>
            </w:pPr>
          </w:p>
        </w:tc>
        <w:tc>
          <w:tcPr>
            <w:tcW w:w="1250" w:type="pct"/>
            <w:tcPrChange w:id="1122" w:author="Author">
              <w:tcPr>
                <w:tcW w:w="1250" w:type="pct"/>
                <w:gridSpan w:val="2"/>
                <w:shd w:val="clear" w:color="auto" w:fill="FFFFFF"/>
                <w:tcMar>
                  <w:top w:w="0" w:type="dxa"/>
                  <w:left w:w="0" w:type="dxa"/>
                  <w:bottom w:w="0" w:type="dxa"/>
                  <w:right w:w="0" w:type="dxa"/>
                </w:tcMar>
              </w:tcPr>
            </w:tcPrChange>
          </w:tcPr>
          <w:p w14:paraId="53A637B9" w14:textId="77777777" w:rsidR="00267253" w:rsidRPr="0068187B" w:rsidRDefault="00267253">
            <w:pPr>
              <w:ind w:left="80" w:right="80"/>
              <w:jc w:val="right"/>
              <w:rPr>
                <w:ins w:id="1123" w:author="Author"/>
                <w:rFonts w:cstheme="minorHAnsi"/>
              </w:rPr>
              <w:pPrChange w:id="1124" w:author="Author">
                <w:pPr>
                  <w:spacing w:before="80" w:after="80"/>
                  <w:ind w:left="80" w:right="80"/>
                  <w:jc w:val="right"/>
                </w:pPr>
              </w:pPrChange>
            </w:pPr>
            <w:ins w:id="1125" w:author="Author">
              <w:r w:rsidRPr="00355708">
                <w:rPr>
                  <w:rFonts w:eastAsia="Arial" w:cstheme="minorHAnsi"/>
                  <w:color w:val="111111"/>
                  <w:rPrChange w:id="1126" w:author="Author">
                    <w:rPr>
                      <w:rFonts w:ascii="Arial" w:eastAsia="Arial" w:hAnsi="Arial" w:cs="Arial"/>
                      <w:color w:val="111111"/>
                    </w:rPr>
                  </w:rPrChange>
                </w:rPr>
                <w:t>(1.57e-05)</w:t>
              </w:r>
            </w:ins>
          </w:p>
        </w:tc>
        <w:tc>
          <w:tcPr>
            <w:tcW w:w="1250" w:type="pct"/>
            <w:tcPrChange w:id="1127" w:author="Author">
              <w:tcPr>
                <w:tcW w:w="1250" w:type="pct"/>
                <w:shd w:val="clear" w:color="auto" w:fill="FFFFFF"/>
                <w:tcMar>
                  <w:top w:w="0" w:type="dxa"/>
                  <w:left w:w="0" w:type="dxa"/>
                  <w:bottom w:w="0" w:type="dxa"/>
                  <w:right w:w="0" w:type="dxa"/>
                </w:tcMar>
              </w:tcPr>
            </w:tcPrChange>
          </w:tcPr>
          <w:p w14:paraId="2AB49BD6" w14:textId="77777777" w:rsidR="00267253" w:rsidRPr="0068187B" w:rsidRDefault="00267253">
            <w:pPr>
              <w:ind w:left="80" w:right="80"/>
              <w:jc w:val="right"/>
              <w:rPr>
                <w:ins w:id="1128" w:author="Author"/>
                <w:rFonts w:cstheme="minorHAnsi"/>
              </w:rPr>
              <w:pPrChange w:id="1129" w:author="Author">
                <w:pPr>
                  <w:spacing w:before="80" w:after="80"/>
                  <w:ind w:left="80" w:right="80"/>
                  <w:jc w:val="right"/>
                </w:pPr>
              </w:pPrChange>
            </w:pPr>
            <w:ins w:id="1130" w:author="Author">
              <w:r w:rsidRPr="00355708">
                <w:rPr>
                  <w:rFonts w:eastAsia="Arial" w:cstheme="minorHAnsi"/>
                  <w:color w:val="111111"/>
                  <w:rPrChange w:id="1131" w:author="Author">
                    <w:rPr>
                      <w:rFonts w:ascii="Arial" w:eastAsia="Arial" w:hAnsi="Arial" w:cs="Arial"/>
                      <w:color w:val="111111"/>
                    </w:rPr>
                  </w:rPrChange>
                </w:rPr>
                <w:t>(1.78e-05)</w:t>
              </w:r>
            </w:ins>
          </w:p>
        </w:tc>
        <w:tc>
          <w:tcPr>
            <w:tcW w:w="1250" w:type="pct"/>
            <w:tcPrChange w:id="1132" w:author="Author">
              <w:tcPr>
                <w:tcW w:w="1250" w:type="pct"/>
                <w:shd w:val="clear" w:color="auto" w:fill="FFFFFF"/>
                <w:tcMar>
                  <w:top w:w="0" w:type="dxa"/>
                  <w:left w:w="0" w:type="dxa"/>
                  <w:bottom w:w="0" w:type="dxa"/>
                  <w:right w:w="0" w:type="dxa"/>
                </w:tcMar>
              </w:tcPr>
            </w:tcPrChange>
          </w:tcPr>
          <w:p w14:paraId="6DCB1C3C" w14:textId="77777777" w:rsidR="00267253" w:rsidRPr="0068187B" w:rsidRDefault="00267253">
            <w:pPr>
              <w:ind w:left="80" w:right="80"/>
              <w:jc w:val="right"/>
              <w:rPr>
                <w:ins w:id="1133" w:author="Author"/>
                <w:rFonts w:cstheme="minorHAnsi"/>
              </w:rPr>
              <w:pPrChange w:id="1134" w:author="Author">
                <w:pPr>
                  <w:spacing w:before="80" w:after="80"/>
                  <w:ind w:left="80" w:right="80"/>
                  <w:jc w:val="right"/>
                </w:pPr>
              </w:pPrChange>
            </w:pPr>
            <w:ins w:id="1135" w:author="Author">
              <w:r w:rsidRPr="00355708">
                <w:rPr>
                  <w:rFonts w:eastAsia="Arial" w:cstheme="minorHAnsi"/>
                  <w:color w:val="111111"/>
                  <w:rPrChange w:id="1136" w:author="Author">
                    <w:rPr>
                      <w:rFonts w:ascii="Arial" w:eastAsia="Arial" w:hAnsi="Arial" w:cs="Arial"/>
                      <w:color w:val="111111"/>
                    </w:rPr>
                  </w:rPrChange>
                </w:rPr>
                <w:t xml:space="preserve">(1.56e-05) </w:t>
              </w:r>
            </w:ins>
          </w:p>
        </w:tc>
      </w:tr>
      <w:tr w:rsidR="005548AA" w:rsidRPr="00355708" w14:paraId="7E7AA99B" w14:textId="77777777" w:rsidTr="00667F7A">
        <w:trPr>
          <w:ins w:id="1137" w:author="Author"/>
          <w:trPrChange w:id="1138" w:author="Author">
            <w:trPr>
              <w:cantSplit/>
              <w:jc w:val="center"/>
            </w:trPr>
          </w:trPrChange>
        </w:trPr>
        <w:tc>
          <w:tcPr>
            <w:tcW w:w="1250" w:type="pct"/>
            <w:tcPrChange w:id="1139" w:author="Author">
              <w:tcPr>
                <w:tcW w:w="1250" w:type="pct"/>
                <w:shd w:val="clear" w:color="auto" w:fill="FFFFFF"/>
                <w:tcMar>
                  <w:top w:w="0" w:type="dxa"/>
                  <w:left w:w="0" w:type="dxa"/>
                  <w:bottom w:w="0" w:type="dxa"/>
                  <w:right w:w="0" w:type="dxa"/>
                </w:tcMar>
              </w:tcPr>
            </w:tcPrChange>
          </w:tcPr>
          <w:p w14:paraId="3D6B0738" w14:textId="7B3D1955" w:rsidR="00267253" w:rsidRPr="0068187B" w:rsidRDefault="005548AA">
            <w:pPr>
              <w:ind w:left="80" w:right="80"/>
              <w:rPr>
                <w:ins w:id="1140" w:author="Author"/>
                <w:rFonts w:cstheme="minorHAnsi"/>
              </w:rPr>
              <w:pPrChange w:id="1141" w:author="Author">
                <w:pPr>
                  <w:spacing w:before="80" w:after="80"/>
                  <w:ind w:left="80" w:right="80"/>
                </w:pPr>
              </w:pPrChange>
            </w:pPr>
            <w:proofErr w:type="spellStart"/>
            <w:ins w:id="1142" w:author="Author">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143" w:author="Author">
              <w:tcPr>
                <w:tcW w:w="1250" w:type="pct"/>
                <w:gridSpan w:val="2"/>
                <w:shd w:val="clear" w:color="auto" w:fill="FFFFFF"/>
                <w:tcMar>
                  <w:top w:w="0" w:type="dxa"/>
                  <w:left w:w="0" w:type="dxa"/>
                  <w:bottom w:w="0" w:type="dxa"/>
                  <w:right w:w="0" w:type="dxa"/>
                </w:tcMar>
              </w:tcPr>
            </w:tcPrChange>
          </w:tcPr>
          <w:p w14:paraId="4E00C643" w14:textId="77777777" w:rsidR="00267253" w:rsidRPr="0068187B" w:rsidRDefault="00267253">
            <w:pPr>
              <w:ind w:left="80" w:right="80"/>
              <w:jc w:val="right"/>
              <w:rPr>
                <w:ins w:id="1144" w:author="Author"/>
                <w:rFonts w:cstheme="minorHAnsi"/>
              </w:rPr>
              <w:pPrChange w:id="1145" w:author="Author">
                <w:pPr>
                  <w:spacing w:before="80" w:after="80"/>
                  <w:ind w:left="80" w:right="80"/>
                  <w:jc w:val="right"/>
                </w:pPr>
              </w:pPrChange>
            </w:pPr>
            <w:ins w:id="1146" w:author="Author">
              <w:r w:rsidRPr="00355708">
                <w:rPr>
                  <w:rFonts w:eastAsia="Arial" w:cstheme="minorHAnsi"/>
                  <w:color w:val="111111"/>
                  <w:rPrChange w:id="1147" w:author="Author">
                    <w:rPr>
                      <w:rFonts w:ascii="Arial" w:eastAsia="Arial" w:hAnsi="Arial" w:cs="Arial"/>
                      <w:color w:val="111111"/>
                    </w:rPr>
                  </w:rPrChange>
                </w:rPr>
                <w:t xml:space="preserve">0.0875   </w:t>
              </w:r>
            </w:ins>
          </w:p>
        </w:tc>
        <w:tc>
          <w:tcPr>
            <w:tcW w:w="1250" w:type="pct"/>
            <w:tcPrChange w:id="1148" w:author="Author">
              <w:tcPr>
                <w:tcW w:w="1250" w:type="pct"/>
                <w:shd w:val="clear" w:color="auto" w:fill="FFFFFF"/>
                <w:tcMar>
                  <w:top w:w="0" w:type="dxa"/>
                  <w:left w:w="0" w:type="dxa"/>
                  <w:bottom w:w="0" w:type="dxa"/>
                  <w:right w:w="0" w:type="dxa"/>
                </w:tcMar>
              </w:tcPr>
            </w:tcPrChange>
          </w:tcPr>
          <w:p w14:paraId="0EC2C6CB" w14:textId="77777777" w:rsidR="00267253" w:rsidRPr="0068187B" w:rsidRDefault="00267253">
            <w:pPr>
              <w:ind w:left="80" w:right="80"/>
              <w:jc w:val="right"/>
              <w:rPr>
                <w:ins w:id="1149" w:author="Author"/>
                <w:rFonts w:cstheme="minorHAnsi"/>
              </w:rPr>
              <w:pPrChange w:id="1150" w:author="Author">
                <w:pPr>
                  <w:spacing w:before="80" w:after="80"/>
                  <w:ind w:left="80" w:right="80"/>
                  <w:jc w:val="right"/>
                </w:pPr>
              </w:pPrChange>
            </w:pPr>
            <w:ins w:id="1151" w:author="Author">
              <w:r w:rsidRPr="00355708">
                <w:rPr>
                  <w:rFonts w:eastAsia="Arial" w:cstheme="minorHAnsi"/>
                  <w:color w:val="111111"/>
                  <w:rPrChange w:id="1152" w:author="Author">
                    <w:rPr>
                      <w:rFonts w:ascii="Arial" w:eastAsia="Arial" w:hAnsi="Arial" w:cs="Arial"/>
                      <w:color w:val="111111"/>
                    </w:rPr>
                  </w:rPrChange>
                </w:rPr>
                <w:t xml:space="preserve">0.148    </w:t>
              </w:r>
            </w:ins>
          </w:p>
        </w:tc>
        <w:tc>
          <w:tcPr>
            <w:tcW w:w="1250" w:type="pct"/>
            <w:tcPrChange w:id="1153" w:author="Author">
              <w:tcPr>
                <w:tcW w:w="1250" w:type="pct"/>
                <w:shd w:val="clear" w:color="auto" w:fill="FFFFFF"/>
                <w:tcMar>
                  <w:top w:w="0" w:type="dxa"/>
                  <w:left w:w="0" w:type="dxa"/>
                  <w:bottom w:w="0" w:type="dxa"/>
                  <w:right w:w="0" w:type="dxa"/>
                </w:tcMar>
              </w:tcPr>
            </w:tcPrChange>
          </w:tcPr>
          <w:p w14:paraId="6151140A" w14:textId="77777777" w:rsidR="00267253" w:rsidRPr="0068187B" w:rsidRDefault="00267253">
            <w:pPr>
              <w:ind w:left="80" w:right="80"/>
              <w:jc w:val="right"/>
              <w:rPr>
                <w:ins w:id="1154" w:author="Author"/>
                <w:rFonts w:cstheme="minorHAnsi"/>
              </w:rPr>
              <w:pPrChange w:id="1155" w:author="Author">
                <w:pPr>
                  <w:spacing w:before="80" w:after="80"/>
                  <w:ind w:left="80" w:right="80"/>
                  <w:jc w:val="right"/>
                </w:pPr>
              </w:pPrChange>
            </w:pPr>
            <w:ins w:id="1156" w:author="Author">
              <w:r w:rsidRPr="00355708">
                <w:rPr>
                  <w:rFonts w:eastAsia="Arial" w:cstheme="minorHAnsi"/>
                  <w:color w:val="111111"/>
                  <w:rPrChange w:id="1157" w:author="Author">
                    <w:rPr>
                      <w:rFonts w:ascii="Arial" w:eastAsia="Arial" w:hAnsi="Arial" w:cs="Arial"/>
                      <w:color w:val="111111"/>
                    </w:rPr>
                  </w:rPrChange>
                </w:rPr>
                <w:t xml:space="preserve">1.56 ***  </w:t>
              </w:r>
            </w:ins>
          </w:p>
        </w:tc>
      </w:tr>
      <w:tr w:rsidR="005548AA" w:rsidRPr="00355708" w14:paraId="1278F0DF" w14:textId="77777777" w:rsidTr="00667F7A">
        <w:trPr>
          <w:ins w:id="1158" w:author="Author"/>
          <w:trPrChange w:id="1159" w:author="Author">
            <w:trPr>
              <w:cantSplit/>
              <w:jc w:val="center"/>
            </w:trPr>
          </w:trPrChange>
        </w:trPr>
        <w:tc>
          <w:tcPr>
            <w:tcW w:w="1250" w:type="pct"/>
            <w:tcPrChange w:id="1160" w:author="Author">
              <w:tcPr>
                <w:tcW w:w="1250" w:type="pct"/>
                <w:shd w:val="clear" w:color="auto" w:fill="FFFFFF"/>
                <w:tcMar>
                  <w:top w:w="0" w:type="dxa"/>
                  <w:left w:w="0" w:type="dxa"/>
                  <w:bottom w:w="0" w:type="dxa"/>
                  <w:right w:w="0" w:type="dxa"/>
                </w:tcMar>
              </w:tcPr>
            </w:tcPrChange>
          </w:tcPr>
          <w:p w14:paraId="42C9A7AE" w14:textId="77777777" w:rsidR="00267253" w:rsidRPr="0068187B" w:rsidRDefault="00267253">
            <w:pPr>
              <w:ind w:left="80" w:right="80"/>
              <w:rPr>
                <w:ins w:id="1161" w:author="Author"/>
                <w:rFonts w:cstheme="minorHAnsi"/>
              </w:rPr>
              <w:pPrChange w:id="1162" w:author="Author">
                <w:pPr>
                  <w:spacing w:before="80" w:after="80"/>
                  <w:ind w:left="80" w:right="80"/>
                </w:pPr>
              </w:pPrChange>
            </w:pPr>
          </w:p>
        </w:tc>
        <w:tc>
          <w:tcPr>
            <w:tcW w:w="1250" w:type="pct"/>
            <w:tcPrChange w:id="1163" w:author="Author">
              <w:tcPr>
                <w:tcW w:w="1250" w:type="pct"/>
                <w:gridSpan w:val="2"/>
                <w:shd w:val="clear" w:color="auto" w:fill="FFFFFF"/>
                <w:tcMar>
                  <w:top w:w="0" w:type="dxa"/>
                  <w:left w:w="0" w:type="dxa"/>
                  <w:bottom w:w="0" w:type="dxa"/>
                  <w:right w:w="0" w:type="dxa"/>
                </w:tcMar>
              </w:tcPr>
            </w:tcPrChange>
          </w:tcPr>
          <w:p w14:paraId="4D32882A" w14:textId="77777777" w:rsidR="00267253" w:rsidRPr="0068187B" w:rsidRDefault="00267253">
            <w:pPr>
              <w:ind w:left="80" w:right="80"/>
              <w:jc w:val="right"/>
              <w:rPr>
                <w:ins w:id="1164" w:author="Author"/>
                <w:rFonts w:cstheme="minorHAnsi"/>
              </w:rPr>
              <w:pPrChange w:id="1165" w:author="Author">
                <w:pPr>
                  <w:spacing w:before="80" w:after="80"/>
                  <w:ind w:left="80" w:right="80"/>
                  <w:jc w:val="right"/>
                </w:pPr>
              </w:pPrChange>
            </w:pPr>
            <w:ins w:id="1166" w:author="Author">
              <w:r w:rsidRPr="00355708">
                <w:rPr>
                  <w:rFonts w:eastAsia="Arial" w:cstheme="minorHAnsi"/>
                  <w:color w:val="111111"/>
                  <w:rPrChange w:id="1167" w:author="Author">
                    <w:rPr>
                      <w:rFonts w:ascii="Arial" w:eastAsia="Arial" w:hAnsi="Arial" w:cs="Arial"/>
                      <w:color w:val="111111"/>
                    </w:rPr>
                  </w:rPrChange>
                </w:rPr>
                <w:t xml:space="preserve">(0.103)   </w:t>
              </w:r>
            </w:ins>
          </w:p>
        </w:tc>
        <w:tc>
          <w:tcPr>
            <w:tcW w:w="1250" w:type="pct"/>
            <w:tcPrChange w:id="1168" w:author="Author">
              <w:tcPr>
                <w:tcW w:w="1250" w:type="pct"/>
                <w:shd w:val="clear" w:color="auto" w:fill="FFFFFF"/>
                <w:tcMar>
                  <w:top w:w="0" w:type="dxa"/>
                  <w:left w:w="0" w:type="dxa"/>
                  <w:bottom w:w="0" w:type="dxa"/>
                  <w:right w:w="0" w:type="dxa"/>
                </w:tcMar>
              </w:tcPr>
            </w:tcPrChange>
          </w:tcPr>
          <w:p w14:paraId="269E97D0" w14:textId="77777777" w:rsidR="00267253" w:rsidRPr="0068187B" w:rsidRDefault="00267253">
            <w:pPr>
              <w:ind w:left="80" w:right="80"/>
              <w:jc w:val="right"/>
              <w:rPr>
                <w:ins w:id="1169" w:author="Author"/>
                <w:rFonts w:cstheme="minorHAnsi"/>
              </w:rPr>
              <w:pPrChange w:id="1170" w:author="Author">
                <w:pPr>
                  <w:spacing w:before="80" w:after="80"/>
                  <w:ind w:left="80" w:right="80"/>
                  <w:jc w:val="right"/>
                </w:pPr>
              </w:pPrChange>
            </w:pPr>
            <w:ins w:id="1171" w:author="Author">
              <w:r w:rsidRPr="00355708">
                <w:rPr>
                  <w:rFonts w:eastAsia="Arial" w:cstheme="minorHAnsi"/>
                  <w:color w:val="111111"/>
                  <w:rPrChange w:id="1172" w:author="Author">
                    <w:rPr>
                      <w:rFonts w:ascii="Arial" w:eastAsia="Arial" w:hAnsi="Arial" w:cs="Arial"/>
                      <w:color w:val="111111"/>
                    </w:rPr>
                  </w:rPrChange>
                </w:rPr>
                <w:t xml:space="preserve">(0.11)    </w:t>
              </w:r>
            </w:ins>
          </w:p>
        </w:tc>
        <w:tc>
          <w:tcPr>
            <w:tcW w:w="1250" w:type="pct"/>
            <w:tcPrChange w:id="1173" w:author="Author">
              <w:tcPr>
                <w:tcW w:w="1250" w:type="pct"/>
                <w:shd w:val="clear" w:color="auto" w:fill="FFFFFF"/>
                <w:tcMar>
                  <w:top w:w="0" w:type="dxa"/>
                  <w:left w:w="0" w:type="dxa"/>
                  <w:bottom w:w="0" w:type="dxa"/>
                  <w:right w:w="0" w:type="dxa"/>
                </w:tcMar>
              </w:tcPr>
            </w:tcPrChange>
          </w:tcPr>
          <w:p w14:paraId="2D32D743" w14:textId="77777777" w:rsidR="00267253" w:rsidRPr="0068187B" w:rsidRDefault="00267253">
            <w:pPr>
              <w:ind w:left="80" w:right="80"/>
              <w:jc w:val="right"/>
              <w:rPr>
                <w:ins w:id="1174" w:author="Author"/>
                <w:rFonts w:cstheme="minorHAnsi"/>
              </w:rPr>
              <w:pPrChange w:id="1175" w:author="Author">
                <w:pPr>
                  <w:spacing w:before="80" w:after="80"/>
                  <w:ind w:left="80" w:right="80"/>
                  <w:jc w:val="right"/>
                </w:pPr>
              </w:pPrChange>
            </w:pPr>
            <w:ins w:id="1176" w:author="Author">
              <w:r w:rsidRPr="00355708">
                <w:rPr>
                  <w:rFonts w:eastAsia="Arial" w:cstheme="minorHAnsi"/>
                  <w:color w:val="111111"/>
                  <w:rPrChange w:id="1177" w:author="Author">
                    <w:rPr>
                      <w:rFonts w:ascii="Arial" w:eastAsia="Arial" w:hAnsi="Arial" w:cs="Arial"/>
                      <w:color w:val="111111"/>
                    </w:rPr>
                  </w:rPrChange>
                </w:rPr>
                <w:t xml:space="preserve">(0.323)    </w:t>
              </w:r>
            </w:ins>
          </w:p>
        </w:tc>
      </w:tr>
      <w:tr w:rsidR="005548AA" w:rsidRPr="00355708" w14:paraId="6DBE0F75" w14:textId="77777777" w:rsidTr="00667F7A">
        <w:trPr>
          <w:ins w:id="1178" w:author="Author"/>
          <w:trPrChange w:id="1179" w:author="Author">
            <w:trPr>
              <w:cantSplit/>
              <w:jc w:val="center"/>
            </w:trPr>
          </w:trPrChange>
        </w:trPr>
        <w:tc>
          <w:tcPr>
            <w:tcW w:w="1250" w:type="pct"/>
            <w:tcPrChange w:id="1180" w:author="Author">
              <w:tcPr>
                <w:tcW w:w="1250" w:type="pct"/>
                <w:shd w:val="clear" w:color="auto" w:fill="FFFFFF"/>
                <w:tcMar>
                  <w:top w:w="0" w:type="dxa"/>
                  <w:left w:w="0" w:type="dxa"/>
                  <w:bottom w:w="0" w:type="dxa"/>
                  <w:right w:w="0" w:type="dxa"/>
                </w:tcMar>
              </w:tcPr>
            </w:tcPrChange>
          </w:tcPr>
          <w:p w14:paraId="44BD5216" w14:textId="3DD2DFDA" w:rsidR="00267253" w:rsidRPr="0068187B" w:rsidRDefault="005548AA">
            <w:pPr>
              <w:ind w:left="80" w:right="80"/>
              <w:rPr>
                <w:ins w:id="1181" w:author="Author"/>
                <w:rFonts w:cstheme="minorHAnsi"/>
              </w:rPr>
              <w:pPrChange w:id="1182" w:author="Author">
                <w:pPr>
                  <w:spacing w:before="80" w:after="80"/>
                  <w:ind w:left="80" w:right="80"/>
                </w:pPr>
              </w:pPrChange>
            </w:pPr>
            <w:proofErr w:type="spellStart"/>
            <w:ins w:id="1183" w:author="Author">
              <w:r>
                <w:rPr>
                  <w:rFonts w:eastAsia="Arial" w:cstheme="minorHAnsi"/>
                  <w:color w:val="111111"/>
                </w:rPr>
                <w:t>H</w:t>
              </w:r>
              <w:r w:rsidR="00267253" w:rsidRPr="00355708">
                <w:rPr>
                  <w:rFonts w:eastAsia="Arial" w:cstheme="minorHAnsi"/>
                  <w:color w:val="111111"/>
                  <w:rPrChange w:id="1184" w:author="Author">
                    <w:rPr>
                      <w:rFonts w:ascii="Arial" w:eastAsia="Arial" w:hAnsi="Arial" w:cs="Arial"/>
                      <w:color w:val="111111"/>
                    </w:rPr>
                  </w:rPrChange>
                </w:rPr>
                <w:t>_index</w:t>
              </w:r>
              <w:proofErr w:type="spellEnd"/>
            </w:ins>
          </w:p>
        </w:tc>
        <w:tc>
          <w:tcPr>
            <w:tcW w:w="1250" w:type="pct"/>
            <w:tcPrChange w:id="1185" w:author="Author">
              <w:tcPr>
                <w:tcW w:w="1250" w:type="pct"/>
                <w:gridSpan w:val="2"/>
                <w:shd w:val="clear" w:color="auto" w:fill="FFFFFF"/>
                <w:tcMar>
                  <w:top w:w="0" w:type="dxa"/>
                  <w:left w:w="0" w:type="dxa"/>
                  <w:bottom w:w="0" w:type="dxa"/>
                  <w:right w:w="0" w:type="dxa"/>
                </w:tcMar>
              </w:tcPr>
            </w:tcPrChange>
          </w:tcPr>
          <w:p w14:paraId="2E02DCE0" w14:textId="77777777" w:rsidR="00267253" w:rsidRPr="0068187B" w:rsidRDefault="00267253">
            <w:pPr>
              <w:ind w:left="80" w:right="80"/>
              <w:jc w:val="right"/>
              <w:rPr>
                <w:ins w:id="1186" w:author="Author"/>
                <w:rFonts w:cstheme="minorHAnsi"/>
              </w:rPr>
              <w:pPrChange w:id="1187" w:author="Author">
                <w:pPr>
                  <w:spacing w:before="80" w:after="80"/>
                  <w:ind w:left="80" w:right="80"/>
                  <w:jc w:val="right"/>
                </w:pPr>
              </w:pPrChange>
            </w:pPr>
            <w:ins w:id="1188" w:author="Author">
              <w:r w:rsidRPr="00355708">
                <w:rPr>
                  <w:rFonts w:eastAsia="Arial" w:cstheme="minorHAnsi"/>
                  <w:color w:val="111111"/>
                  <w:rPrChange w:id="1189" w:author="Author">
                    <w:rPr>
                      <w:rFonts w:ascii="Arial" w:eastAsia="Arial" w:hAnsi="Arial" w:cs="Arial"/>
                      <w:color w:val="111111"/>
                    </w:rPr>
                  </w:rPrChange>
                </w:rPr>
                <w:t xml:space="preserve">-0.000156 </w:t>
              </w:r>
            </w:ins>
          </w:p>
        </w:tc>
        <w:tc>
          <w:tcPr>
            <w:tcW w:w="1250" w:type="pct"/>
            <w:tcPrChange w:id="1190" w:author="Author">
              <w:tcPr>
                <w:tcW w:w="1250" w:type="pct"/>
                <w:shd w:val="clear" w:color="auto" w:fill="FFFFFF"/>
                <w:tcMar>
                  <w:top w:w="0" w:type="dxa"/>
                  <w:left w:w="0" w:type="dxa"/>
                  <w:bottom w:w="0" w:type="dxa"/>
                  <w:right w:w="0" w:type="dxa"/>
                </w:tcMar>
              </w:tcPr>
            </w:tcPrChange>
          </w:tcPr>
          <w:p w14:paraId="3EE050C5" w14:textId="77777777" w:rsidR="00267253" w:rsidRPr="0068187B" w:rsidRDefault="00267253">
            <w:pPr>
              <w:ind w:left="80" w:right="80"/>
              <w:jc w:val="right"/>
              <w:rPr>
                <w:ins w:id="1191" w:author="Author"/>
                <w:rFonts w:cstheme="minorHAnsi"/>
              </w:rPr>
              <w:pPrChange w:id="1192" w:author="Author">
                <w:pPr>
                  <w:spacing w:before="80" w:after="80"/>
                  <w:ind w:left="80" w:right="80"/>
                  <w:jc w:val="right"/>
                </w:pPr>
              </w:pPrChange>
            </w:pPr>
            <w:ins w:id="1193" w:author="Author">
              <w:r w:rsidRPr="00355708">
                <w:rPr>
                  <w:rFonts w:eastAsia="Arial" w:cstheme="minorHAnsi"/>
                  <w:color w:val="111111"/>
                  <w:rPrChange w:id="1194" w:author="Author">
                    <w:rPr>
                      <w:rFonts w:ascii="Arial" w:eastAsia="Arial" w:hAnsi="Arial" w:cs="Arial"/>
                      <w:color w:val="111111"/>
                    </w:rPr>
                  </w:rPrChange>
                </w:rPr>
                <w:t xml:space="preserve">0.000743 </w:t>
              </w:r>
            </w:ins>
          </w:p>
        </w:tc>
        <w:tc>
          <w:tcPr>
            <w:tcW w:w="1250" w:type="pct"/>
            <w:tcPrChange w:id="1195" w:author="Author">
              <w:tcPr>
                <w:tcW w:w="1250" w:type="pct"/>
                <w:shd w:val="clear" w:color="auto" w:fill="FFFFFF"/>
                <w:tcMar>
                  <w:top w:w="0" w:type="dxa"/>
                  <w:left w:w="0" w:type="dxa"/>
                  <w:bottom w:w="0" w:type="dxa"/>
                  <w:right w:w="0" w:type="dxa"/>
                </w:tcMar>
              </w:tcPr>
            </w:tcPrChange>
          </w:tcPr>
          <w:p w14:paraId="3E8775C6" w14:textId="77777777" w:rsidR="00267253" w:rsidRPr="0068187B" w:rsidRDefault="00267253">
            <w:pPr>
              <w:ind w:left="80" w:right="80"/>
              <w:jc w:val="right"/>
              <w:rPr>
                <w:ins w:id="1196" w:author="Author"/>
                <w:rFonts w:cstheme="minorHAnsi"/>
              </w:rPr>
              <w:pPrChange w:id="1197" w:author="Author">
                <w:pPr>
                  <w:spacing w:before="80" w:after="80"/>
                  <w:ind w:left="80" w:right="80"/>
                  <w:jc w:val="right"/>
                </w:pPr>
              </w:pPrChange>
            </w:pPr>
            <w:ins w:id="1198" w:author="Author">
              <w:r w:rsidRPr="00355708">
                <w:rPr>
                  <w:rFonts w:eastAsia="Arial" w:cstheme="minorHAnsi"/>
                  <w:color w:val="111111"/>
                  <w:rPrChange w:id="1199" w:author="Author">
                    <w:rPr>
                      <w:rFonts w:ascii="Arial" w:eastAsia="Arial" w:hAnsi="Arial" w:cs="Arial"/>
                      <w:color w:val="111111"/>
                    </w:rPr>
                  </w:rPrChange>
                </w:rPr>
                <w:t>0.000896 *</w:t>
              </w:r>
            </w:ins>
          </w:p>
        </w:tc>
      </w:tr>
      <w:tr w:rsidR="005548AA" w:rsidRPr="00355708" w14:paraId="7715D6EF" w14:textId="77777777" w:rsidTr="00667F7A">
        <w:trPr>
          <w:ins w:id="1200" w:author="Author"/>
          <w:trPrChange w:id="1201" w:author="Author">
            <w:trPr>
              <w:cantSplit/>
              <w:jc w:val="center"/>
            </w:trPr>
          </w:trPrChange>
        </w:trPr>
        <w:tc>
          <w:tcPr>
            <w:tcW w:w="1250" w:type="pct"/>
            <w:tcPrChange w:id="1202" w:author="Author">
              <w:tcPr>
                <w:tcW w:w="1250" w:type="pct"/>
                <w:shd w:val="clear" w:color="auto" w:fill="FFFFFF"/>
                <w:tcMar>
                  <w:top w:w="0" w:type="dxa"/>
                  <w:left w:w="0" w:type="dxa"/>
                  <w:bottom w:w="0" w:type="dxa"/>
                  <w:right w:w="0" w:type="dxa"/>
                </w:tcMar>
              </w:tcPr>
            </w:tcPrChange>
          </w:tcPr>
          <w:p w14:paraId="2F63F63D" w14:textId="77777777" w:rsidR="00267253" w:rsidRPr="0068187B" w:rsidRDefault="00267253">
            <w:pPr>
              <w:ind w:left="80" w:right="80"/>
              <w:rPr>
                <w:ins w:id="1203" w:author="Author"/>
                <w:rFonts w:cstheme="minorHAnsi"/>
              </w:rPr>
              <w:pPrChange w:id="1204" w:author="Author">
                <w:pPr>
                  <w:spacing w:before="80" w:after="80"/>
                  <w:ind w:left="80" w:right="80"/>
                </w:pPr>
              </w:pPrChange>
            </w:pPr>
          </w:p>
        </w:tc>
        <w:tc>
          <w:tcPr>
            <w:tcW w:w="1250" w:type="pct"/>
            <w:tcPrChange w:id="1205" w:author="Author">
              <w:tcPr>
                <w:tcW w:w="1250" w:type="pct"/>
                <w:gridSpan w:val="2"/>
                <w:shd w:val="clear" w:color="auto" w:fill="FFFFFF"/>
                <w:tcMar>
                  <w:top w:w="0" w:type="dxa"/>
                  <w:left w:w="0" w:type="dxa"/>
                  <w:bottom w:w="0" w:type="dxa"/>
                  <w:right w:w="0" w:type="dxa"/>
                </w:tcMar>
              </w:tcPr>
            </w:tcPrChange>
          </w:tcPr>
          <w:p w14:paraId="28EA4A05" w14:textId="77777777" w:rsidR="00267253" w:rsidRPr="0068187B" w:rsidRDefault="00267253">
            <w:pPr>
              <w:ind w:left="80" w:right="80"/>
              <w:jc w:val="right"/>
              <w:rPr>
                <w:ins w:id="1206" w:author="Author"/>
                <w:rFonts w:cstheme="minorHAnsi"/>
              </w:rPr>
              <w:pPrChange w:id="1207" w:author="Author">
                <w:pPr>
                  <w:spacing w:before="80" w:after="80"/>
                  <w:ind w:left="80" w:right="80"/>
                  <w:jc w:val="right"/>
                </w:pPr>
              </w:pPrChange>
            </w:pPr>
            <w:ins w:id="1208" w:author="Author">
              <w:r w:rsidRPr="00355708">
                <w:rPr>
                  <w:rFonts w:eastAsia="Arial" w:cstheme="minorHAnsi"/>
                  <w:color w:val="111111"/>
                  <w:rPrChange w:id="1209" w:author="Author">
                    <w:rPr>
                      <w:rFonts w:ascii="Arial" w:eastAsia="Arial" w:hAnsi="Arial" w:cs="Arial"/>
                      <w:color w:val="111111"/>
                    </w:rPr>
                  </w:rPrChange>
                </w:rPr>
                <w:t>(0.000491)</w:t>
              </w:r>
            </w:ins>
          </w:p>
        </w:tc>
        <w:tc>
          <w:tcPr>
            <w:tcW w:w="1250" w:type="pct"/>
            <w:tcPrChange w:id="1210" w:author="Author">
              <w:tcPr>
                <w:tcW w:w="1250" w:type="pct"/>
                <w:shd w:val="clear" w:color="auto" w:fill="FFFFFF"/>
                <w:tcMar>
                  <w:top w:w="0" w:type="dxa"/>
                  <w:left w:w="0" w:type="dxa"/>
                  <w:bottom w:w="0" w:type="dxa"/>
                  <w:right w:w="0" w:type="dxa"/>
                </w:tcMar>
              </w:tcPr>
            </w:tcPrChange>
          </w:tcPr>
          <w:p w14:paraId="3F265CB6" w14:textId="77777777" w:rsidR="00267253" w:rsidRPr="0068187B" w:rsidRDefault="00267253">
            <w:pPr>
              <w:ind w:left="80" w:right="80"/>
              <w:jc w:val="right"/>
              <w:rPr>
                <w:ins w:id="1211" w:author="Author"/>
                <w:rFonts w:cstheme="minorHAnsi"/>
              </w:rPr>
              <w:pPrChange w:id="1212" w:author="Author">
                <w:pPr>
                  <w:spacing w:before="80" w:after="80"/>
                  <w:ind w:left="80" w:right="80"/>
                  <w:jc w:val="right"/>
                </w:pPr>
              </w:pPrChange>
            </w:pPr>
            <w:ins w:id="1213" w:author="Author">
              <w:r w:rsidRPr="00355708">
                <w:rPr>
                  <w:rFonts w:eastAsia="Arial" w:cstheme="minorHAnsi"/>
                  <w:color w:val="111111"/>
                  <w:rPrChange w:id="1214" w:author="Author">
                    <w:rPr>
                      <w:rFonts w:ascii="Arial" w:eastAsia="Arial" w:hAnsi="Arial" w:cs="Arial"/>
                      <w:color w:val="111111"/>
                    </w:rPr>
                  </w:rPrChange>
                </w:rPr>
                <w:t>(0.000446)</w:t>
              </w:r>
            </w:ins>
          </w:p>
        </w:tc>
        <w:tc>
          <w:tcPr>
            <w:tcW w:w="1250" w:type="pct"/>
            <w:tcPrChange w:id="1215" w:author="Author">
              <w:tcPr>
                <w:tcW w:w="1250" w:type="pct"/>
                <w:shd w:val="clear" w:color="auto" w:fill="FFFFFF"/>
                <w:tcMar>
                  <w:top w:w="0" w:type="dxa"/>
                  <w:left w:w="0" w:type="dxa"/>
                  <w:bottom w:w="0" w:type="dxa"/>
                  <w:right w:w="0" w:type="dxa"/>
                </w:tcMar>
              </w:tcPr>
            </w:tcPrChange>
          </w:tcPr>
          <w:p w14:paraId="3DBF831D" w14:textId="77777777" w:rsidR="00267253" w:rsidRPr="0068187B" w:rsidRDefault="00267253">
            <w:pPr>
              <w:ind w:left="80" w:right="80"/>
              <w:jc w:val="right"/>
              <w:rPr>
                <w:ins w:id="1216" w:author="Author"/>
                <w:rFonts w:cstheme="minorHAnsi"/>
              </w:rPr>
              <w:pPrChange w:id="1217" w:author="Author">
                <w:pPr>
                  <w:spacing w:before="80" w:after="80"/>
                  <w:ind w:left="80" w:right="80"/>
                  <w:jc w:val="right"/>
                </w:pPr>
              </w:pPrChange>
            </w:pPr>
            <w:ins w:id="1218" w:author="Author">
              <w:r w:rsidRPr="00355708">
                <w:rPr>
                  <w:rFonts w:eastAsia="Arial" w:cstheme="minorHAnsi"/>
                  <w:color w:val="111111"/>
                  <w:rPrChange w:id="1219" w:author="Author">
                    <w:rPr>
                      <w:rFonts w:ascii="Arial" w:eastAsia="Arial" w:hAnsi="Arial" w:cs="Arial"/>
                      <w:color w:val="111111"/>
                    </w:rPr>
                  </w:rPrChange>
                </w:rPr>
                <w:t xml:space="preserve">(0.000447) </w:t>
              </w:r>
            </w:ins>
          </w:p>
        </w:tc>
      </w:tr>
      <w:tr w:rsidR="005548AA" w:rsidRPr="00355708" w14:paraId="0F439828" w14:textId="77777777" w:rsidTr="00667F7A">
        <w:trPr>
          <w:ins w:id="1220" w:author="Author"/>
          <w:trPrChange w:id="1221" w:author="Author">
            <w:trPr>
              <w:cantSplit/>
              <w:jc w:val="center"/>
            </w:trPr>
          </w:trPrChange>
        </w:trPr>
        <w:tc>
          <w:tcPr>
            <w:tcW w:w="1250" w:type="pct"/>
            <w:tcPrChange w:id="1222" w:author="Author">
              <w:tcPr>
                <w:tcW w:w="1250" w:type="pct"/>
                <w:shd w:val="clear" w:color="auto" w:fill="FFFFFF"/>
                <w:tcMar>
                  <w:top w:w="0" w:type="dxa"/>
                  <w:left w:w="0" w:type="dxa"/>
                  <w:bottom w:w="0" w:type="dxa"/>
                  <w:right w:w="0" w:type="dxa"/>
                </w:tcMar>
              </w:tcPr>
            </w:tcPrChange>
          </w:tcPr>
          <w:p w14:paraId="1BE38224" w14:textId="7588CB56" w:rsidR="00267253" w:rsidRPr="0068187B" w:rsidRDefault="005548AA">
            <w:pPr>
              <w:ind w:left="80" w:right="80"/>
              <w:rPr>
                <w:ins w:id="1223" w:author="Author"/>
                <w:rFonts w:cstheme="minorHAnsi"/>
              </w:rPr>
              <w:pPrChange w:id="1224" w:author="Author">
                <w:pPr>
                  <w:spacing w:before="80" w:after="80"/>
                  <w:ind w:left="80" w:right="80"/>
                </w:pPr>
              </w:pPrChange>
            </w:pPr>
            <w:proofErr w:type="spellStart"/>
            <w:ins w:id="1225" w:author="Author">
              <w:r w:rsidRPr="005548AA">
                <w:rPr>
                  <w:rFonts w:eastAsia="Arial" w:cstheme="minorHAnsi"/>
                  <w:color w:val="111111"/>
                </w:rPr>
                <w:t>Tertiary</w:t>
              </w:r>
              <w:r>
                <w:rPr>
                  <w:rFonts w:eastAsia="Arial" w:cstheme="minorHAnsi"/>
                  <w:color w:val="111111"/>
                </w:rPr>
                <w:t>_</w:t>
              </w:r>
              <w:r w:rsidRPr="005548AA">
                <w:rPr>
                  <w:rFonts w:eastAsia="Arial" w:cstheme="minorHAnsi"/>
                  <w:color w:val="111111"/>
                </w:rPr>
                <w:t>education</w:t>
              </w:r>
              <w:r>
                <w:rPr>
                  <w:rFonts w:eastAsia="Arial" w:cstheme="minorHAnsi"/>
                  <w:color w:val="111111"/>
                </w:rPr>
                <w:t>_</w:t>
              </w:r>
              <w:r w:rsidRPr="005548AA">
                <w:rPr>
                  <w:rFonts w:eastAsia="Arial" w:cstheme="minorHAnsi"/>
                  <w:color w:val="111111"/>
                </w:rPr>
                <w:t>enrollment</w:t>
              </w:r>
              <w:r>
                <w:rPr>
                  <w:rFonts w:eastAsia="Arial" w:cstheme="minorHAnsi"/>
                  <w:color w:val="111111"/>
                </w:rPr>
                <w:t>_</w:t>
              </w:r>
              <w:r w:rsidRPr="005548AA">
                <w:rPr>
                  <w:rFonts w:eastAsia="Arial" w:cstheme="minorHAnsi"/>
                  <w:color w:val="111111"/>
                </w:rPr>
                <w:t>ratio</w:t>
              </w:r>
              <w:proofErr w:type="spellEnd"/>
              <w:r>
                <w:rPr>
                  <w:rFonts w:eastAsia="Arial" w:cstheme="minorHAnsi"/>
                  <w:color w:val="111111"/>
                </w:rPr>
                <w:t>:</w:t>
              </w:r>
              <w:r w:rsidRPr="00D864B0">
                <w:t xml:space="preserve"> </w:t>
              </w:r>
              <w:proofErr w:type="spellStart"/>
              <w:r w:rsidRPr="00D864B0">
                <w:t>Percentage</w:t>
              </w:r>
              <w:r>
                <w:t>_</w:t>
              </w:r>
              <w:r w:rsidRPr="00D864B0">
                <w:t>of</w:t>
              </w:r>
              <w:r>
                <w:t>_</w:t>
              </w:r>
              <w:r w:rsidRPr="00D864B0">
                <w:t>GDP</w:t>
              </w:r>
              <w:r>
                <w:t>_</w:t>
              </w:r>
              <w:r w:rsidRPr="00D864B0">
                <w:t>spending</w:t>
              </w:r>
              <w:r>
                <w:t>_</w:t>
              </w:r>
              <w:r w:rsidRPr="00D864B0">
                <w:t>on</w:t>
              </w:r>
              <w:r>
                <w:t>_</w:t>
              </w:r>
              <w:r w:rsidRPr="00D864B0">
                <w:t>R&amp;D</w:t>
              </w:r>
              <w:proofErr w:type="spellEnd"/>
            </w:ins>
          </w:p>
        </w:tc>
        <w:tc>
          <w:tcPr>
            <w:tcW w:w="1250" w:type="pct"/>
            <w:tcPrChange w:id="1226" w:author="Author">
              <w:tcPr>
                <w:tcW w:w="1250" w:type="pct"/>
                <w:gridSpan w:val="2"/>
                <w:shd w:val="clear" w:color="auto" w:fill="FFFFFF"/>
                <w:tcMar>
                  <w:top w:w="0" w:type="dxa"/>
                  <w:left w:w="0" w:type="dxa"/>
                  <w:bottom w:w="0" w:type="dxa"/>
                  <w:right w:w="0" w:type="dxa"/>
                </w:tcMar>
              </w:tcPr>
            </w:tcPrChange>
          </w:tcPr>
          <w:p w14:paraId="0204678A" w14:textId="77777777" w:rsidR="00267253" w:rsidRPr="0068187B" w:rsidRDefault="00267253">
            <w:pPr>
              <w:ind w:left="80" w:right="80"/>
              <w:jc w:val="right"/>
              <w:rPr>
                <w:ins w:id="1227" w:author="Author"/>
                <w:rFonts w:cstheme="minorHAnsi"/>
              </w:rPr>
              <w:pPrChange w:id="1228" w:author="Author">
                <w:pPr>
                  <w:spacing w:before="80" w:after="80"/>
                  <w:ind w:left="80" w:right="80"/>
                  <w:jc w:val="right"/>
                </w:pPr>
              </w:pPrChange>
            </w:pPr>
            <w:ins w:id="1229" w:author="Author">
              <w:r w:rsidRPr="00355708">
                <w:rPr>
                  <w:rFonts w:eastAsia="Arial" w:cstheme="minorHAnsi"/>
                  <w:color w:val="111111"/>
                  <w:rPrChange w:id="1230" w:author="Author">
                    <w:rPr>
                      <w:rFonts w:ascii="Arial" w:eastAsia="Arial" w:hAnsi="Arial" w:cs="Arial"/>
                      <w:color w:val="111111"/>
                    </w:rPr>
                  </w:rPrChange>
                </w:rPr>
                <w:t xml:space="preserve">        </w:t>
              </w:r>
            </w:ins>
          </w:p>
        </w:tc>
        <w:tc>
          <w:tcPr>
            <w:tcW w:w="1250" w:type="pct"/>
            <w:tcPrChange w:id="1231" w:author="Author">
              <w:tcPr>
                <w:tcW w:w="1250" w:type="pct"/>
                <w:shd w:val="clear" w:color="auto" w:fill="FFFFFF"/>
                <w:tcMar>
                  <w:top w:w="0" w:type="dxa"/>
                  <w:left w:w="0" w:type="dxa"/>
                  <w:bottom w:w="0" w:type="dxa"/>
                  <w:right w:w="0" w:type="dxa"/>
                </w:tcMar>
              </w:tcPr>
            </w:tcPrChange>
          </w:tcPr>
          <w:p w14:paraId="7E04BF0B" w14:textId="77777777" w:rsidR="00267253" w:rsidRPr="0068187B" w:rsidRDefault="00267253">
            <w:pPr>
              <w:ind w:left="80" w:right="80"/>
              <w:jc w:val="right"/>
              <w:rPr>
                <w:ins w:id="1232" w:author="Author"/>
                <w:rFonts w:cstheme="minorHAnsi"/>
              </w:rPr>
              <w:pPrChange w:id="1233" w:author="Author">
                <w:pPr>
                  <w:spacing w:before="80" w:after="80"/>
                  <w:ind w:left="80" w:right="80"/>
                  <w:jc w:val="right"/>
                </w:pPr>
              </w:pPrChange>
            </w:pPr>
            <w:ins w:id="1234" w:author="Author">
              <w:r w:rsidRPr="00355708">
                <w:rPr>
                  <w:rFonts w:eastAsia="Arial" w:cstheme="minorHAnsi"/>
                  <w:color w:val="111111"/>
                  <w:rPrChange w:id="1235" w:author="Author">
                    <w:rPr>
                      <w:rFonts w:ascii="Arial" w:eastAsia="Arial" w:hAnsi="Arial" w:cs="Arial"/>
                      <w:color w:val="111111"/>
                    </w:rPr>
                  </w:rPrChange>
                </w:rPr>
                <w:t xml:space="preserve">        </w:t>
              </w:r>
            </w:ins>
          </w:p>
        </w:tc>
        <w:tc>
          <w:tcPr>
            <w:tcW w:w="1250" w:type="pct"/>
            <w:tcPrChange w:id="1236" w:author="Author">
              <w:tcPr>
                <w:tcW w:w="1250" w:type="pct"/>
                <w:shd w:val="clear" w:color="auto" w:fill="FFFFFF"/>
                <w:tcMar>
                  <w:top w:w="0" w:type="dxa"/>
                  <w:left w:w="0" w:type="dxa"/>
                  <w:bottom w:w="0" w:type="dxa"/>
                  <w:right w:w="0" w:type="dxa"/>
                </w:tcMar>
              </w:tcPr>
            </w:tcPrChange>
          </w:tcPr>
          <w:p w14:paraId="172205C2" w14:textId="77777777" w:rsidR="00267253" w:rsidRPr="0068187B" w:rsidRDefault="00267253">
            <w:pPr>
              <w:ind w:left="80" w:right="80"/>
              <w:jc w:val="right"/>
              <w:rPr>
                <w:ins w:id="1237" w:author="Author"/>
                <w:rFonts w:cstheme="minorHAnsi"/>
              </w:rPr>
              <w:pPrChange w:id="1238" w:author="Author">
                <w:pPr>
                  <w:spacing w:before="80" w:after="80"/>
                  <w:ind w:left="80" w:right="80"/>
                  <w:jc w:val="right"/>
                </w:pPr>
              </w:pPrChange>
            </w:pPr>
            <w:ins w:id="1239" w:author="Author">
              <w:r w:rsidRPr="00355708">
                <w:rPr>
                  <w:rFonts w:eastAsia="Arial" w:cstheme="minorHAnsi"/>
                  <w:color w:val="111111"/>
                  <w:rPrChange w:id="1240" w:author="Author">
                    <w:rPr>
                      <w:rFonts w:ascii="Arial" w:eastAsia="Arial" w:hAnsi="Arial" w:cs="Arial"/>
                      <w:color w:val="111111"/>
                    </w:rPr>
                  </w:rPrChange>
                </w:rPr>
                <w:t>-0.0211 ***</w:t>
              </w:r>
            </w:ins>
          </w:p>
        </w:tc>
      </w:tr>
      <w:tr w:rsidR="005548AA" w:rsidRPr="00355708" w14:paraId="36061EE6" w14:textId="77777777" w:rsidTr="00667F7A">
        <w:trPr>
          <w:ins w:id="1241" w:author="Author"/>
          <w:trPrChange w:id="1242" w:author="Author">
            <w:trPr>
              <w:cantSplit/>
              <w:jc w:val="center"/>
            </w:trPr>
          </w:trPrChange>
        </w:trPr>
        <w:tc>
          <w:tcPr>
            <w:tcW w:w="1250" w:type="pct"/>
            <w:tcPrChange w:id="1243" w:author="Author">
              <w:tcPr>
                <w:tcW w:w="1250" w:type="pct"/>
                <w:shd w:val="clear" w:color="auto" w:fill="FFFFFF"/>
                <w:tcMar>
                  <w:top w:w="0" w:type="dxa"/>
                  <w:left w:w="0" w:type="dxa"/>
                  <w:bottom w:w="0" w:type="dxa"/>
                  <w:right w:w="0" w:type="dxa"/>
                </w:tcMar>
              </w:tcPr>
            </w:tcPrChange>
          </w:tcPr>
          <w:p w14:paraId="2F30DE3F" w14:textId="77777777" w:rsidR="00267253" w:rsidRPr="0068187B" w:rsidRDefault="00267253">
            <w:pPr>
              <w:ind w:left="80" w:right="80"/>
              <w:rPr>
                <w:ins w:id="1244" w:author="Author"/>
                <w:rFonts w:cstheme="minorHAnsi"/>
              </w:rPr>
              <w:pPrChange w:id="1245" w:author="Author">
                <w:pPr>
                  <w:spacing w:before="80" w:after="80"/>
                  <w:ind w:left="80" w:right="80"/>
                </w:pPr>
              </w:pPrChange>
            </w:pPr>
          </w:p>
        </w:tc>
        <w:tc>
          <w:tcPr>
            <w:tcW w:w="1250" w:type="pct"/>
            <w:tcPrChange w:id="1246" w:author="Author">
              <w:tcPr>
                <w:tcW w:w="1250" w:type="pct"/>
                <w:gridSpan w:val="2"/>
                <w:tcBorders>
                  <w:bottom w:val="single" w:sz="3" w:space="0" w:color="000000"/>
                </w:tcBorders>
                <w:shd w:val="clear" w:color="auto" w:fill="FFFFFF"/>
                <w:tcMar>
                  <w:top w:w="0" w:type="dxa"/>
                  <w:left w:w="0" w:type="dxa"/>
                  <w:bottom w:w="0" w:type="dxa"/>
                  <w:right w:w="0" w:type="dxa"/>
                </w:tcMar>
              </w:tcPr>
            </w:tcPrChange>
          </w:tcPr>
          <w:p w14:paraId="00CAD4B5" w14:textId="77777777" w:rsidR="00267253" w:rsidRPr="0068187B" w:rsidRDefault="00267253">
            <w:pPr>
              <w:ind w:left="80" w:right="80"/>
              <w:jc w:val="right"/>
              <w:rPr>
                <w:ins w:id="1247" w:author="Author"/>
                <w:rFonts w:cstheme="minorHAnsi"/>
              </w:rPr>
              <w:pPrChange w:id="1248" w:author="Author">
                <w:pPr>
                  <w:spacing w:before="80" w:after="80"/>
                  <w:ind w:left="80" w:right="80"/>
                  <w:jc w:val="right"/>
                </w:pPr>
              </w:pPrChange>
            </w:pPr>
            <w:ins w:id="1249" w:author="Author">
              <w:r w:rsidRPr="00355708">
                <w:rPr>
                  <w:rFonts w:eastAsia="Arial" w:cstheme="minorHAnsi"/>
                  <w:color w:val="111111"/>
                  <w:rPrChange w:id="1250" w:author="Author">
                    <w:rPr>
                      <w:rFonts w:ascii="Arial" w:eastAsia="Arial" w:hAnsi="Arial" w:cs="Arial"/>
                      <w:color w:val="111111"/>
                    </w:rPr>
                  </w:rPrChange>
                </w:rPr>
                <w:t xml:space="preserve">        </w:t>
              </w:r>
            </w:ins>
          </w:p>
        </w:tc>
        <w:tc>
          <w:tcPr>
            <w:tcW w:w="1250" w:type="pct"/>
            <w:tcPrChange w:id="1251" w:author="Author">
              <w:tcPr>
                <w:tcW w:w="1250" w:type="pct"/>
                <w:tcBorders>
                  <w:bottom w:val="single" w:sz="3" w:space="0" w:color="000000"/>
                </w:tcBorders>
                <w:shd w:val="clear" w:color="auto" w:fill="FFFFFF"/>
                <w:tcMar>
                  <w:top w:w="0" w:type="dxa"/>
                  <w:left w:w="0" w:type="dxa"/>
                  <w:bottom w:w="0" w:type="dxa"/>
                  <w:right w:w="0" w:type="dxa"/>
                </w:tcMar>
              </w:tcPr>
            </w:tcPrChange>
          </w:tcPr>
          <w:p w14:paraId="004ED19D" w14:textId="77777777" w:rsidR="00267253" w:rsidRPr="0068187B" w:rsidRDefault="00267253">
            <w:pPr>
              <w:ind w:left="80" w:right="80"/>
              <w:jc w:val="right"/>
              <w:rPr>
                <w:ins w:id="1252" w:author="Author"/>
                <w:rFonts w:cstheme="minorHAnsi"/>
              </w:rPr>
              <w:pPrChange w:id="1253" w:author="Author">
                <w:pPr>
                  <w:spacing w:before="80" w:after="80"/>
                  <w:ind w:left="80" w:right="80"/>
                  <w:jc w:val="right"/>
                </w:pPr>
              </w:pPrChange>
            </w:pPr>
            <w:ins w:id="1254" w:author="Author">
              <w:r w:rsidRPr="00355708">
                <w:rPr>
                  <w:rFonts w:eastAsia="Arial" w:cstheme="minorHAnsi"/>
                  <w:color w:val="111111"/>
                  <w:rPrChange w:id="1255" w:author="Author">
                    <w:rPr>
                      <w:rFonts w:ascii="Arial" w:eastAsia="Arial" w:hAnsi="Arial" w:cs="Arial"/>
                      <w:color w:val="111111"/>
                    </w:rPr>
                  </w:rPrChange>
                </w:rPr>
                <w:t xml:space="preserve">        </w:t>
              </w:r>
            </w:ins>
          </w:p>
        </w:tc>
        <w:tc>
          <w:tcPr>
            <w:tcW w:w="1250" w:type="pct"/>
            <w:tcPrChange w:id="1256" w:author="Author">
              <w:tcPr>
                <w:tcW w:w="1250" w:type="pct"/>
                <w:tcBorders>
                  <w:bottom w:val="single" w:sz="3" w:space="0" w:color="000000"/>
                </w:tcBorders>
                <w:shd w:val="clear" w:color="auto" w:fill="FFFFFF"/>
                <w:tcMar>
                  <w:top w:w="0" w:type="dxa"/>
                  <w:left w:w="0" w:type="dxa"/>
                  <w:bottom w:w="0" w:type="dxa"/>
                  <w:right w:w="0" w:type="dxa"/>
                </w:tcMar>
              </w:tcPr>
            </w:tcPrChange>
          </w:tcPr>
          <w:p w14:paraId="6ACC2DCE" w14:textId="77777777" w:rsidR="00267253" w:rsidRPr="0068187B" w:rsidRDefault="00267253">
            <w:pPr>
              <w:ind w:left="80" w:right="80"/>
              <w:jc w:val="right"/>
              <w:rPr>
                <w:ins w:id="1257" w:author="Author"/>
                <w:rFonts w:cstheme="minorHAnsi"/>
              </w:rPr>
              <w:pPrChange w:id="1258" w:author="Author">
                <w:pPr>
                  <w:spacing w:before="80" w:after="80"/>
                  <w:ind w:left="80" w:right="80"/>
                  <w:jc w:val="right"/>
                </w:pPr>
              </w:pPrChange>
            </w:pPr>
            <w:ins w:id="1259" w:author="Author">
              <w:r w:rsidRPr="00355708">
                <w:rPr>
                  <w:rFonts w:eastAsia="Arial" w:cstheme="minorHAnsi"/>
                  <w:color w:val="111111"/>
                  <w:rPrChange w:id="1260" w:author="Author">
                    <w:rPr>
                      <w:rFonts w:ascii="Arial" w:eastAsia="Arial" w:hAnsi="Arial" w:cs="Arial"/>
                      <w:color w:val="111111"/>
                    </w:rPr>
                  </w:rPrChange>
                </w:rPr>
                <w:t xml:space="preserve">(0.00476)  </w:t>
              </w:r>
            </w:ins>
          </w:p>
        </w:tc>
      </w:tr>
      <w:tr w:rsidR="005548AA" w:rsidRPr="00355708" w14:paraId="43FB73F2" w14:textId="77777777" w:rsidTr="00667F7A">
        <w:trPr>
          <w:ins w:id="1261" w:author="Author"/>
          <w:trPrChange w:id="1262" w:author="Author">
            <w:trPr>
              <w:cantSplit/>
              <w:jc w:val="center"/>
            </w:trPr>
          </w:trPrChange>
        </w:trPr>
        <w:tc>
          <w:tcPr>
            <w:tcW w:w="1250" w:type="pct"/>
            <w:tcPrChange w:id="1263" w:author="Author">
              <w:tcPr>
                <w:tcW w:w="1250" w:type="pct"/>
                <w:shd w:val="clear" w:color="auto" w:fill="FFFFFF"/>
                <w:tcMar>
                  <w:top w:w="0" w:type="dxa"/>
                  <w:left w:w="0" w:type="dxa"/>
                  <w:bottom w:w="0" w:type="dxa"/>
                  <w:right w:w="0" w:type="dxa"/>
                </w:tcMar>
              </w:tcPr>
            </w:tcPrChange>
          </w:tcPr>
          <w:p w14:paraId="23DC30A7" w14:textId="77777777" w:rsidR="00267253" w:rsidRPr="0068187B" w:rsidRDefault="00267253">
            <w:pPr>
              <w:ind w:left="80" w:right="80"/>
              <w:rPr>
                <w:ins w:id="1264" w:author="Author"/>
                <w:rFonts w:cstheme="minorHAnsi"/>
              </w:rPr>
              <w:pPrChange w:id="1265" w:author="Author">
                <w:pPr>
                  <w:spacing w:before="80" w:after="80"/>
                  <w:ind w:left="80" w:right="80"/>
                </w:pPr>
              </w:pPrChange>
            </w:pPr>
            <w:ins w:id="1266" w:author="Author">
              <w:r w:rsidRPr="00355708">
                <w:rPr>
                  <w:rFonts w:eastAsia="Arial" w:cstheme="minorHAnsi"/>
                  <w:color w:val="111111"/>
                  <w:rPrChange w:id="1267" w:author="Author">
                    <w:rPr>
                      <w:rFonts w:ascii="Arial" w:eastAsia="Arial" w:hAnsi="Arial" w:cs="Arial"/>
                      <w:color w:val="111111"/>
                    </w:rPr>
                  </w:rPrChange>
                </w:rPr>
                <w:t>N</w:t>
              </w:r>
            </w:ins>
          </w:p>
        </w:tc>
        <w:tc>
          <w:tcPr>
            <w:tcW w:w="1250" w:type="pct"/>
            <w:tcPrChange w:id="1268" w:author="Author">
              <w:tcPr>
                <w:tcW w:w="1250" w:type="pct"/>
                <w:gridSpan w:val="2"/>
                <w:shd w:val="clear" w:color="auto" w:fill="FFFFFF"/>
                <w:tcMar>
                  <w:top w:w="0" w:type="dxa"/>
                  <w:left w:w="0" w:type="dxa"/>
                  <w:bottom w:w="0" w:type="dxa"/>
                  <w:right w:w="0" w:type="dxa"/>
                </w:tcMar>
              </w:tcPr>
            </w:tcPrChange>
          </w:tcPr>
          <w:p w14:paraId="51433B00" w14:textId="77777777" w:rsidR="00267253" w:rsidRPr="0068187B" w:rsidRDefault="00267253">
            <w:pPr>
              <w:ind w:left="80" w:right="80"/>
              <w:jc w:val="right"/>
              <w:rPr>
                <w:ins w:id="1269" w:author="Author"/>
                <w:rFonts w:cstheme="minorHAnsi"/>
              </w:rPr>
              <w:pPrChange w:id="1270" w:author="Author">
                <w:pPr>
                  <w:spacing w:before="80" w:after="80"/>
                  <w:ind w:left="80" w:right="80"/>
                  <w:jc w:val="right"/>
                </w:pPr>
              </w:pPrChange>
            </w:pPr>
            <w:ins w:id="1271" w:author="Author">
              <w:r w:rsidRPr="00355708">
                <w:rPr>
                  <w:rFonts w:eastAsia="Arial" w:cstheme="minorHAnsi"/>
                  <w:color w:val="111111"/>
                  <w:rPrChange w:id="1272" w:author="Author">
                    <w:rPr>
                      <w:rFonts w:ascii="Arial" w:eastAsia="Arial" w:hAnsi="Arial" w:cs="Arial"/>
                      <w:color w:val="111111"/>
                    </w:rPr>
                  </w:rPrChange>
                </w:rPr>
                <w:t xml:space="preserve">86        </w:t>
              </w:r>
            </w:ins>
          </w:p>
        </w:tc>
        <w:tc>
          <w:tcPr>
            <w:tcW w:w="1250" w:type="pct"/>
            <w:tcPrChange w:id="1273" w:author="Author">
              <w:tcPr>
                <w:tcW w:w="1250" w:type="pct"/>
                <w:shd w:val="clear" w:color="auto" w:fill="FFFFFF"/>
                <w:tcMar>
                  <w:top w:w="0" w:type="dxa"/>
                  <w:left w:w="0" w:type="dxa"/>
                  <w:bottom w:w="0" w:type="dxa"/>
                  <w:right w:w="0" w:type="dxa"/>
                </w:tcMar>
              </w:tcPr>
            </w:tcPrChange>
          </w:tcPr>
          <w:p w14:paraId="1B3B6204" w14:textId="77777777" w:rsidR="00267253" w:rsidRPr="0068187B" w:rsidRDefault="00267253">
            <w:pPr>
              <w:ind w:left="80" w:right="80"/>
              <w:jc w:val="right"/>
              <w:rPr>
                <w:ins w:id="1274" w:author="Author"/>
                <w:rFonts w:cstheme="minorHAnsi"/>
              </w:rPr>
              <w:pPrChange w:id="1275" w:author="Author">
                <w:pPr>
                  <w:spacing w:before="80" w:after="80"/>
                  <w:ind w:left="80" w:right="80"/>
                  <w:jc w:val="right"/>
                </w:pPr>
              </w:pPrChange>
            </w:pPr>
            <w:ins w:id="1276" w:author="Author">
              <w:r w:rsidRPr="00355708">
                <w:rPr>
                  <w:rFonts w:eastAsia="Arial" w:cstheme="minorHAnsi"/>
                  <w:color w:val="111111"/>
                  <w:rPrChange w:id="1277" w:author="Author">
                    <w:rPr>
                      <w:rFonts w:ascii="Arial" w:eastAsia="Arial" w:hAnsi="Arial" w:cs="Arial"/>
                      <w:color w:val="111111"/>
                    </w:rPr>
                  </w:rPrChange>
                </w:rPr>
                <w:t xml:space="preserve">86        </w:t>
              </w:r>
            </w:ins>
          </w:p>
        </w:tc>
        <w:tc>
          <w:tcPr>
            <w:tcW w:w="1250" w:type="pct"/>
            <w:tcPrChange w:id="1278" w:author="Author">
              <w:tcPr>
                <w:tcW w:w="1250" w:type="pct"/>
                <w:shd w:val="clear" w:color="auto" w:fill="FFFFFF"/>
                <w:tcMar>
                  <w:top w:w="0" w:type="dxa"/>
                  <w:left w:w="0" w:type="dxa"/>
                  <w:bottom w:w="0" w:type="dxa"/>
                  <w:right w:w="0" w:type="dxa"/>
                </w:tcMar>
              </w:tcPr>
            </w:tcPrChange>
          </w:tcPr>
          <w:p w14:paraId="502C0653" w14:textId="77777777" w:rsidR="00267253" w:rsidRPr="0068187B" w:rsidRDefault="00267253">
            <w:pPr>
              <w:ind w:left="80" w:right="80"/>
              <w:jc w:val="right"/>
              <w:rPr>
                <w:ins w:id="1279" w:author="Author"/>
                <w:rFonts w:cstheme="minorHAnsi"/>
              </w:rPr>
              <w:pPrChange w:id="1280" w:author="Author">
                <w:pPr>
                  <w:spacing w:before="80" w:after="80"/>
                  <w:ind w:left="80" w:right="80"/>
                  <w:jc w:val="right"/>
                </w:pPr>
              </w:pPrChange>
            </w:pPr>
            <w:ins w:id="1281" w:author="Author">
              <w:r w:rsidRPr="00355708">
                <w:rPr>
                  <w:rFonts w:eastAsia="Arial" w:cstheme="minorHAnsi"/>
                  <w:color w:val="111111"/>
                  <w:rPrChange w:id="1282" w:author="Author">
                    <w:rPr>
                      <w:rFonts w:ascii="Arial" w:eastAsia="Arial" w:hAnsi="Arial" w:cs="Arial"/>
                      <w:color w:val="111111"/>
                    </w:rPr>
                  </w:rPrChange>
                </w:rPr>
                <w:t xml:space="preserve">86         </w:t>
              </w:r>
            </w:ins>
          </w:p>
        </w:tc>
      </w:tr>
      <w:tr w:rsidR="005548AA" w:rsidRPr="00355708" w14:paraId="405A7635" w14:textId="77777777" w:rsidTr="00667F7A">
        <w:trPr>
          <w:ins w:id="1283" w:author="Author"/>
          <w:trPrChange w:id="1284" w:author="Author">
            <w:trPr>
              <w:cantSplit/>
              <w:jc w:val="center"/>
            </w:trPr>
          </w:trPrChange>
        </w:trPr>
        <w:tc>
          <w:tcPr>
            <w:tcW w:w="1250" w:type="pct"/>
            <w:tcPrChange w:id="1285" w:author="Author">
              <w:tcPr>
                <w:tcW w:w="1250" w:type="pct"/>
                <w:shd w:val="clear" w:color="auto" w:fill="FFFFFF"/>
                <w:tcMar>
                  <w:top w:w="0" w:type="dxa"/>
                  <w:left w:w="0" w:type="dxa"/>
                  <w:bottom w:w="0" w:type="dxa"/>
                  <w:right w:w="0" w:type="dxa"/>
                </w:tcMar>
              </w:tcPr>
            </w:tcPrChange>
          </w:tcPr>
          <w:p w14:paraId="209BE3EE" w14:textId="77777777" w:rsidR="00267253" w:rsidRPr="0068187B" w:rsidRDefault="00267253">
            <w:pPr>
              <w:ind w:left="80" w:right="80"/>
              <w:rPr>
                <w:ins w:id="1286" w:author="Author"/>
                <w:rFonts w:cstheme="minorHAnsi"/>
              </w:rPr>
              <w:pPrChange w:id="1287" w:author="Author">
                <w:pPr>
                  <w:spacing w:before="80" w:after="80"/>
                  <w:ind w:left="80" w:right="80"/>
                </w:pPr>
              </w:pPrChange>
            </w:pPr>
            <w:ins w:id="1288" w:author="Author">
              <w:r w:rsidRPr="00355708">
                <w:rPr>
                  <w:rFonts w:eastAsia="Arial" w:cstheme="minorHAnsi"/>
                  <w:color w:val="111111"/>
                  <w:rPrChange w:id="1289" w:author="Author">
                    <w:rPr>
                      <w:rFonts w:ascii="Arial" w:eastAsia="Arial" w:hAnsi="Arial" w:cs="Arial"/>
                      <w:color w:val="111111"/>
                    </w:rPr>
                  </w:rPrChange>
                </w:rPr>
                <w:t>Null deviance</w:t>
              </w:r>
            </w:ins>
          </w:p>
        </w:tc>
        <w:tc>
          <w:tcPr>
            <w:tcW w:w="1250" w:type="pct"/>
            <w:tcPrChange w:id="1290" w:author="Author">
              <w:tcPr>
                <w:tcW w:w="1250" w:type="pct"/>
                <w:gridSpan w:val="2"/>
                <w:shd w:val="clear" w:color="auto" w:fill="FFFFFF"/>
                <w:tcMar>
                  <w:top w:w="0" w:type="dxa"/>
                  <w:left w:w="0" w:type="dxa"/>
                  <w:bottom w:w="0" w:type="dxa"/>
                  <w:right w:w="0" w:type="dxa"/>
                </w:tcMar>
              </w:tcPr>
            </w:tcPrChange>
          </w:tcPr>
          <w:p w14:paraId="1783F336" w14:textId="77777777" w:rsidR="00267253" w:rsidRPr="0068187B" w:rsidRDefault="00267253">
            <w:pPr>
              <w:ind w:left="80" w:right="80"/>
              <w:jc w:val="right"/>
              <w:rPr>
                <w:ins w:id="1291" w:author="Author"/>
                <w:rFonts w:cstheme="minorHAnsi"/>
              </w:rPr>
              <w:pPrChange w:id="1292" w:author="Author">
                <w:pPr>
                  <w:spacing w:before="80" w:after="80"/>
                  <w:ind w:left="80" w:right="80"/>
                  <w:jc w:val="right"/>
                </w:pPr>
              </w:pPrChange>
            </w:pPr>
            <w:ins w:id="1293" w:author="Author">
              <w:r w:rsidRPr="00355708">
                <w:rPr>
                  <w:rFonts w:eastAsia="Arial" w:cstheme="minorHAnsi"/>
                  <w:color w:val="111111"/>
                  <w:rPrChange w:id="1294" w:author="Author">
                    <w:rPr>
                      <w:rFonts w:ascii="Arial" w:eastAsia="Arial" w:hAnsi="Arial" w:cs="Arial"/>
                      <w:color w:val="111111"/>
                    </w:rPr>
                  </w:rPrChange>
                </w:rPr>
                <w:t xml:space="preserve">4.7e+05  </w:t>
              </w:r>
            </w:ins>
          </w:p>
        </w:tc>
        <w:tc>
          <w:tcPr>
            <w:tcW w:w="1250" w:type="pct"/>
            <w:tcPrChange w:id="1295" w:author="Author">
              <w:tcPr>
                <w:tcW w:w="1250" w:type="pct"/>
                <w:shd w:val="clear" w:color="auto" w:fill="FFFFFF"/>
                <w:tcMar>
                  <w:top w:w="0" w:type="dxa"/>
                  <w:left w:w="0" w:type="dxa"/>
                  <w:bottom w:w="0" w:type="dxa"/>
                  <w:right w:w="0" w:type="dxa"/>
                </w:tcMar>
              </w:tcPr>
            </w:tcPrChange>
          </w:tcPr>
          <w:p w14:paraId="3C16189D" w14:textId="77777777" w:rsidR="00267253" w:rsidRPr="0068187B" w:rsidRDefault="00267253">
            <w:pPr>
              <w:ind w:left="80" w:right="80"/>
              <w:jc w:val="right"/>
              <w:rPr>
                <w:ins w:id="1296" w:author="Author"/>
                <w:rFonts w:cstheme="minorHAnsi"/>
              </w:rPr>
              <w:pPrChange w:id="1297" w:author="Author">
                <w:pPr>
                  <w:spacing w:before="80" w:after="80"/>
                  <w:ind w:left="80" w:right="80"/>
                  <w:jc w:val="right"/>
                </w:pPr>
              </w:pPrChange>
            </w:pPr>
            <w:ins w:id="1298" w:author="Author">
              <w:r w:rsidRPr="00355708">
                <w:rPr>
                  <w:rFonts w:eastAsia="Arial" w:cstheme="minorHAnsi"/>
                  <w:color w:val="111111"/>
                  <w:rPrChange w:id="1299" w:author="Author">
                    <w:rPr>
                      <w:rFonts w:ascii="Arial" w:eastAsia="Arial" w:hAnsi="Arial" w:cs="Arial"/>
                      <w:color w:val="111111"/>
                    </w:rPr>
                  </w:rPrChange>
                </w:rPr>
                <w:t xml:space="preserve">4.7e+05  </w:t>
              </w:r>
            </w:ins>
          </w:p>
        </w:tc>
        <w:tc>
          <w:tcPr>
            <w:tcW w:w="1250" w:type="pct"/>
            <w:tcPrChange w:id="1300" w:author="Author">
              <w:tcPr>
                <w:tcW w:w="1250" w:type="pct"/>
                <w:shd w:val="clear" w:color="auto" w:fill="FFFFFF"/>
                <w:tcMar>
                  <w:top w:w="0" w:type="dxa"/>
                  <w:left w:w="0" w:type="dxa"/>
                  <w:bottom w:w="0" w:type="dxa"/>
                  <w:right w:w="0" w:type="dxa"/>
                </w:tcMar>
              </w:tcPr>
            </w:tcPrChange>
          </w:tcPr>
          <w:p w14:paraId="36BB0924" w14:textId="77777777" w:rsidR="00267253" w:rsidRPr="0068187B" w:rsidRDefault="00267253">
            <w:pPr>
              <w:ind w:left="80" w:right="80"/>
              <w:jc w:val="right"/>
              <w:rPr>
                <w:ins w:id="1301" w:author="Author"/>
                <w:rFonts w:cstheme="minorHAnsi"/>
              </w:rPr>
              <w:pPrChange w:id="1302" w:author="Author">
                <w:pPr>
                  <w:spacing w:before="80" w:after="80"/>
                  <w:ind w:left="80" w:right="80"/>
                  <w:jc w:val="right"/>
                </w:pPr>
              </w:pPrChange>
            </w:pPr>
            <w:ins w:id="1303" w:author="Author">
              <w:r w:rsidRPr="00355708">
                <w:rPr>
                  <w:rFonts w:eastAsia="Arial" w:cstheme="minorHAnsi"/>
                  <w:color w:val="111111"/>
                  <w:rPrChange w:id="1304" w:author="Author">
                    <w:rPr>
                      <w:rFonts w:ascii="Arial" w:eastAsia="Arial" w:hAnsi="Arial" w:cs="Arial"/>
                      <w:color w:val="111111"/>
                    </w:rPr>
                  </w:rPrChange>
                </w:rPr>
                <w:t xml:space="preserve">4.7e+05   </w:t>
              </w:r>
            </w:ins>
          </w:p>
        </w:tc>
      </w:tr>
      <w:tr w:rsidR="005548AA" w:rsidRPr="00355708" w14:paraId="7DA8D5AE" w14:textId="77777777" w:rsidTr="00667F7A">
        <w:trPr>
          <w:ins w:id="1305" w:author="Author"/>
          <w:trPrChange w:id="1306" w:author="Author">
            <w:trPr>
              <w:cantSplit/>
              <w:jc w:val="center"/>
            </w:trPr>
          </w:trPrChange>
        </w:trPr>
        <w:tc>
          <w:tcPr>
            <w:tcW w:w="1250" w:type="pct"/>
            <w:tcPrChange w:id="1307" w:author="Author">
              <w:tcPr>
                <w:tcW w:w="1250" w:type="pct"/>
                <w:tcBorders>
                  <w:bottom w:val="single" w:sz="6" w:space="0" w:color="000000"/>
                </w:tcBorders>
                <w:shd w:val="clear" w:color="auto" w:fill="FFFFFF"/>
                <w:tcMar>
                  <w:top w:w="0" w:type="dxa"/>
                  <w:left w:w="0" w:type="dxa"/>
                  <w:bottom w:w="0" w:type="dxa"/>
                  <w:right w:w="0" w:type="dxa"/>
                </w:tcMar>
              </w:tcPr>
            </w:tcPrChange>
          </w:tcPr>
          <w:p w14:paraId="697597B5" w14:textId="77777777" w:rsidR="00267253" w:rsidRPr="0068187B" w:rsidRDefault="00267253">
            <w:pPr>
              <w:ind w:left="80" w:right="80"/>
              <w:rPr>
                <w:ins w:id="1308" w:author="Author"/>
                <w:rFonts w:cstheme="minorHAnsi"/>
              </w:rPr>
              <w:pPrChange w:id="1309" w:author="Author">
                <w:pPr>
                  <w:spacing w:before="80" w:after="80"/>
                  <w:ind w:left="80" w:right="80"/>
                </w:pPr>
              </w:pPrChange>
            </w:pPr>
            <w:proofErr w:type="spellStart"/>
            <w:proofErr w:type="gramStart"/>
            <w:ins w:id="1310" w:author="Author">
              <w:r w:rsidRPr="00355708">
                <w:rPr>
                  <w:rFonts w:eastAsia="Arial" w:cstheme="minorHAnsi"/>
                  <w:color w:val="111111"/>
                  <w:rPrChange w:id="1311" w:author="Author">
                    <w:rPr>
                      <w:rFonts w:ascii="Arial" w:eastAsia="Arial" w:hAnsi="Arial" w:cs="Arial"/>
                      <w:color w:val="111111"/>
                    </w:rPr>
                  </w:rPrChange>
                </w:rPr>
                <w:t>res.deviance</w:t>
              </w:r>
              <w:proofErr w:type="spellEnd"/>
              <w:proofErr w:type="gramEnd"/>
            </w:ins>
          </w:p>
        </w:tc>
        <w:tc>
          <w:tcPr>
            <w:tcW w:w="1250" w:type="pct"/>
            <w:tcPrChange w:id="1312"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5F49ED65" w14:textId="77777777" w:rsidR="00267253" w:rsidRPr="0068187B" w:rsidRDefault="00267253">
            <w:pPr>
              <w:ind w:left="80" w:right="80"/>
              <w:jc w:val="right"/>
              <w:rPr>
                <w:ins w:id="1313" w:author="Author"/>
                <w:rFonts w:cstheme="minorHAnsi"/>
              </w:rPr>
              <w:pPrChange w:id="1314" w:author="Author">
                <w:pPr>
                  <w:spacing w:before="80" w:after="80"/>
                  <w:ind w:left="80" w:right="80"/>
                  <w:jc w:val="right"/>
                </w:pPr>
              </w:pPrChange>
            </w:pPr>
            <w:ins w:id="1315" w:author="Author">
              <w:r w:rsidRPr="00355708">
                <w:rPr>
                  <w:rFonts w:eastAsia="Arial" w:cstheme="minorHAnsi"/>
                  <w:color w:val="111111"/>
                  <w:rPrChange w:id="1316" w:author="Author">
                    <w:rPr>
                      <w:rFonts w:ascii="Arial" w:eastAsia="Arial" w:hAnsi="Arial" w:cs="Arial"/>
                      <w:color w:val="111111"/>
                    </w:rPr>
                  </w:rPrChange>
                </w:rPr>
                <w:t xml:space="preserve">1.97e+05 </w:t>
              </w:r>
            </w:ins>
          </w:p>
        </w:tc>
        <w:tc>
          <w:tcPr>
            <w:tcW w:w="1250" w:type="pct"/>
            <w:tcPrChange w:id="1317" w:author="Author">
              <w:tcPr>
                <w:tcW w:w="1250" w:type="pct"/>
                <w:tcBorders>
                  <w:bottom w:val="single" w:sz="6" w:space="0" w:color="000000"/>
                </w:tcBorders>
                <w:shd w:val="clear" w:color="auto" w:fill="FFFFFF"/>
                <w:tcMar>
                  <w:top w:w="0" w:type="dxa"/>
                  <w:left w:w="0" w:type="dxa"/>
                  <w:bottom w:w="0" w:type="dxa"/>
                  <w:right w:w="0" w:type="dxa"/>
                </w:tcMar>
              </w:tcPr>
            </w:tcPrChange>
          </w:tcPr>
          <w:p w14:paraId="32251216" w14:textId="77777777" w:rsidR="00267253" w:rsidRPr="0068187B" w:rsidRDefault="00267253">
            <w:pPr>
              <w:ind w:left="80" w:right="80"/>
              <w:jc w:val="right"/>
              <w:rPr>
                <w:ins w:id="1318" w:author="Author"/>
                <w:rFonts w:cstheme="minorHAnsi"/>
              </w:rPr>
              <w:pPrChange w:id="1319" w:author="Author">
                <w:pPr>
                  <w:spacing w:before="80" w:after="80"/>
                  <w:ind w:left="80" w:right="80"/>
                  <w:jc w:val="right"/>
                </w:pPr>
              </w:pPrChange>
            </w:pPr>
            <w:ins w:id="1320" w:author="Author">
              <w:r w:rsidRPr="00355708">
                <w:rPr>
                  <w:rFonts w:eastAsia="Arial" w:cstheme="minorHAnsi"/>
                  <w:color w:val="111111"/>
                  <w:rPrChange w:id="1321" w:author="Author">
                    <w:rPr>
                      <w:rFonts w:ascii="Arial" w:eastAsia="Arial" w:hAnsi="Arial" w:cs="Arial"/>
                      <w:color w:val="111111"/>
                    </w:rPr>
                  </w:rPrChange>
                </w:rPr>
                <w:t xml:space="preserve">2.53e+05 </w:t>
              </w:r>
            </w:ins>
          </w:p>
        </w:tc>
        <w:tc>
          <w:tcPr>
            <w:tcW w:w="1250" w:type="pct"/>
            <w:tcPrChange w:id="1322" w:author="Author">
              <w:tcPr>
                <w:tcW w:w="1250" w:type="pct"/>
                <w:tcBorders>
                  <w:bottom w:val="single" w:sz="6" w:space="0" w:color="000000"/>
                </w:tcBorders>
                <w:shd w:val="clear" w:color="auto" w:fill="FFFFFF"/>
                <w:tcMar>
                  <w:top w:w="0" w:type="dxa"/>
                  <w:left w:w="0" w:type="dxa"/>
                  <w:bottom w:w="0" w:type="dxa"/>
                  <w:right w:w="0" w:type="dxa"/>
                </w:tcMar>
              </w:tcPr>
            </w:tcPrChange>
          </w:tcPr>
          <w:p w14:paraId="53339A07" w14:textId="77777777" w:rsidR="00267253" w:rsidRPr="0068187B" w:rsidRDefault="00267253">
            <w:pPr>
              <w:ind w:left="80" w:right="80"/>
              <w:jc w:val="right"/>
              <w:rPr>
                <w:ins w:id="1323" w:author="Author"/>
                <w:rFonts w:cstheme="minorHAnsi"/>
              </w:rPr>
              <w:pPrChange w:id="1324" w:author="Author">
                <w:pPr>
                  <w:spacing w:before="80" w:after="80"/>
                  <w:ind w:left="80" w:right="80"/>
                  <w:jc w:val="right"/>
                </w:pPr>
              </w:pPrChange>
            </w:pPr>
            <w:ins w:id="1325" w:author="Author">
              <w:r w:rsidRPr="00355708">
                <w:rPr>
                  <w:rFonts w:eastAsia="Arial" w:cstheme="minorHAnsi"/>
                  <w:color w:val="111111"/>
                  <w:rPrChange w:id="1326" w:author="Author">
                    <w:rPr>
                      <w:rFonts w:ascii="Arial" w:eastAsia="Arial" w:hAnsi="Arial" w:cs="Arial"/>
                      <w:color w:val="111111"/>
                    </w:rPr>
                  </w:rPrChange>
                </w:rPr>
                <w:t xml:space="preserve">1.91e+05  </w:t>
              </w:r>
            </w:ins>
          </w:p>
        </w:tc>
      </w:tr>
      <w:tr w:rsidR="00267253" w:rsidRPr="00355708" w14:paraId="005DE7E9" w14:textId="77777777" w:rsidTr="00667F7A">
        <w:tblPrEx>
          <w:tblPrExChange w:id="1327" w:author="Author">
            <w:tblPrEx>
              <w:tblW w:w="4320" w:type="dxa"/>
              <w:tblLayout w:type="fixed"/>
            </w:tblPrEx>
          </w:tblPrExChange>
        </w:tblPrEx>
        <w:trPr>
          <w:ins w:id="1328" w:author="Author"/>
          <w:trPrChange w:id="1329" w:author="Author">
            <w:trPr>
              <w:gridAfter w:val="0"/>
              <w:cantSplit/>
              <w:jc w:val="center"/>
            </w:trPr>
          </w:trPrChange>
        </w:trPr>
        <w:tc>
          <w:tcPr>
            <w:tcW w:w="5000" w:type="pct"/>
            <w:gridSpan w:val="4"/>
            <w:tcPrChange w:id="1330" w:author="Author">
              <w:tcPr>
                <w:tcW w:w="4320" w:type="dxa"/>
                <w:gridSpan w:val="2"/>
                <w:shd w:val="clear" w:color="auto" w:fill="FFFFFF"/>
                <w:tcMar>
                  <w:top w:w="0" w:type="dxa"/>
                  <w:left w:w="0" w:type="dxa"/>
                  <w:bottom w:w="0" w:type="dxa"/>
                  <w:right w:w="0" w:type="dxa"/>
                </w:tcMar>
              </w:tcPr>
            </w:tcPrChange>
          </w:tcPr>
          <w:p w14:paraId="511A7DEE" w14:textId="77777777" w:rsidR="00267253" w:rsidRPr="0068187B" w:rsidRDefault="00267253">
            <w:pPr>
              <w:ind w:left="80" w:right="80"/>
              <w:rPr>
                <w:ins w:id="1331" w:author="Author"/>
                <w:rFonts w:cstheme="minorHAnsi"/>
              </w:rPr>
              <w:pPrChange w:id="1332" w:author="Author">
                <w:pPr>
                  <w:spacing w:before="80" w:after="80"/>
                  <w:ind w:left="80" w:right="80"/>
                </w:pPr>
              </w:pPrChange>
            </w:pPr>
            <w:ins w:id="1333" w:author="Author">
              <w:r w:rsidRPr="00355708">
                <w:rPr>
                  <w:rFonts w:eastAsia="Arial" w:cstheme="minorHAnsi"/>
                  <w:color w:val="111111"/>
                  <w:rPrChange w:id="1334" w:author="Author">
                    <w:rPr>
                      <w:rFonts w:ascii="Arial" w:eastAsia="Arial" w:hAnsi="Arial" w:cs="Arial"/>
                      <w:color w:val="111111"/>
                    </w:rPr>
                  </w:rPrChange>
                </w:rPr>
                <w:t xml:space="preserve"> *** p &lt; 0.001</w:t>
              </w:r>
              <w:proofErr w:type="gramStart"/>
              <w:r w:rsidRPr="00355708">
                <w:rPr>
                  <w:rFonts w:eastAsia="Arial" w:cstheme="minorHAnsi"/>
                  <w:color w:val="111111"/>
                  <w:rPrChange w:id="1335" w:author="Author">
                    <w:rPr>
                      <w:rFonts w:ascii="Arial" w:eastAsia="Arial" w:hAnsi="Arial" w:cs="Arial"/>
                      <w:color w:val="111111"/>
                    </w:rPr>
                  </w:rPrChange>
                </w:rPr>
                <w:t>;  *</w:t>
              </w:r>
              <w:proofErr w:type="gramEnd"/>
              <w:r w:rsidRPr="00355708">
                <w:rPr>
                  <w:rFonts w:eastAsia="Arial" w:cstheme="minorHAnsi"/>
                  <w:color w:val="111111"/>
                  <w:rPrChange w:id="1336" w:author="Author">
                    <w:rPr>
                      <w:rFonts w:ascii="Arial" w:eastAsia="Arial" w:hAnsi="Arial" w:cs="Arial"/>
                      <w:color w:val="111111"/>
                    </w:rPr>
                  </w:rPrChange>
                </w:rPr>
                <w:t>* p &lt; 0.01;  * p &lt; 0.05.</w:t>
              </w:r>
            </w:ins>
          </w:p>
        </w:tc>
      </w:tr>
    </w:tbl>
    <w:p w14:paraId="0E8CE81B" w14:textId="24E7B66E" w:rsidR="006D0AA9" w:rsidDel="00267253" w:rsidRDefault="006D0AA9" w:rsidP="00E433F7">
      <w:pPr>
        <w:jc w:val="both"/>
        <w:rPr>
          <w:del w:id="1337" w:author="Author"/>
        </w:rPr>
      </w:pPr>
    </w:p>
    <w:p w14:paraId="684E5DEB" w14:textId="77777777" w:rsidR="00267253" w:rsidRPr="00D864B0" w:rsidRDefault="00267253" w:rsidP="0016354B">
      <w:pPr>
        <w:pStyle w:val="Caption"/>
        <w:jc w:val="both"/>
        <w:rPr>
          <w:ins w:id="1338" w:author="Author"/>
        </w:rPr>
      </w:pPr>
    </w:p>
    <w:p w14:paraId="207B7C9B" w14:textId="29EEAB7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39" w:author="Author"/>
          <w:rFonts w:ascii="Lucida Console" w:eastAsia="Times New Roman" w:hAnsi="Lucida Console" w:cs="Courier New"/>
          <w:color w:val="000000"/>
          <w:sz w:val="14"/>
          <w:szCs w:val="14"/>
          <w:bdr w:val="none" w:sz="0" w:space="0" w:color="auto" w:frame="1"/>
        </w:rPr>
      </w:pPr>
      <w:del w:id="1340"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3C680852" w14:textId="355742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1" w:author="Author"/>
          <w:rFonts w:ascii="Lucida Console" w:eastAsia="Times New Roman" w:hAnsi="Lucida Console" w:cs="Courier New"/>
          <w:color w:val="000000"/>
          <w:sz w:val="14"/>
          <w:szCs w:val="14"/>
          <w:bdr w:val="none" w:sz="0" w:space="0" w:color="auto" w:frame="1"/>
        </w:rPr>
      </w:pPr>
      <w:del w:id="1342" w:author="Author">
        <w:r w:rsidRPr="00D864B0" w:rsidDel="00267253">
          <w:rPr>
            <w:rFonts w:ascii="Lucida Console" w:eastAsia="Times New Roman" w:hAnsi="Lucida Console" w:cs="Courier New"/>
            <w:color w:val="000000"/>
            <w:sz w:val="14"/>
            <w:szCs w:val="14"/>
            <w:bdr w:val="none" w:sz="0" w:space="0" w:color="auto" w:frame="1"/>
          </w:rPr>
          <w:delText xml:space="preserve">                              Model 4      Model 5       Model 6    </w:delText>
        </w:r>
      </w:del>
    </w:p>
    <w:p w14:paraId="7E140C99" w14:textId="02D4FD29"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3" w:author="Author"/>
          <w:rFonts w:ascii="Lucida Console" w:eastAsia="Times New Roman" w:hAnsi="Lucida Console" w:cs="Courier New"/>
          <w:color w:val="000000"/>
          <w:sz w:val="14"/>
          <w:szCs w:val="14"/>
          <w:bdr w:val="none" w:sz="0" w:space="0" w:color="auto" w:frame="1"/>
        </w:rPr>
      </w:pPr>
      <w:del w:id="1344"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62344F7A" w14:textId="4A79F4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5" w:author="Author"/>
          <w:rFonts w:ascii="Lucida Console" w:eastAsia="Times New Roman" w:hAnsi="Lucida Console" w:cs="Courier New"/>
          <w:color w:val="000000"/>
          <w:sz w:val="14"/>
          <w:szCs w:val="14"/>
          <w:bdr w:val="none" w:sz="0" w:space="0" w:color="auto" w:frame="1"/>
        </w:rPr>
      </w:pPr>
      <w:del w:id="1346" w:author="Author">
        <w:r w:rsidRPr="00D864B0" w:rsidDel="00267253">
          <w:rPr>
            <w:rFonts w:ascii="Lucida Console" w:eastAsia="Times New Roman" w:hAnsi="Lucida Console" w:cs="Courier New"/>
            <w:color w:val="000000"/>
            <w:sz w:val="14"/>
            <w:szCs w:val="14"/>
            <w:bdr w:val="none" w:sz="0" w:space="0" w:color="auto" w:frame="1"/>
          </w:rPr>
          <w:delText xml:space="preserve">  (Intercept)                 2.44         8.15 ***     7.12 ***    </w:delText>
        </w:r>
      </w:del>
    </w:p>
    <w:p w14:paraId="0BD9EBF1" w14:textId="0F5D36C5"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47" w:author="Author"/>
          <w:rFonts w:ascii="Lucida Console" w:eastAsia="Times New Roman" w:hAnsi="Lucida Console" w:cs="Courier New"/>
          <w:color w:val="000000"/>
          <w:sz w:val="14"/>
          <w:szCs w:val="14"/>
          <w:bdr w:val="none" w:sz="0" w:space="0" w:color="auto" w:frame="1"/>
          <w:rPrChange w:id="1348" w:author="Author">
            <w:rPr>
              <w:del w:id="1349" w:author="Author"/>
              <w:rFonts w:ascii="Lucida Console" w:eastAsia="Times New Roman" w:hAnsi="Lucida Console" w:cs="Courier New"/>
              <w:color w:val="000000"/>
              <w:sz w:val="14"/>
              <w:szCs w:val="14"/>
              <w:bdr w:val="none" w:sz="0" w:space="0" w:color="auto" w:frame="1"/>
              <w:lang w:val="nl-NL"/>
            </w:rPr>
          </w:rPrChange>
        </w:rPr>
      </w:pPr>
      <w:del w:id="1350" w:author="Author">
        <w:r w:rsidRPr="00D864B0" w:rsidDel="00267253">
          <w:rPr>
            <w:rFonts w:ascii="Lucida Console" w:eastAsia="Times New Roman" w:hAnsi="Lucida Console" w:cs="Courier New"/>
            <w:color w:val="000000"/>
            <w:sz w:val="14"/>
            <w:szCs w:val="14"/>
            <w:bdr w:val="none" w:sz="0" w:space="0" w:color="auto" w:frame="1"/>
          </w:rPr>
          <w:delText xml:space="preserve">                             </w:delText>
        </w:r>
        <w:r w:rsidRPr="004A4FF9" w:rsidDel="00267253">
          <w:rPr>
            <w:rFonts w:ascii="Lucida Console" w:eastAsia="Times New Roman" w:hAnsi="Lucida Console" w:cs="Courier New"/>
            <w:color w:val="000000"/>
            <w:sz w:val="14"/>
            <w:szCs w:val="14"/>
            <w:bdr w:val="none" w:sz="0" w:space="0" w:color="auto" w:frame="1"/>
            <w:rPrChange w:id="1351" w:author="Author">
              <w:rPr>
                <w:rFonts w:ascii="Lucida Console" w:eastAsia="Times New Roman" w:hAnsi="Lucida Console" w:cs="Courier New"/>
                <w:color w:val="000000"/>
                <w:sz w:val="14"/>
                <w:szCs w:val="14"/>
                <w:bdr w:val="none" w:sz="0" w:space="0" w:color="auto" w:frame="1"/>
                <w:lang w:val="nl-NL"/>
              </w:rPr>
            </w:rPrChange>
          </w:rPr>
          <w:delText xml:space="preserve">(1.67)       (0.267)      (0.358)      </w:delText>
        </w:r>
      </w:del>
    </w:p>
    <w:p w14:paraId="73D86F50" w14:textId="060AC9EF"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52" w:author="Author"/>
          <w:rFonts w:ascii="Lucida Console" w:eastAsia="Times New Roman" w:hAnsi="Lucida Console" w:cs="Courier New"/>
          <w:color w:val="000000"/>
          <w:sz w:val="14"/>
          <w:szCs w:val="14"/>
          <w:bdr w:val="none" w:sz="0" w:space="0" w:color="auto" w:frame="1"/>
          <w:rPrChange w:id="1353" w:author="Author">
            <w:rPr>
              <w:del w:id="1354" w:author="Author"/>
              <w:rFonts w:ascii="Lucida Console" w:eastAsia="Times New Roman" w:hAnsi="Lucida Console" w:cs="Courier New"/>
              <w:color w:val="000000"/>
              <w:sz w:val="14"/>
              <w:szCs w:val="14"/>
              <w:bdr w:val="none" w:sz="0" w:space="0" w:color="auto" w:frame="1"/>
              <w:lang w:val="nl-NL"/>
            </w:rPr>
          </w:rPrChange>
        </w:rPr>
      </w:pPr>
    </w:p>
    <w:p w14:paraId="423D3040" w14:textId="6B229D4A"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55" w:author="Author"/>
          <w:rFonts w:ascii="Lucida Console" w:eastAsia="Times New Roman" w:hAnsi="Lucida Console" w:cs="Courier New"/>
          <w:color w:val="000000"/>
          <w:sz w:val="14"/>
          <w:szCs w:val="14"/>
          <w:bdr w:val="none" w:sz="0" w:space="0" w:color="auto" w:frame="1"/>
          <w:rPrChange w:id="1356" w:author="Author">
            <w:rPr>
              <w:del w:id="1357" w:author="Author"/>
              <w:rFonts w:ascii="Lucida Console" w:eastAsia="Times New Roman" w:hAnsi="Lucida Console" w:cs="Courier New"/>
              <w:color w:val="000000"/>
              <w:sz w:val="14"/>
              <w:szCs w:val="14"/>
              <w:bdr w:val="none" w:sz="0" w:space="0" w:color="auto" w:frame="1"/>
              <w:lang w:val="nl-NL"/>
            </w:rPr>
          </w:rPrChange>
        </w:rPr>
      </w:pPr>
      <w:del w:id="1358" w:author="Author">
        <w:r w:rsidRPr="004A4FF9" w:rsidDel="00267253">
          <w:rPr>
            <w:rFonts w:ascii="Lucida Console" w:eastAsia="Times New Roman" w:hAnsi="Lucida Console" w:cs="Courier New"/>
            <w:color w:val="000000"/>
            <w:sz w:val="14"/>
            <w:szCs w:val="14"/>
            <w:bdr w:val="none" w:sz="0" w:space="0" w:color="auto" w:frame="1"/>
            <w:rPrChange w:id="1359" w:author="Author">
              <w:rPr>
                <w:rFonts w:ascii="Lucida Console" w:eastAsia="Times New Roman" w:hAnsi="Lucida Console" w:cs="Courier New"/>
                <w:color w:val="000000"/>
                <w:sz w:val="14"/>
                <w:szCs w:val="14"/>
                <w:bdr w:val="none" w:sz="0" w:space="0" w:color="auto" w:frame="1"/>
                <w:lang w:val="nl-NL"/>
              </w:rPr>
            </w:rPrChange>
          </w:rPr>
          <w:delText xml:space="preserve">  log(pop_per_mil</w:delText>
        </w:r>
      </w:del>
      <w:ins w:id="1360" w:author="Author">
        <w:del w:id="1361" w:author="Author">
          <w:r w:rsidR="005F1DF3" w:rsidRPr="004A4FF9" w:rsidDel="00267253">
            <w:rPr>
              <w:rFonts w:ascii="Lucida Console" w:eastAsia="Times New Roman" w:hAnsi="Lucida Console" w:cs="Courier New"/>
              <w:color w:val="000000"/>
              <w:sz w:val="14"/>
              <w:szCs w:val="14"/>
              <w:bdr w:val="none" w:sz="0" w:space="0" w:color="auto" w:frame="1"/>
              <w:rPrChange w:id="1362" w:author="Author">
                <w:rPr>
                  <w:rFonts w:ascii="Lucida Console" w:eastAsia="Times New Roman" w:hAnsi="Lucida Console" w:cs="Courier New"/>
                  <w:color w:val="000000"/>
                  <w:sz w:val="14"/>
                  <w:szCs w:val="14"/>
                  <w:bdr w:val="none" w:sz="0" w:space="0" w:color="auto" w:frame="1"/>
                  <w:lang w:val="nl-NL"/>
                </w:rPr>
              </w:rPrChange>
            </w:rPr>
            <w:delText>population (million)</w:delText>
          </w:r>
        </w:del>
      </w:ins>
      <w:del w:id="1363" w:author="Author">
        <w:r w:rsidRPr="004A4FF9" w:rsidDel="00267253">
          <w:rPr>
            <w:rFonts w:ascii="Lucida Console" w:eastAsia="Times New Roman" w:hAnsi="Lucida Console" w:cs="Courier New"/>
            <w:color w:val="000000"/>
            <w:sz w:val="14"/>
            <w:szCs w:val="14"/>
            <w:bdr w:val="none" w:sz="0" w:space="0" w:color="auto" w:frame="1"/>
            <w:rPrChange w:id="1364" w:author="Author">
              <w:rPr>
                <w:rFonts w:ascii="Lucida Console" w:eastAsia="Times New Roman" w:hAnsi="Lucida Console" w:cs="Courier New"/>
                <w:color w:val="000000"/>
                <w:sz w:val="14"/>
                <w:szCs w:val="14"/>
                <w:bdr w:val="none" w:sz="0" w:space="0" w:color="auto" w:frame="1"/>
                <w:lang w:val="nl-NL"/>
              </w:rPr>
            </w:rPrChange>
          </w:rPr>
          <w:delText xml:space="preserve">)           -0.0926      -0.326 ***   -0.341 ***   </w:delText>
        </w:r>
      </w:del>
    </w:p>
    <w:p w14:paraId="4070EDD4" w14:textId="509F33CC"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65" w:author="Author"/>
          <w:rFonts w:ascii="Lucida Console" w:eastAsia="Times New Roman" w:hAnsi="Lucida Console" w:cs="Courier New"/>
          <w:color w:val="000000"/>
          <w:sz w:val="14"/>
          <w:szCs w:val="14"/>
          <w:bdr w:val="none" w:sz="0" w:space="0" w:color="auto" w:frame="1"/>
          <w:rPrChange w:id="1366" w:author="Author">
            <w:rPr>
              <w:del w:id="1367" w:author="Author"/>
              <w:rFonts w:ascii="Lucida Console" w:eastAsia="Times New Roman" w:hAnsi="Lucida Console" w:cs="Courier New"/>
              <w:color w:val="000000"/>
              <w:sz w:val="14"/>
              <w:szCs w:val="14"/>
              <w:bdr w:val="none" w:sz="0" w:space="0" w:color="auto" w:frame="1"/>
              <w:lang w:val="nl-NL"/>
            </w:rPr>
          </w:rPrChange>
        </w:rPr>
      </w:pPr>
      <w:del w:id="1368" w:author="Author">
        <w:r w:rsidRPr="004A4FF9" w:rsidDel="00267253">
          <w:rPr>
            <w:rFonts w:ascii="Lucida Console" w:eastAsia="Times New Roman" w:hAnsi="Lucida Console" w:cs="Courier New"/>
            <w:color w:val="000000"/>
            <w:sz w:val="14"/>
            <w:szCs w:val="14"/>
            <w:bdr w:val="none" w:sz="0" w:space="0" w:color="auto" w:frame="1"/>
            <w:rPrChange w:id="1369" w:author="Author">
              <w:rPr>
                <w:rFonts w:ascii="Lucida Console" w:eastAsia="Times New Roman" w:hAnsi="Lucida Console" w:cs="Courier New"/>
                <w:color w:val="000000"/>
                <w:sz w:val="14"/>
                <w:szCs w:val="14"/>
                <w:bdr w:val="none" w:sz="0" w:space="0" w:color="auto" w:frame="1"/>
                <w:lang w:val="nl-NL"/>
              </w:rPr>
            </w:rPrChange>
          </w:rPr>
          <w:delText xml:space="preserve">                             (0.0875)     (0.0719)     (0.0672)     </w:delText>
        </w:r>
      </w:del>
    </w:p>
    <w:p w14:paraId="345F6348" w14:textId="0692F5B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70" w:author="Author"/>
          <w:rFonts w:ascii="Lucida Console" w:eastAsia="Times New Roman" w:hAnsi="Lucida Console" w:cs="Courier New"/>
          <w:color w:val="000000"/>
          <w:sz w:val="14"/>
          <w:szCs w:val="14"/>
          <w:bdr w:val="none" w:sz="0" w:space="0" w:color="auto" w:frame="1"/>
          <w:rPrChange w:id="1371" w:author="Author">
            <w:rPr>
              <w:del w:id="1372" w:author="Author"/>
              <w:rFonts w:ascii="Lucida Console" w:eastAsia="Times New Roman" w:hAnsi="Lucida Console" w:cs="Courier New"/>
              <w:color w:val="000000"/>
              <w:sz w:val="14"/>
              <w:szCs w:val="14"/>
              <w:bdr w:val="none" w:sz="0" w:space="0" w:color="auto" w:frame="1"/>
              <w:lang w:val="nl-NL"/>
            </w:rPr>
          </w:rPrChange>
        </w:rPr>
      </w:pPr>
    </w:p>
    <w:p w14:paraId="4760AB0B" w14:textId="612A69D9" w:rsidR="00267E7C" w:rsidRPr="004A4FF9"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73" w:author="Author"/>
          <w:rFonts w:ascii="Lucida Console" w:eastAsia="Times New Roman" w:hAnsi="Lucida Console" w:cs="Courier New"/>
          <w:color w:val="000000"/>
          <w:sz w:val="14"/>
          <w:szCs w:val="14"/>
          <w:bdr w:val="none" w:sz="0" w:space="0" w:color="auto" w:frame="1"/>
          <w:rPrChange w:id="1374" w:author="Author">
            <w:rPr>
              <w:del w:id="1375" w:author="Author"/>
              <w:rFonts w:ascii="Lucida Console" w:eastAsia="Times New Roman" w:hAnsi="Lucida Console" w:cs="Courier New"/>
              <w:color w:val="000000"/>
              <w:sz w:val="14"/>
              <w:szCs w:val="14"/>
              <w:bdr w:val="none" w:sz="0" w:space="0" w:color="auto" w:frame="1"/>
              <w:lang w:val="nl-NL"/>
            </w:rPr>
          </w:rPrChange>
        </w:rPr>
      </w:pPr>
      <w:del w:id="1376" w:author="Author">
        <w:r w:rsidRPr="004A4FF9" w:rsidDel="00267253">
          <w:rPr>
            <w:rFonts w:ascii="Lucida Console" w:eastAsia="Times New Roman" w:hAnsi="Lucida Console" w:cs="Courier New"/>
            <w:color w:val="000000"/>
            <w:sz w:val="14"/>
            <w:szCs w:val="14"/>
            <w:bdr w:val="none" w:sz="0" w:space="0" w:color="auto" w:frame="1"/>
            <w:rPrChange w:id="1377" w:author="Author">
              <w:rPr>
                <w:rFonts w:ascii="Lucida Console" w:eastAsia="Times New Roman" w:hAnsi="Lucida Console" w:cs="Courier New"/>
                <w:color w:val="000000"/>
                <w:sz w:val="14"/>
                <w:szCs w:val="14"/>
                <w:bdr w:val="none" w:sz="0" w:space="0" w:color="auto" w:frame="1"/>
                <w:lang w:val="nl-NL"/>
              </w:rPr>
            </w:rPrChange>
          </w:rPr>
          <w:delText xml:space="preserve">  log(gdp)                    0.583 **                              </w:delText>
        </w:r>
      </w:del>
    </w:p>
    <w:p w14:paraId="628E9458" w14:textId="4A17619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78" w:author="Author"/>
          <w:rFonts w:ascii="Lucida Console" w:eastAsia="Times New Roman" w:hAnsi="Lucida Console" w:cs="Courier New"/>
          <w:color w:val="000000"/>
          <w:sz w:val="14"/>
          <w:szCs w:val="14"/>
          <w:bdr w:val="none" w:sz="0" w:space="0" w:color="auto" w:frame="1"/>
        </w:rPr>
      </w:pPr>
      <w:del w:id="1379" w:author="Author">
        <w:r w:rsidRPr="004A4FF9" w:rsidDel="00267253">
          <w:rPr>
            <w:rFonts w:ascii="Lucida Console" w:eastAsia="Times New Roman" w:hAnsi="Lucida Console" w:cs="Courier New"/>
            <w:color w:val="000000"/>
            <w:sz w:val="14"/>
            <w:szCs w:val="14"/>
            <w:bdr w:val="none" w:sz="0" w:space="0" w:color="auto" w:frame="1"/>
            <w:rPrChange w:id="1380" w:author="Author">
              <w:rPr>
                <w:rFonts w:ascii="Lucida Console" w:eastAsia="Times New Roman" w:hAnsi="Lucida Console" w:cs="Courier New"/>
                <w:color w:val="000000"/>
                <w:sz w:val="14"/>
                <w:szCs w:val="14"/>
                <w:bdr w:val="none" w:sz="0" w:space="0" w:color="auto" w:frame="1"/>
                <w:lang w:val="nl-NL"/>
              </w:rPr>
            </w:rPrChange>
          </w:rPr>
          <w:delText xml:space="preserve">                             </w:delText>
        </w:r>
        <w:r w:rsidRPr="00D864B0" w:rsidDel="00267253">
          <w:rPr>
            <w:rFonts w:ascii="Lucida Console" w:eastAsia="Times New Roman" w:hAnsi="Lucida Console" w:cs="Courier New"/>
            <w:color w:val="000000"/>
            <w:sz w:val="14"/>
            <w:szCs w:val="14"/>
            <w:bdr w:val="none" w:sz="0" w:space="0" w:color="auto" w:frame="1"/>
          </w:rPr>
          <w:delText xml:space="preserve">(0.181)                                </w:delText>
        </w:r>
      </w:del>
    </w:p>
    <w:p w14:paraId="5C19A444" w14:textId="7E0766B2"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1" w:author="Author"/>
          <w:rFonts w:ascii="Lucida Console" w:eastAsia="Times New Roman" w:hAnsi="Lucida Console" w:cs="Courier New"/>
          <w:color w:val="000000"/>
          <w:sz w:val="14"/>
          <w:szCs w:val="14"/>
          <w:bdr w:val="none" w:sz="0" w:space="0" w:color="auto" w:frame="1"/>
        </w:rPr>
      </w:pPr>
    </w:p>
    <w:p w14:paraId="12DDDB86" w14:textId="471815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2" w:author="Author"/>
          <w:rFonts w:ascii="Lucida Console" w:eastAsia="Times New Roman" w:hAnsi="Lucida Console" w:cs="Courier New"/>
          <w:color w:val="000000"/>
          <w:sz w:val="14"/>
          <w:szCs w:val="14"/>
          <w:bdr w:val="none" w:sz="0" w:space="0" w:color="auto" w:frame="1"/>
        </w:rPr>
      </w:pPr>
      <w:del w:id="1383" w:author="Author">
        <w:r w:rsidRPr="00D864B0" w:rsidDel="00267253">
          <w:rPr>
            <w:rFonts w:ascii="Lucida Console" w:eastAsia="Times New Roman" w:hAnsi="Lucida Console" w:cs="Courier New"/>
            <w:color w:val="000000"/>
            <w:sz w:val="14"/>
            <w:szCs w:val="14"/>
            <w:bdr w:val="none" w:sz="0" w:space="0" w:color="auto" w:frame="1"/>
          </w:rPr>
          <w:delText xml:space="preserve">  internet_per_pop</w:delText>
        </w:r>
      </w:del>
      <w:ins w:id="1384" w:author="Author">
        <w:del w:id="1385" w:author="Author">
          <w:r w:rsidR="005F1DF3" w:rsidDel="00267253">
            <w:rPr>
              <w:rFonts w:ascii="Lucida Console" w:eastAsia="Times New Roman" w:hAnsi="Lucida Console" w:cs="Courier New"/>
              <w:color w:val="000000"/>
              <w:sz w:val="14"/>
              <w:szCs w:val="14"/>
              <w:bdr w:val="none" w:sz="0" w:space="0" w:color="auto" w:frame="1"/>
            </w:rPr>
            <w:delText>broadband_subscribers</w:delText>
          </w:r>
        </w:del>
      </w:ins>
      <w:del w:id="1386" w:author="Author">
        <w:r w:rsidRPr="00D864B0" w:rsidDel="00267253">
          <w:rPr>
            <w:rFonts w:ascii="Lucida Console" w:eastAsia="Times New Roman" w:hAnsi="Lucida Console" w:cs="Courier New"/>
            <w:color w:val="000000"/>
            <w:sz w:val="14"/>
            <w:szCs w:val="14"/>
            <w:bdr w:val="none" w:sz="0" w:space="0" w:color="auto" w:frame="1"/>
          </w:rPr>
          <w:delText xml:space="preserve">            1.61                                  </w:delText>
        </w:r>
      </w:del>
    </w:p>
    <w:p w14:paraId="643B5834" w14:textId="130DF45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7" w:author="Author"/>
          <w:rFonts w:ascii="Lucida Console" w:eastAsia="Times New Roman" w:hAnsi="Lucida Console" w:cs="Courier New"/>
          <w:color w:val="000000"/>
          <w:sz w:val="14"/>
          <w:szCs w:val="14"/>
          <w:bdr w:val="none" w:sz="0" w:space="0" w:color="auto" w:frame="1"/>
        </w:rPr>
      </w:pPr>
      <w:del w:id="1388" w:author="Author">
        <w:r w:rsidRPr="00D864B0" w:rsidDel="00267253">
          <w:rPr>
            <w:rFonts w:ascii="Lucida Console" w:eastAsia="Times New Roman" w:hAnsi="Lucida Console" w:cs="Courier New"/>
            <w:color w:val="000000"/>
            <w:sz w:val="14"/>
            <w:szCs w:val="14"/>
            <w:bdr w:val="none" w:sz="0" w:space="0" w:color="auto" w:frame="1"/>
          </w:rPr>
          <w:delText xml:space="preserve">                             (1.43)                                 </w:delText>
        </w:r>
      </w:del>
    </w:p>
    <w:p w14:paraId="79B05AF7" w14:textId="19634E2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89" w:author="Author"/>
          <w:rFonts w:ascii="Lucida Console" w:eastAsia="Times New Roman" w:hAnsi="Lucida Console" w:cs="Courier New"/>
          <w:color w:val="000000"/>
          <w:sz w:val="14"/>
          <w:szCs w:val="14"/>
          <w:bdr w:val="none" w:sz="0" w:space="0" w:color="auto" w:frame="1"/>
        </w:rPr>
      </w:pPr>
    </w:p>
    <w:p w14:paraId="53B3A964" w14:textId="7F9CA10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0" w:author="Author"/>
          <w:rFonts w:ascii="Lucida Console" w:eastAsia="Times New Roman" w:hAnsi="Lucida Console" w:cs="Courier New"/>
          <w:color w:val="000000"/>
          <w:sz w:val="14"/>
          <w:szCs w:val="14"/>
          <w:bdr w:val="none" w:sz="0" w:space="0" w:color="auto" w:frame="1"/>
        </w:rPr>
      </w:pPr>
      <w:del w:id="1391" w:author="Author">
        <w:r w:rsidRPr="00D864B0" w:rsidDel="00267253">
          <w:rPr>
            <w:rFonts w:ascii="Lucida Console" w:eastAsia="Times New Roman" w:hAnsi="Lucida Console" w:cs="Courier New"/>
            <w:color w:val="000000"/>
            <w:sz w:val="14"/>
            <w:szCs w:val="14"/>
            <w:bdr w:val="none" w:sz="0" w:space="0" w:color="auto" w:frame="1"/>
          </w:rPr>
          <w:delText xml:space="preserve">  tertiary                    0.0023       0.0102 *     0.0297 ***  </w:delText>
        </w:r>
      </w:del>
    </w:p>
    <w:p w14:paraId="2E764DC0" w14:textId="6EB12B8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2" w:author="Author"/>
          <w:rFonts w:ascii="Lucida Console" w:eastAsia="Times New Roman" w:hAnsi="Lucida Console" w:cs="Courier New"/>
          <w:color w:val="000000"/>
          <w:sz w:val="14"/>
          <w:szCs w:val="14"/>
          <w:bdr w:val="none" w:sz="0" w:space="0" w:color="auto" w:frame="1"/>
        </w:rPr>
      </w:pPr>
      <w:del w:id="1393" w:author="Author">
        <w:r w:rsidRPr="00D864B0" w:rsidDel="00267253">
          <w:rPr>
            <w:rFonts w:ascii="Lucida Console" w:eastAsia="Times New Roman" w:hAnsi="Lucida Console" w:cs="Courier New"/>
            <w:color w:val="000000"/>
            <w:sz w:val="14"/>
            <w:szCs w:val="14"/>
            <w:bdr w:val="none" w:sz="0" w:space="0" w:color="auto" w:frame="1"/>
          </w:rPr>
          <w:delText xml:space="preserve">                             (0.0043)     (0.00444)    (0.0061)     </w:delText>
        </w:r>
      </w:del>
    </w:p>
    <w:p w14:paraId="4AFE976F" w14:textId="1DE101FD"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4" w:author="Author"/>
          <w:rFonts w:ascii="Lucida Console" w:eastAsia="Times New Roman" w:hAnsi="Lucida Console" w:cs="Courier New"/>
          <w:color w:val="000000"/>
          <w:sz w:val="14"/>
          <w:szCs w:val="14"/>
          <w:bdr w:val="none" w:sz="0" w:space="0" w:color="auto" w:frame="1"/>
        </w:rPr>
      </w:pPr>
    </w:p>
    <w:p w14:paraId="0B919239" w14:textId="1CB602F7"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5" w:author="Author"/>
          <w:rFonts w:ascii="Lucida Console" w:eastAsia="Times New Roman" w:hAnsi="Lucida Console" w:cs="Courier New"/>
          <w:color w:val="000000"/>
          <w:sz w:val="14"/>
          <w:szCs w:val="14"/>
          <w:bdr w:val="none" w:sz="0" w:space="0" w:color="auto" w:frame="1"/>
        </w:rPr>
      </w:pPr>
      <w:del w:id="1396" w:author="Author">
        <w:r w:rsidRPr="00D864B0" w:rsidDel="00267253">
          <w:rPr>
            <w:rFonts w:ascii="Lucida Console" w:eastAsia="Times New Roman" w:hAnsi="Lucida Console" w:cs="Courier New"/>
            <w:color w:val="000000"/>
            <w:sz w:val="14"/>
            <w:szCs w:val="14"/>
            <w:bdr w:val="none" w:sz="0" w:space="0" w:color="auto" w:frame="1"/>
          </w:rPr>
          <w:delText xml:space="preserve">  exp_tertiary_pstudent      -1.37e-05     9.11e-06    -2.49e-06    </w:delText>
        </w:r>
      </w:del>
    </w:p>
    <w:p w14:paraId="6AA35585" w14:textId="58FF255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7" w:author="Author"/>
          <w:rFonts w:ascii="Lucida Console" w:eastAsia="Times New Roman" w:hAnsi="Lucida Console" w:cs="Courier New"/>
          <w:color w:val="000000"/>
          <w:sz w:val="14"/>
          <w:szCs w:val="14"/>
          <w:bdr w:val="none" w:sz="0" w:space="0" w:color="auto" w:frame="1"/>
        </w:rPr>
      </w:pPr>
      <w:del w:id="1398" w:author="Author">
        <w:r w:rsidRPr="00D864B0" w:rsidDel="00267253">
          <w:rPr>
            <w:rFonts w:ascii="Lucida Console" w:eastAsia="Times New Roman" w:hAnsi="Lucida Console" w:cs="Courier New"/>
            <w:color w:val="000000"/>
            <w:sz w:val="14"/>
            <w:szCs w:val="14"/>
            <w:bdr w:val="none" w:sz="0" w:space="0" w:color="auto" w:frame="1"/>
          </w:rPr>
          <w:delText xml:space="preserve">                             (1.57e-05)   (1.78e-05)   (1.56e-05)   </w:delText>
        </w:r>
      </w:del>
    </w:p>
    <w:p w14:paraId="545A45E5" w14:textId="4F498BEC"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399" w:author="Author"/>
          <w:rFonts w:ascii="Lucida Console" w:eastAsia="Times New Roman" w:hAnsi="Lucida Console" w:cs="Courier New"/>
          <w:color w:val="000000"/>
          <w:sz w:val="14"/>
          <w:szCs w:val="14"/>
          <w:bdr w:val="none" w:sz="0" w:space="0" w:color="auto" w:frame="1"/>
        </w:rPr>
      </w:pPr>
    </w:p>
    <w:p w14:paraId="1714ADBB" w14:textId="646A7FD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0" w:author="Author"/>
          <w:rFonts w:ascii="Lucida Console" w:eastAsia="Times New Roman" w:hAnsi="Lucida Console" w:cs="Courier New"/>
          <w:color w:val="000000"/>
          <w:sz w:val="14"/>
          <w:szCs w:val="14"/>
          <w:bdr w:val="none" w:sz="0" w:space="0" w:color="auto" w:frame="1"/>
        </w:rPr>
      </w:pPr>
      <w:del w:id="1401" w:author="Author">
        <w:r w:rsidRPr="00D864B0" w:rsidDel="00267253">
          <w:rPr>
            <w:rFonts w:ascii="Lucida Console" w:eastAsia="Times New Roman" w:hAnsi="Lucida Console" w:cs="Courier New"/>
            <w:color w:val="000000"/>
            <w:sz w:val="14"/>
            <w:szCs w:val="14"/>
            <w:bdr w:val="none" w:sz="0" w:space="0" w:color="auto" w:frame="1"/>
          </w:rPr>
          <w:delText xml:space="preserve">  rd                          0.0875       0.148        1.56 ***    </w:delText>
        </w:r>
      </w:del>
    </w:p>
    <w:p w14:paraId="0F598D51" w14:textId="5D5E4C9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2" w:author="Author"/>
          <w:rFonts w:ascii="Lucida Console" w:eastAsia="Times New Roman" w:hAnsi="Lucida Console" w:cs="Courier New"/>
          <w:color w:val="000000"/>
          <w:sz w:val="14"/>
          <w:szCs w:val="14"/>
          <w:bdr w:val="none" w:sz="0" w:space="0" w:color="auto" w:frame="1"/>
        </w:rPr>
      </w:pPr>
      <w:del w:id="1403" w:author="Author">
        <w:r w:rsidRPr="00D864B0" w:rsidDel="00267253">
          <w:rPr>
            <w:rFonts w:ascii="Lucida Console" w:eastAsia="Times New Roman" w:hAnsi="Lucida Console" w:cs="Courier New"/>
            <w:color w:val="000000"/>
            <w:sz w:val="14"/>
            <w:szCs w:val="14"/>
            <w:bdr w:val="none" w:sz="0" w:space="0" w:color="auto" w:frame="1"/>
          </w:rPr>
          <w:delText xml:space="preserve">                             (0.103)      (0.11)       (0.323)      </w:delText>
        </w:r>
      </w:del>
    </w:p>
    <w:p w14:paraId="59C7E985" w14:textId="05AE297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4" w:author="Author"/>
          <w:rFonts w:ascii="Lucida Console" w:eastAsia="Times New Roman" w:hAnsi="Lucida Console" w:cs="Courier New"/>
          <w:color w:val="000000"/>
          <w:sz w:val="14"/>
          <w:szCs w:val="14"/>
          <w:bdr w:val="none" w:sz="0" w:space="0" w:color="auto" w:frame="1"/>
        </w:rPr>
      </w:pPr>
    </w:p>
    <w:p w14:paraId="798F209B" w14:textId="37F2722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5" w:author="Author"/>
          <w:rFonts w:ascii="Lucida Console" w:eastAsia="Times New Roman" w:hAnsi="Lucida Console" w:cs="Courier New"/>
          <w:color w:val="000000"/>
          <w:sz w:val="14"/>
          <w:szCs w:val="14"/>
          <w:bdr w:val="none" w:sz="0" w:space="0" w:color="auto" w:frame="1"/>
        </w:rPr>
      </w:pPr>
      <w:del w:id="1406" w:author="Author">
        <w:r w:rsidRPr="00D864B0" w:rsidDel="00267253">
          <w:rPr>
            <w:rFonts w:ascii="Lucida Console" w:eastAsia="Times New Roman" w:hAnsi="Lucida Console" w:cs="Courier New"/>
            <w:color w:val="000000"/>
            <w:sz w:val="14"/>
            <w:szCs w:val="14"/>
            <w:bdr w:val="none" w:sz="0" w:space="0" w:color="auto" w:frame="1"/>
          </w:rPr>
          <w:delText xml:space="preserve">  h_index                    -0.000156     0.000743     0.000896 *  </w:delText>
        </w:r>
      </w:del>
    </w:p>
    <w:p w14:paraId="02E2E5C1" w14:textId="08E715C5"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7" w:author="Author"/>
          <w:rFonts w:ascii="Lucida Console" w:eastAsia="Times New Roman" w:hAnsi="Lucida Console" w:cs="Courier New"/>
          <w:color w:val="000000"/>
          <w:sz w:val="14"/>
          <w:szCs w:val="14"/>
          <w:bdr w:val="none" w:sz="0" w:space="0" w:color="auto" w:frame="1"/>
        </w:rPr>
      </w:pPr>
      <w:del w:id="1408" w:author="Author">
        <w:r w:rsidRPr="00D864B0" w:rsidDel="00267253">
          <w:rPr>
            <w:rFonts w:ascii="Lucida Console" w:eastAsia="Times New Roman" w:hAnsi="Lucida Console" w:cs="Courier New"/>
            <w:color w:val="000000"/>
            <w:sz w:val="14"/>
            <w:szCs w:val="14"/>
            <w:bdr w:val="none" w:sz="0" w:space="0" w:color="auto" w:frame="1"/>
          </w:rPr>
          <w:delText xml:space="preserve">                             (0.000491)   (0.000446)   (0.000447)   </w:delText>
        </w:r>
      </w:del>
    </w:p>
    <w:p w14:paraId="42CB44FE" w14:textId="243AC8F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09" w:author="Author"/>
          <w:rFonts w:ascii="Lucida Console" w:eastAsia="Times New Roman" w:hAnsi="Lucida Console" w:cs="Courier New"/>
          <w:color w:val="000000"/>
          <w:sz w:val="14"/>
          <w:szCs w:val="14"/>
          <w:bdr w:val="none" w:sz="0" w:space="0" w:color="auto" w:frame="1"/>
        </w:rPr>
      </w:pPr>
    </w:p>
    <w:p w14:paraId="5594D1F0" w14:textId="69828F70"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0" w:author="Author"/>
          <w:rFonts w:ascii="Lucida Console" w:eastAsia="Times New Roman" w:hAnsi="Lucida Console" w:cs="Courier New"/>
          <w:color w:val="000000"/>
          <w:sz w:val="14"/>
          <w:szCs w:val="14"/>
          <w:bdr w:val="none" w:sz="0" w:space="0" w:color="auto" w:frame="1"/>
        </w:rPr>
      </w:pPr>
      <w:del w:id="1411" w:author="Author">
        <w:r w:rsidRPr="00D864B0" w:rsidDel="00267253">
          <w:rPr>
            <w:rFonts w:ascii="Lucida Console" w:eastAsia="Times New Roman" w:hAnsi="Lucida Console" w:cs="Courier New"/>
            <w:color w:val="000000"/>
            <w:sz w:val="14"/>
            <w:szCs w:val="14"/>
            <w:bdr w:val="none" w:sz="0" w:space="0" w:color="auto" w:frame="1"/>
          </w:rPr>
          <w:delText xml:space="preserve">  tertiary:rd                                          -0.0211 ***  </w:delText>
        </w:r>
      </w:del>
    </w:p>
    <w:p w14:paraId="4946C034" w14:textId="11A4B86A"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2" w:author="Author"/>
          <w:rFonts w:ascii="Lucida Console" w:eastAsia="Times New Roman" w:hAnsi="Lucida Console" w:cs="Courier New"/>
          <w:color w:val="000000"/>
          <w:sz w:val="14"/>
          <w:szCs w:val="14"/>
          <w:bdr w:val="none" w:sz="0" w:space="0" w:color="auto" w:frame="1"/>
        </w:rPr>
      </w:pPr>
      <w:del w:id="1413" w:author="Author">
        <w:r w:rsidRPr="00D864B0" w:rsidDel="00267253">
          <w:rPr>
            <w:rFonts w:ascii="Lucida Console" w:eastAsia="Times New Roman" w:hAnsi="Lucida Console" w:cs="Courier New"/>
            <w:color w:val="000000"/>
            <w:sz w:val="14"/>
            <w:szCs w:val="14"/>
            <w:bdr w:val="none" w:sz="0" w:space="0" w:color="auto" w:frame="1"/>
          </w:rPr>
          <w:delText xml:space="preserve">                                                       (0.00476)    </w:delText>
        </w:r>
      </w:del>
    </w:p>
    <w:p w14:paraId="49945628" w14:textId="7743704E"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4" w:author="Author"/>
          <w:rFonts w:ascii="Lucida Console" w:eastAsia="Times New Roman" w:hAnsi="Lucida Console" w:cs="Courier New"/>
          <w:color w:val="000000"/>
          <w:sz w:val="14"/>
          <w:szCs w:val="14"/>
          <w:bdr w:val="none" w:sz="0" w:space="0" w:color="auto" w:frame="1"/>
        </w:rPr>
      </w:pPr>
    </w:p>
    <w:p w14:paraId="1ADF7C0E" w14:textId="355FD7C1"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5" w:author="Author"/>
          <w:rFonts w:ascii="Lucida Console" w:eastAsia="Times New Roman" w:hAnsi="Lucida Console" w:cs="Courier New"/>
          <w:color w:val="000000"/>
          <w:sz w:val="14"/>
          <w:szCs w:val="14"/>
          <w:bdr w:val="none" w:sz="0" w:space="0" w:color="auto" w:frame="1"/>
        </w:rPr>
      </w:pPr>
      <w:del w:id="1416" w:author="Author">
        <w:r w:rsidRPr="00D864B0" w:rsidDel="00267253">
          <w:rPr>
            <w:rFonts w:ascii="Lucida Console" w:eastAsia="Times New Roman" w:hAnsi="Lucida Console" w:cs="Courier New"/>
            <w:color w:val="000000"/>
            <w:sz w:val="14"/>
            <w:szCs w:val="14"/>
            <w:bdr w:val="none" w:sz="0" w:space="0" w:color="auto" w:frame="1"/>
          </w:rPr>
          <w:delText xml:space="preserve">                           ─────────────────────────────────────────</w:delText>
        </w:r>
      </w:del>
    </w:p>
    <w:p w14:paraId="0AA6D75E" w14:textId="3ECAAB7F"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7" w:author="Author"/>
          <w:rFonts w:ascii="Lucida Console" w:eastAsia="Times New Roman" w:hAnsi="Lucida Console" w:cs="Courier New"/>
          <w:color w:val="000000"/>
          <w:sz w:val="14"/>
          <w:szCs w:val="14"/>
          <w:bdr w:val="none" w:sz="0" w:space="0" w:color="auto" w:frame="1"/>
        </w:rPr>
      </w:pPr>
      <w:del w:id="1418" w:author="Author">
        <w:r w:rsidRPr="00D864B0" w:rsidDel="00267253">
          <w:rPr>
            <w:rFonts w:ascii="Lucida Console" w:eastAsia="Times New Roman" w:hAnsi="Lucida Console" w:cs="Courier New"/>
            <w:color w:val="000000"/>
            <w:sz w:val="14"/>
            <w:szCs w:val="14"/>
            <w:bdr w:val="none" w:sz="0" w:space="0" w:color="auto" w:frame="1"/>
          </w:rPr>
          <w:delText xml:space="preserve">  N                          86           86           86           </w:delText>
        </w:r>
      </w:del>
    </w:p>
    <w:p w14:paraId="3DA0E00E" w14:textId="315601F8"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19" w:author="Author"/>
          <w:rFonts w:ascii="Lucida Console" w:eastAsia="Times New Roman" w:hAnsi="Lucida Console" w:cs="Courier New"/>
          <w:color w:val="000000"/>
          <w:sz w:val="14"/>
          <w:szCs w:val="14"/>
          <w:bdr w:val="none" w:sz="0" w:space="0" w:color="auto" w:frame="1"/>
        </w:rPr>
      </w:pPr>
      <w:del w:id="1420" w:author="Author">
        <w:r w:rsidRPr="00D864B0" w:rsidDel="00267253">
          <w:rPr>
            <w:rFonts w:ascii="Lucida Console" w:eastAsia="Times New Roman" w:hAnsi="Lucida Console" w:cs="Courier New"/>
            <w:color w:val="000000"/>
            <w:sz w:val="14"/>
            <w:szCs w:val="14"/>
            <w:bdr w:val="none" w:sz="0" w:space="0" w:color="auto" w:frame="1"/>
          </w:rPr>
          <w:delText xml:space="preserve">  Null deviance               4.7e+05      4.7e+05      4.7e+05     </w:delText>
        </w:r>
      </w:del>
    </w:p>
    <w:p w14:paraId="5FC047AF" w14:textId="5F1DDC46"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21" w:author="Author"/>
          <w:rFonts w:ascii="Lucida Console" w:eastAsia="Times New Roman" w:hAnsi="Lucida Console" w:cs="Courier New"/>
          <w:color w:val="000000"/>
          <w:sz w:val="14"/>
          <w:szCs w:val="14"/>
          <w:bdr w:val="none" w:sz="0" w:space="0" w:color="auto" w:frame="1"/>
        </w:rPr>
      </w:pPr>
      <w:del w:id="1422" w:author="Author">
        <w:r w:rsidRPr="00D864B0" w:rsidDel="00267253">
          <w:rPr>
            <w:rFonts w:ascii="Lucida Console" w:eastAsia="Times New Roman" w:hAnsi="Lucida Console" w:cs="Courier New"/>
            <w:color w:val="000000"/>
            <w:sz w:val="14"/>
            <w:szCs w:val="14"/>
            <w:bdr w:val="none" w:sz="0" w:space="0" w:color="auto" w:frame="1"/>
          </w:rPr>
          <w:delText xml:space="preserve">  res.deviance                1.97e+05     2.53e+05     1.91e+05    </w:delText>
        </w:r>
      </w:del>
    </w:p>
    <w:p w14:paraId="6E8AF32A" w14:textId="5E5FA984" w:rsidR="00267E7C" w:rsidRPr="00D864B0" w:rsidDel="00267253" w:rsidRDefault="00267E7C"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del w:id="1423" w:author="Author"/>
          <w:rFonts w:ascii="Lucida Console" w:eastAsia="Times New Roman" w:hAnsi="Lucida Console" w:cs="Courier New"/>
          <w:color w:val="000000"/>
          <w:sz w:val="14"/>
          <w:szCs w:val="14"/>
        </w:rPr>
      </w:pPr>
      <w:del w:id="1424" w:author="Author">
        <w:r w:rsidRPr="00D864B0" w:rsidDel="00267253">
          <w:rPr>
            <w:rFonts w:ascii="Lucida Console" w:eastAsia="Times New Roman" w:hAnsi="Lucida Console" w:cs="Courier New"/>
            <w:color w:val="000000"/>
            <w:sz w:val="14"/>
            <w:szCs w:val="14"/>
            <w:bdr w:val="none" w:sz="0" w:space="0" w:color="auto" w:frame="1"/>
          </w:rPr>
          <w:delText>────────────────────────────────────────────────────────────────────</w:delText>
        </w:r>
      </w:del>
    </w:p>
    <w:p w14:paraId="1F58FAFF" w14:textId="1D313267" w:rsidR="006D0AA9" w:rsidRPr="00D864B0" w:rsidDel="00267253" w:rsidRDefault="006D0AA9" w:rsidP="00163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del w:id="1425" w:author="Author"/>
          <w:rFonts w:ascii="Lucida Console" w:eastAsia="Times New Roman" w:hAnsi="Lucida Console" w:cs="Courier New"/>
          <w:color w:val="000000"/>
          <w:sz w:val="14"/>
          <w:szCs w:val="14"/>
          <w:bdr w:val="none" w:sz="0" w:space="0" w:color="auto" w:frame="1"/>
        </w:rPr>
      </w:pPr>
      <w:del w:id="1426" w:author="Author">
        <w:r w:rsidRPr="00D864B0" w:rsidDel="00267253">
          <w:rPr>
            <w:rFonts w:ascii="Lucida Console" w:eastAsia="Times New Roman" w:hAnsi="Lucida Console" w:cs="Courier New"/>
            <w:color w:val="000000"/>
            <w:sz w:val="14"/>
            <w:szCs w:val="14"/>
            <w:bdr w:val="none" w:sz="0" w:space="0" w:color="auto" w:frame="1"/>
          </w:rPr>
          <w:delText xml:space="preserve">  *** p &lt; 0.001; ** p &lt; 0.01; * p &lt; 0.05.  </w:delText>
        </w:r>
      </w:del>
    </w:p>
    <w:p w14:paraId="7AAA8A96" w14:textId="03676B2B" w:rsidR="006D0AA9" w:rsidRPr="00D864B0" w:rsidDel="00267253" w:rsidRDefault="006D0AA9" w:rsidP="00E433F7">
      <w:pPr>
        <w:pStyle w:val="Caption"/>
        <w:jc w:val="both"/>
        <w:rPr>
          <w:del w:id="1427" w:author="Author"/>
        </w:rPr>
      </w:pPr>
    </w:p>
    <w:p w14:paraId="10360F23" w14:textId="544A4750" w:rsidR="00355767" w:rsidRPr="00D864B0" w:rsidDel="009571A1" w:rsidRDefault="00355767" w:rsidP="00E433F7">
      <w:pPr>
        <w:pStyle w:val="Caption"/>
        <w:jc w:val="both"/>
        <w:rPr>
          <w:del w:id="1428" w:author="Author"/>
        </w:rPr>
      </w:pPr>
      <w:del w:id="1429" w:author="Author">
        <w:r w:rsidRPr="00D864B0" w:rsidDel="009571A1">
          <w:delText xml:space="preserve">Table </w:delText>
        </w:r>
        <w:r w:rsidR="000C3DD3" w:rsidDel="009571A1">
          <w:rPr>
            <w:b w:val="0"/>
            <w:iCs w:val="0"/>
          </w:rPr>
          <w:fldChar w:fldCharType="begin"/>
        </w:r>
        <w:r w:rsidR="000C3DD3" w:rsidDel="009571A1">
          <w:delInstrText xml:space="preserve"> SEQ Table \* ARABIC </w:delInstrText>
        </w:r>
        <w:r w:rsidR="000C3DD3" w:rsidDel="009571A1">
          <w:rPr>
            <w:b w:val="0"/>
            <w:iCs w:val="0"/>
          </w:rPr>
          <w:fldChar w:fldCharType="separate"/>
        </w:r>
        <w:r w:rsidR="00FC6C4B" w:rsidRPr="00D864B0" w:rsidDel="009571A1">
          <w:rPr>
            <w:noProof/>
          </w:rPr>
          <w:delText>3</w:delText>
        </w:r>
        <w:r w:rsidR="000C3DD3" w:rsidDel="009571A1">
          <w:rPr>
            <w:b w:val="0"/>
            <w:iCs w:val="0"/>
            <w:noProof/>
          </w:rPr>
          <w:fldChar w:fldCharType="end"/>
        </w:r>
        <w:bookmarkEnd w:id="860"/>
        <w:r w:rsidRPr="00D864B0" w:rsidDel="009571A1">
          <w:delText xml:space="preserve">: </w:delText>
        </w:r>
        <w:r w:rsidR="00A30AA8" w:rsidRPr="00D864B0" w:rsidDel="009571A1">
          <w:delText>Global models II. (DV: download per capita)</w:delText>
        </w:r>
      </w:del>
    </w:p>
    <w:p w14:paraId="0746B19B" w14:textId="1ECFD5FE" w:rsidR="00684831" w:rsidRPr="00D864B0" w:rsidRDefault="007332C6" w:rsidP="00E433F7">
      <w:pPr>
        <w:jc w:val="both"/>
      </w:pPr>
      <w:r w:rsidRPr="00D864B0">
        <w:t>Incl</w:t>
      </w:r>
      <w:r w:rsidR="00A661E6" w:rsidRPr="00D864B0">
        <w:t>uding these extra variab</w:t>
      </w:r>
      <w:r w:rsidRPr="00D864B0">
        <w:t xml:space="preserve">les in the original model </w:t>
      </w:r>
      <w:r w:rsidR="00BB3D20" w:rsidRPr="00D864B0">
        <w:t>(</w:t>
      </w:r>
      <w:r w:rsidR="00A30AA8" w:rsidRPr="00D864B0">
        <w:fldChar w:fldCharType="begin"/>
      </w:r>
      <w:r w:rsidR="00A30AA8" w:rsidRPr="00D864B0">
        <w:instrText xml:space="preserve"> REF _Ref11753748 \h </w:instrText>
      </w:r>
      <w:r w:rsidR="00A30AA8" w:rsidRPr="00D864B0">
        <w:fldChar w:fldCharType="separate"/>
      </w:r>
      <w:r w:rsidR="00A30AA8" w:rsidRPr="00D864B0">
        <w:t xml:space="preserve">Table </w:t>
      </w:r>
      <w:r w:rsidR="00A30AA8" w:rsidRPr="00D864B0">
        <w:rPr>
          <w:noProof/>
        </w:rPr>
        <w:t>3</w:t>
      </w:r>
      <w:r w:rsidR="00A30AA8" w:rsidRPr="00D864B0">
        <w:fldChar w:fldCharType="end"/>
      </w:r>
      <w:r w:rsidR="00A30AA8" w:rsidRPr="00D864B0">
        <w:t xml:space="preserve"> Model 4</w:t>
      </w:r>
      <w:del w:id="1430" w:author="Author">
        <w:r w:rsidR="00A30AA8" w:rsidRPr="00D864B0" w:rsidDel="00267253">
          <w:delText>.</w:delText>
        </w:r>
      </w:del>
      <w:r w:rsidR="00BB3D20" w:rsidRPr="00D864B0">
        <w:t xml:space="preserve">) </w:t>
      </w:r>
      <w:r w:rsidRPr="00D864B0">
        <w:t>did no</w:t>
      </w:r>
      <w:r w:rsidR="00A661E6" w:rsidRPr="00D864B0">
        <w:t>t produce significant</w:t>
      </w:r>
      <w:r w:rsidR="00AC60FC" w:rsidRPr="00D864B0">
        <w:t xml:space="preserve"> new insights</w:t>
      </w:r>
      <w:r w:rsidR="00A661E6" w:rsidRPr="00D864B0">
        <w:t xml:space="preserve">, as the </w:t>
      </w:r>
      <w:r w:rsidR="00267E7C" w:rsidRPr="00D864B0">
        <w:t xml:space="preserve">GDP </w:t>
      </w:r>
      <w:r w:rsidR="00C64344" w:rsidRPr="00D864B0">
        <w:t>variable</w:t>
      </w:r>
      <w:r w:rsidR="00AC60FC" w:rsidRPr="00D864B0">
        <w:t xml:space="preserve"> seem to </w:t>
      </w:r>
      <w:r w:rsidR="00A661E6" w:rsidRPr="00D864B0">
        <w:t xml:space="preserve">capture much of the effect of higher education and research investment. </w:t>
      </w:r>
      <w:r w:rsidR="00E651B5" w:rsidRPr="00D864B0">
        <w:t xml:space="preserve">In </w:t>
      </w:r>
      <w:del w:id="1431" w:author="Author">
        <w:r w:rsidR="00E651B5" w:rsidRPr="00D864B0" w:rsidDel="00267253">
          <w:delText xml:space="preserve">model </w:delText>
        </w:r>
      </w:del>
      <w:ins w:id="1432" w:author="Author">
        <w:r w:rsidR="00267253">
          <w:t>M</w:t>
        </w:r>
        <w:r w:rsidR="00267253" w:rsidRPr="00D864B0">
          <w:t xml:space="preserve">odel </w:t>
        </w:r>
      </w:ins>
      <w:del w:id="1433" w:author="Author">
        <w:r w:rsidR="00E651B5" w:rsidRPr="00D864B0" w:rsidDel="00267253">
          <w:delText>(</w:delText>
        </w:r>
      </w:del>
      <w:r w:rsidR="00A30AA8" w:rsidRPr="00D864B0">
        <w:t>5</w:t>
      </w:r>
      <w:del w:id="1434" w:author="Author">
        <w:r w:rsidR="00E651B5" w:rsidRPr="00D864B0" w:rsidDel="00267253">
          <w:delText>)</w:delText>
        </w:r>
      </w:del>
      <w:r w:rsidR="00E651B5" w:rsidRPr="00D864B0">
        <w:t xml:space="preserve"> we excluded the </w:t>
      </w:r>
      <w:r w:rsidR="00F546EC" w:rsidRPr="00D864B0">
        <w:t xml:space="preserve">GDP </w:t>
      </w:r>
      <w:r w:rsidR="007707D3" w:rsidRPr="00D864B0">
        <w:t>and internet pen</w:t>
      </w:r>
      <w:r w:rsidR="00C64344" w:rsidRPr="00D864B0">
        <w:t xml:space="preserve">etration </w:t>
      </w:r>
      <w:r w:rsidR="00E651B5" w:rsidRPr="00D864B0">
        <w:t>variable</w:t>
      </w:r>
      <w:r w:rsidR="00C64344" w:rsidRPr="00D864B0">
        <w:t>s</w:t>
      </w:r>
      <w:r w:rsidR="00267E7C" w:rsidRPr="00D864B0">
        <w:t>. In the resulting weaker model</w:t>
      </w:r>
      <w:r w:rsidR="00C64344" w:rsidRPr="00D864B0">
        <w:t xml:space="preserve">, </w:t>
      </w:r>
      <w:r w:rsidR="00577412" w:rsidRPr="00D864B0">
        <w:t xml:space="preserve">the share of </w:t>
      </w:r>
      <w:r w:rsidR="00FF5354" w:rsidRPr="00D864B0">
        <w:t xml:space="preserve">the </w:t>
      </w:r>
      <w:r w:rsidR="00577412" w:rsidRPr="00D864B0">
        <w:t>population with tertiary educa</w:t>
      </w:r>
      <w:r w:rsidR="007707D3" w:rsidRPr="00D864B0">
        <w:t xml:space="preserve">tion, and the h-index variable </w:t>
      </w:r>
      <w:r w:rsidR="00577412" w:rsidRPr="00D864B0">
        <w:t>became significant</w:t>
      </w:r>
      <w:r w:rsidR="00267E7C" w:rsidRPr="00D864B0">
        <w:t xml:space="preserve"> (the latter only at a 90% level)</w:t>
      </w:r>
      <w:r w:rsidR="00577412" w:rsidRPr="00D864B0">
        <w:t xml:space="preserve">, </w:t>
      </w:r>
      <w:r w:rsidR="007707D3" w:rsidRPr="00D864B0">
        <w:t xml:space="preserve">with intuitive results: </w:t>
      </w:r>
      <w:r w:rsidR="00130EF1" w:rsidRPr="00D864B0">
        <w:t>a larger share of</w:t>
      </w:r>
      <w:r w:rsidR="007707D3" w:rsidRPr="00D864B0">
        <w:t xml:space="preserve"> highly educated people, and </w:t>
      </w:r>
      <w:r w:rsidR="00130EF1" w:rsidRPr="00D864B0">
        <w:t xml:space="preserve">more relevant </w:t>
      </w:r>
      <w:r w:rsidR="007707D3" w:rsidRPr="00D864B0">
        <w:t xml:space="preserve">scientific output results in higher shadow library use. </w:t>
      </w:r>
      <w:r w:rsidR="00267E7C" w:rsidRPr="00D864B0">
        <w:t xml:space="preserve">Interestingly, the share of active tertiary education students, a </w:t>
      </w:r>
      <w:r w:rsidR="00B213CD" w:rsidRPr="00D864B0">
        <w:t xml:space="preserve">potential </w:t>
      </w:r>
      <w:r w:rsidR="00267E7C" w:rsidRPr="00D864B0">
        <w:t xml:space="preserve">source </w:t>
      </w:r>
      <w:r w:rsidR="00B213CD" w:rsidRPr="00D864B0">
        <w:t xml:space="preserve">of </w:t>
      </w:r>
      <w:r w:rsidR="00267E7C" w:rsidRPr="00D864B0">
        <w:t xml:space="preserve">shadow library traffic, was not significant. </w:t>
      </w:r>
      <w:r w:rsidR="007707D3" w:rsidRPr="00D864B0">
        <w:t xml:space="preserve">In the last model we </w:t>
      </w:r>
      <w:r w:rsidR="00E651B5" w:rsidRPr="00D864B0">
        <w:t xml:space="preserve">introduced </w:t>
      </w:r>
      <w:r w:rsidR="009511FC" w:rsidRPr="00D864B0">
        <w:t xml:space="preserve">a new interaction term between the </w:t>
      </w:r>
      <w:r w:rsidR="007707D3" w:rsidRPr="00D864B0">
        <w:t xml:space="preserve">share of population with </w:t>
      </w:r>
      <w:r w:rsidR="009511FC" w:rsidRPr="00D864B0">
        <w:t>tertiary educ</w:t>
      </w:r>
      <w:r w:rsidR="00E651B5" w:rsidRPr="00D864B0">
        <w:t>ation and RD expendi</w:t>
      </w:r>
      <w:r w:rsidR="009511FC" w:rsidRPr="00D864B0">
        <w:t>ture</w:t>
      </w:r>
      <w:r w:rsidR="00540305" w:rsidRPr="00D864B0">
        <w:t xml:space="preserve">, because </w:t>
      </w:r>
      <w:r w:rsidR="00D363E4" w:rsidRPr="00D864B0">
        <w:t xml:space="preserve">these two activities are </w:t>
      </w:r>
      <w:r w:rsidR="00E651B5" w:rsidRPr="00D864B0">
        <w:t xml:space="preserve">two most </w:t>
      </w:r>
      <w:r w:rsidR="00267E7C" w:rsidRPr="00D864B0">
        <w:t xml:space="preserve">obvious </w:t>
      </w:r>
      <w:r w:rsidR="00E651B5" w:rsidRPr="00D864B0">
        <w:t>sources of shadow library use</w:t>
      </w:r>
      <w:r w:rsidR="00540305" w:rsidRPr="00D864B0">
        <w:t>, but they may be independent from each other</w:t>
      </w:r>
      <w:r w:rsidR="00E651B5" w:rsidRPr="00D864B0">
        <w:t xml:space="preserve">. In </w:t>
      </w:r>
      <w:r w:rsidR="00A30AA8" w:rsidRPr="00D864B0">
        <w:t xml:space="preserve">Model </w:t>
      </w:r>
      <w:del w:id="1435" w:author="Author">
        <w:r w:rsidR="00A30AA8" w:rsidRPr="00D864B0" w:rsidDel="00267253">
          <w:delText>(</w:delText>
        </w:r>
      </w:del>
      <w:r w:rsidR="00A30AA8" w:rsidRPr="00D864B0">
        <w:t>6</w:t>
      </w:r>
      <w:del w:id="1436" w:author="Author">
        <w:r w:rsidR="00A30AA8" w:rsidRPr="00D864B0" w:rsidDel="00267253">
          <w:delText>)</w:delText>
        </w:r>
      </w:del>
      <w:r w:rsidR="00A30AA8" w:rsidRPr="00D864B0">
        <w:t xml:space="preserve"> </w:t>
      </w:r>
      <w:r w:rsidR="00E651B5" w:rsidRPr="00D864B0">
        <w:t xml:space="preserve">both </w:t>
      </w:r>
      <w:r w:rsidR="00D363E4" w:rsidRPr="00D864B0">
        <w:t>va</w:t>
      </w:r>
      <w:r w:rsidR="003E3CE4" w:rsidRPr="00D864B0">
        <w:t>riables turn highly significant</w:t>
      </w:r>
      <w:r w:rsidR="009511FC" w:rsidRPr="00D864B0">
        <w:t xml:space="preserve">, </w:t>
      </w:r>
      <w:r w:rsidR="00181669" w:rsidRPr="00D864B0">
        <w:t>suggesting that both the size of</w:t>
      </w:r>
      <w:r w:rsidR="00FF5354" w:rsidRPr="00D864B0">
        <w:t xml:space="preserve"> the</w:t>
      </w:r>
      <w:r w:rsidR="00181669" w:rsidRPr="00D864B0">
        <w:t xml:space="preserve"> </w:t>
      </w:r>
      <w:r w:rsidR="003E3CE4" w:rsidRPr="00D864B0">
        <w:t xml:space="preserve">highly educated </w:t>
      </w:r>
      <w:r w:rsidR="00181669" w:rsidRPr="00D864B0">
        <w:t xml:space="preserve">population and the RD activities contribute </w:t>
      </w:r>
      <w:r w:rsidR="005E1365" w:rsidRPr="00D864B0">
        <w:t>po</w:t>
      </w:r>
      <w:r w:rsidR="00181669" w:rsidRPr="00D864B0">
        <w:t xml:space="preserve">sitively to </w:t>
      </w:r>
      <w:r w:rsidR="001B7553" w:rsidRPr="00D864B0">
        <w:t>shadow library demand, albeit a</w:t>
      </w:r>
      <w:r w:rsidR="005E1365" w:rsidRPr="00D864B0">
        <w:t>t a diminishing rate, as the interaction term has a negative sign</w:t>
      </w:r>
      <w:r w:rsidR="008629EC" w:rsidRPr="00D864B0">
        <w:t xml:space="preserve">. </w:t>
      </w:r>
      <w:r w:rsidR="00055FA7" w:rsidRPr="00D864B0">
        <w:t>W</w:t>
      </w:r>
      <w:r w:rsidR="001B7553" w:rsidRPr="00D864B0">
        <w:t xml:space="preserve">e found no effect of </w:t>
      </w:r>
      <w:r w:rsidR="008629EC" w:rsidRPr="00D864B0">
        <w:t>public spending o</w:t>
      </w:r>
      <w:r w:rsidR="00A30AA8" w:rsidRPr="00D864B0">
        <w:t>n</w:t>
      </w:r>
      <w:r w:rsidR="008629EC" w:rsidRPr="00D864B0">
        <w:t xml:space="preserve"> tertiary students</w:t>
      </w:r>
      <w:r w:rsidR="001B7553" w:rsidRPr="00D864B0">
        <w:t xml:space="preserve">, which could have differentiated between countries with </w:t>
      </w:r>
      <w:r w:rsidR="00654094" w:rsidRPr="00D864B0">
        <w:t xml:space="preserve">publicly and privately funded higher education </w:t>
      </w:r>
      <w:r w:rsidR="00E61C3A" w:rsidRPr="00D864B0">
        <w:t>systems</w:t>
      </w:r>
      <w:r w:rsidR="00654094" w:rsidRPr="00D864B0">
        <w:t xml:space="preserve">. </w:t>
      </w:r>
      <w:r w:rsidR="00AB4494" w:rsidRPr="00D864B0">
        <w:t xml:space="preserve">These models </w:t>
      </w:r>
      <w:r w:rsidR="00A319FB" w:rsidRPr="00D864B0">
        <w:t xml:space="preserve">refine the effect of </w:t>
      </w:r>
      <w:r w:rsidR="006D64EA" w:rsidRPr="00D864B0">
        <w:t>GDP</w:t>
      </w:r>
      <w:r w:rsidR="00A319FB" w:rsidRPr="00D864B0">
        <w:t xml:space="preserve"> and </w:t>
      </w:r>
      <w:r w:rsidR="00055FA7" w:rsidRPr="00D864B0">
        <w:t>i</w:t>
      </w:r>
      <w:r w:rsidR="003D1D2A" w:rsidRPr="00D864B0">
        <w:t xml:space="preserve">dentify research and </w:t>
      </w:r>
      <w:r w:rsidR="00055FA7" w:rsidRPr="00D864B0">
        <w:t>tertia</w:t>
      </w:r>
      <w:r w:rsidR="00AB4494" w:rsidRPr="00D864B0">
        <w:t xml:space="preserve">ry education </w:t>
      </w:r>
      <w:r w:rsidR="003D1D2A" w:rsidRPr="00D864B0">
        <w:t>as major drivers of shadow library use</w:t>
      </w:r>
      <w:r w:rsidR="00AB4494" w:rsidRPr="00D864B0">
        <w:t xml:space="preserve">. </w:t>
      </w:r>
    </w:p>
    <w:p w14:paraId="4445483C" w14:textId="0899A5B3" w:rsidR="00165A5B" w:rsidRPr="00D864B0" w:rsidRDefault="0014447A" w:rsidP="00E433F7">
      <w:pPr>
        <w:jc w:val="both"/>
      </w:pPr>
      <w:r w:rsidRPr="00D864B0">
        <w:t xml:space="preserve">Lastly, </w:t>
      </w:r>
      <w:r w:rsidR="00165A5B" w:rsidRPr="00D864B0">
        <w:t xml:space="preserve">we </w:t>
      </w:r>
      <w:r w:rsidRPr="00D864B0">
        <w:t>explored the effect of regional differences, because the descriptive</w:t>
      </w:r>
      <w:r w:rsidR="006846E2" w:rsidRPr="00D864B0">
        <w:t xml:space="preserve"> statistics</w:t>
      </w:r>
      <w:r w:rsidRPr="00D864B0">
        <w:t xml:space="preserve"> suggest (see</w:t>
      </w:r>
      <w:r w:rsidR="008C0E63" w:rsidRPr="00D864B0">
        <w:t xml:space="preserve"> </w:t>
      </w:r>
      <w:r w:rsidR="008C0E63" w:rsidRPr="00D864B0">
        <w:fldChar w:fldCharType="begin"/>
      </w:r>
      <w:r w:rsidR="008C0E63" w:rsidRPr="00D864B0">
        <w:instrText xml:space="preserve"> REF _Ref11756940 \h </w:instrText>
      </w:r>
      <w:r w:rsidR="00E433F7" w:rsidRPr="00D864B0">
        <w:instrText xml:space="preserve"> \* MERGEFORMAT </w:instrText>
      </w:r>
      <w:r w:rsidR="008C0E63" w:rsidRPr="00D864B0">
        <w:fldChar w:fldCharType="separate"/>
      </w:r>
      <w:r w:rsidR="008C0E63" w:rsidRPr="00D864B0">
        <w:t>Fig</w:t>
      </w:r>
      <w:ins w:id="1437" w:author="Author">
        <w:r w:rsidR="009571A1">
          <w:t>s</w:t>
        </w:r>
      </w:ins>
      <w:del w:id="1438" w:author="Author">
        <w:r w:rsidR="008C0E63" w:rsidRPr="00D864B0" w:rsidDel="009571A1">
          <w:delText>ure</w:delText>
        </w:r>
      </w:del>
      <w:r w:rsidR="008C0E63" w:rsidRPr="00D864B0">
        <w:t xml:space="preserve"> </w:t>
      </w:r>
      <w:r w:rsidR="008C0E63" w:rsidRPr="00D864B0">
        <w:rPr>
          <w:noProof/>
        </w:rPr>
        <w:t>3</w:t>
      </w:r>
      <w:r w:rsidR="008C0E63" w:rsidRPr="00D864B0">
        <w:fldChar w:fldCharType="end"/>
      </w:r>
      <w:ins w:id="1439" w:author="Author">
        <w:r w:rsidR="009571A1">
          <w:t>a and 3b</w:t>
        </w:r>
      </w:ins>
      <w:r w:rsidRPr="00D864B0">
        <w:t xml:space="preserve">) that there </w:t>
      </w:r>
      <w:r w:rsidR="00C77CB9" w:rsidRPr="00D864B0">
        <w:t xml:space="preserve">are substantial regional </w:t>
      </w:r>
      <w:r w:rsidRPr="00D864B0">
        <w:t>dif</w:t>
      </w:r>
      <w:r w:rsidR="00C77CB9" w:rsidRPr="00D864B0">
        <w:t>feren</w:t>
      </w:r>
      <w:r w:rsidRPr="00D864B0">
        <w:t xml:space="preserve">ces. </w:t>
      </w:r>
      <w:r w:rsidR="00C77CB9" w:rsidRPr="00D864B0">
        <w:t xml:space="preserve"> </w:t>
      </w:r>
      <w:r w:rsidR="0007417F" w:rsidRPr="00D864B0">
        <w:t>O</w:t>
      </w:r>
      <w:r w:rsidR="00C77CB9" w:rsidRPr="00D864B0">
        <w:t>ur last glo</w:t>
      </w:r>
      <w:r w:rsidR="0007417F" w:rsidRPr="00D864B0">
        <w:t>bal model</w:t>
      </w:r>
      <w:r w:rsidR="00C77CB9" w:rsidRPr="00D864B0">
        <w:t xml:space="preserve"> </w:t>
      </w:r>
      <w:r w:rsidR="0007417F" w:rsidRPr="00D864B0">
        <w:t xml:space="preserve">is a </w:t>
      </w:r>
      <w:r w:rsidR="00165A5B" w:rsidRPr="00D864B0">
        <w:t xml:space="preserve">varying intercept and </w:t>
      </w:r>
      <w:r w:rsidR="00C7624A" w:rsidRPr="00D864B0">
        <w:lastRenderedPageBreak/>
        <w:t>slope (random effects) model</w:t>
      </w:r>
      <w:r w:rsidR="00756E94" w:rsidRPr="00D864B0">
        <w:t xml:space="preserve">. </w:t>
      </w:r>
      <w:r w:rsidR="00165A5B" w:rsidRPr="00D864B0">
        <w:t>T</w:t>
      </w:r>
      <w:r w:rsidR="00F0688C" w:rsidRPr="00D864B0">
        <w:t>he model contains the intercept,</w:t>
      </w:r>
      <w:r w:rsidR="00165A5B" w:rsidRPr="00D864B0">
        <w:t xml:space="preserve"> </w:t>
      </w:r>
      <w:r w:rsidR="00E41FC9" w:rsidRPr="00D864B0">
        <w:t xml:space="preserve">and the </w:t>
      </w:r>
      <w:r w:rsidR="00F0688C" w:rsidRPr="00D864B0">
        <w:t>GDP varying with the continent</w:t>
      </w:r>
      <w:r w:rsidR="00A30AA8" w:rsidRPr="00D864B0">
        <w:t xml:space="preserve">, </w:t>
      </w:r>
      <w:r w:rsidR="00F01B3A" w:rsidRPr="00D864B0">
        <w:t>w</w:t>
      </w:r>
      <w:r w:rsidR="00A30AA8" w:rsidRPr="00D864B0">
        <w:t>hile the effect of the population and internet penetration is fixed.</w:t>
      </w:r>
      <w:r w:rsidR="00F01B3A" w:rsidRPr="00D864B0">
        <w:t xml:space="preserve"> The DV is download per capita.</w:t>
      </w:r>
    </w:p>
    <w:p w14:paraId="30F0EC61" w14:textId="0739CCFA" w:rsidR="00165A5B" w:rsidRDefault="002B51AD" w:rsidP="00E433F7">
      <w:pPr>
        <w:jc w:val="both"/>
        <w:rPr>
          <w:ins w:id="1440" w:author="Author"/>
        </w:rPr>
      </w:pPr>
      <w:ins w:id="1441" w:author="Author">
        <w:r>
          <w:t xml:space="preserve">Table 4 </w:t>
        </w:r>
      </w:ins>
      <w:del w:id="1442" w:author="Author">
        <w:r w:rsidR="00165A5B" w:rsidRPr="00D864B0" w:rsidDel="002B51AD">
          <w:delText xml:space="preserve">The </w:delText>
        </w:r>
      </w:del>
      <w:ins w:id="1443" w:author="Author">
        <w:r>
          <w:t xml:space="preserve">shows the following </w:t>
        </w:r>
      </w:ins>
      <w:r w:rsidR="00165A5B" w:rsidRPr="00D864B0">
        <w:t>coefficients</w:t>
      </w:r>
      <w:del w:id="1444" w:author="Author">
        <w:r w:rsidR="00165A5B" w:rsidRPr="00D864B0" w:rsidDel="002B51AD">
          <w:delText xml:space="preserve"> </w:delText>
        </w:r>
        <w:r w:rsidR="004E634F" w:rsidRPr="00D864B0" w:rsidDel="002B51AD">
          <w:delText>are the following</w:delText>
        </w:r>
      </w:del>
      <w:ins w:id="1445" w:author="Author">
        <w:r w:rsidR="00267253">
          <w:t>.</w:t>
        </w:r>
      </w:ins>
      <w:del w:id="1446" w:author="Author">
        <w:r w:rsidR="00165A5B" w:rsidRPr="00D864B0" w:rsidDel="00267253">
          <w:delText>:</w:delText>
        </w:r>
      </w:del>
    </w:p>
    <w:p w14:paraId="72F4EDE2" w14:textId="77777777" w:rsidR="009571A1" w:rsidRPr="00D864B0" w:rsidRDefault="009571A1" w:rsidP="009571A1">
      <w:pPr>
        <w:pStyle w:val="Caption"/>
        <w:jc w:val="both"/>
        <w:rPr>
          <w:moveTo w:id="1447" w:author="Author"/>
        </w:rPr>
      </w:pPr>
      <w:moveToRangeStart w:id="1448" w:author="Author" w:name="move49773460"/>
      <w:moveTo w:id="1449" w:author="Author">
        <w:r w:rsidRPr="00D864B0">
          <w:t xml:space="preserve">Table </w:t>
        </w:r>
        <w:r>
          <w:fldChar w:fldCharType="begin"/>
        </w:r>
        <w:r>
          <w:instrText xml:space="preserve"> SEQ Table \* ARABIC </w:instrText>
        </w:r>
        <w:r>
          <w:fldChar w:fldCharType="separate"/>
        </w:r>
        <w:r w:rsidRPr="00D864B0">
          <w:rPr>
            <w:noProof/>
          </w:rPr>
          <w:t>4</w:t>
        </w:r>
        <w:r>
          <w:rPr>
            <w:noProof/>
          </w:rPr>
          <w:fldChar w:fldCharType="end"/>
        </w:r>
        <w:del w:id="1450" w:author="Author">
          <w:r w:rsidRPr="00D864B0" w:rsidDel="009571A1">
            <w:delText>:</w:delText>
          </w:r>
        </w:del>
        <w:r w:rsidRPr="00D864B0">
          <w:t xml:space="preserve"> Global models III. Random effects model by continent (DV: download per capita)</w:t>
        </w:r>
      </w:moveTo>
    </w:p>
    <w:moveToRangeEnd w:id="1448"/>
    <w:tbl>
      <w:tblPr>
        <w:tblStyle w:val="TableGridLight"/>
        <w:tblW w:w="5000" w:type="pct"/>
        <w:tblLook w:val="04A0" w:firstRow="1" w:lastRow="0" w:firstColumn="1" w:lastColumn="0" w:noHBand="0" w:noVBand="1"/>
        <w:tblPrChange w:id="1451" w:author="Author">
          <w:tblPr>
            <w:tblStyle w:val="TableGrid"/>
            <w:tblW w:w="0" w:type="auto"/>
            <w:tblInd w:w="916" w:type="dxa"/>
            <w:tblLook w:val="04A0" w:firstRow="1" w:lastRow="0" w:firstColumn="1" w:lastColumn="0" w:noHBand="0" w:noVBand="1"/>
          </w:tblPr>
        </w:tblPrChange>
      </w:tblPr>
      <w:tblGrid>
        <w:gridCol w:w="1682"/>
        <w:gridCol w:w="1917"/>
        <w:gridCol w:w="1917"/>
        <w:gridCol w:w="1917"/>
        <w:gridCol w:w="1917"/>
        <w:tblGridChange w:id="1452">
          <w:tblGrid>
            <w:gridCol w:w="803"/>
            <w:gridCol w:w="916"/>
            <w:gridCol w:w="916"/>
            <w:gridCol w:w="916"/>
            <w:gridCol w:w="916"/>
          </w:tblGrid>
        </w:tblGridChange>
      </w:tblGrid>
      <w:tr w:rsidR="005548AA" w:rsidRPr="00355708" w14:paraId="050ABA2C" w14:textId="77777777" w:rsidTr="00667F7A">
        <w:trPr>
          <w:ins w:id="1453" w:author="Author"/>
        </w:trPr>
        <w:tc>
          <w:tcPr>
            <w:tcW w:w="899" w:type="pct"/>
            <w:tcPrChange w:id="1454" w:author="Author">
              <w:tcPr>
                <w:tcW w:w="803" w:type="dxa"/>
              </w:tcPr>
            </w:tcPrChange>
          </w:tcPr>
          <w:p w14:paraId="1746BB1E" w14:textId="77777777" w:rsidR="005548AA" w:rsidRPr="00355708" w:rsidRDefault="005548AA" w:rsidP="00F91337">
            <w:pPr>
              <w:wordWrap w:val="0"/>
              <w:rPr>
                <w:ins w:id="1455" w:author="Author"/>
                <w:rFonts w:eastAsia="Times New Roman" w:cstheme="minorHAnsi"/>
                <w:color w:val="000000"/>
                <w:bdr w:val="none" w:sz="0" w:space="0" w:color="auto" w:frame="1"/>
                <w:rPrChange w:id="1456" w:author="Author">
                  <w:rPr>
                    <w:ins w:id="1457" w:author="Author"/>
                    <w:rFonts w:ascii="Lucida Console" w:eastAsia="Times New Roman" w:hAnsi="Lucida Console" w:cs="Courier New"/>
                    <w:color w:val="000000"/>
                    <w:sz w:val="14"/>
                    <w:szCs w:val="14"/>
                    <w:bdr w:val="none" w:sz="0" w:space="0" w:color="auto" w:frame="1"/>
                  </w:rPr>
                </w:rPrChange>
              </w:rPr>
            </w:pPr>
          </w:p>
        </w:tc>
        <w:tc>
          <w:tcPr>
            <w:tcW w:w="1025" w:type="pct"/>
            <w:tcPrChange w:id="1458" w:author="Author">
              <w:tcPr>
                <w:tcW w:w="916" w:type="dxa"/>
              </w:tcPr>
            </w:tcPrChange>
          </w:tcPr>
          <w:p w14:paraId="0F851B02" w14:textId="77777777" w:rsidR="005548AA" w:rsidRPr="00355708" w:rsidRDefault="005548AA" w:rsidP="00F91337">
            <w:pPr>
              <w:wordWrap w:val="0"/>
              <w:rPr>
                <w:ins w:id="1459" w:author="Author"/>
                <w:rFonts w:eastAsia="Times New Roman" w:cstheme="minorHAnsi"/>
                <w:color w:val="000000"/>
                <w:bdr w:val="none" w:sz="0" w:space="0" w:color="auto" w:frame="1"/>
                <w:rPrChange w:id="1460" w:author="Author">
                  <w:rPr>
                    <w:ins w:id="1461" w:author="Author"/>
                    <w:rFonts w:ascii="Lucida Console" w:eastAsia="Times New Roman" w:hAnsi="Lucida Console" w:cs="Courier New"/>
                    <w:color w:val="000000"/>
                    <w:sz w:val="14"/>
                    <w:szCs w:val="14"/>
                    <w:bdr w:val="none" w:sz="0" w:space="0" w:color="auto" w:frame="1"/>
                  </w:rPr>
                </w:rPrChange>
              </w:rPr>
            </w:pPr>
            <w:proofErr w:type="gramStart"/>
            <w:ins w:id="1462" w:author="Author">
              <w:r w:rsidRPr="00355708">
                <w:rPr>
                  <w:rFonts w:eastAsia="Times New Roman" w:cstheme="minorHAnsi"/>
                  <w:color w:val="000000"/>
                  <w:bdr w:val="none" w:sz="0" w:space="0" w:color="auto" w:frame="1"/>
                  <w:rPrChange w:id="1463" w:author="Author">
                    <w:rPr>
                      <w:rFonts w:ascii="Lucida Console" w:eastAsia="Times New Roman" w:hAnsi="Lucida Console" w:cs="Courier New"/>
                      <w:color w:val="000000"/>
                      <w:sz w:val="14"/>
                      <w:szCs w:val="14"/>
                      <w:bdr w:val="none" w:sz="0" w:space="0" w:color="auto" w:frame="1"/>
                    </w:rPr>
                  </w:rPrChange>
                </w:rPr>
                <w:t>log(</w:t>
              </w:r>
              <w:proofErr w:type="gramEnd"/>
              <w:r w:rsidRPr="00355708">
                <w:rPr>
                  <w:rFonts w:eastAsia="Times New Roman" w:cstheme="minorHAnsi"/>
                  <w:color w:val="000000"/>
                  <w:bdr w:val="none" w:sz="0" w:space="0" w:color="auto" w:frame="1"/>
                  <w:rPrChange w:id="1464" w:author="Author">
                    <w:rPr>
                      <w:rFonts w:ascii="Lucida Console" w:eastAsia="Times New Roman" w:hAnsi="Lucida Console" w:cs="Courier New"/>
                      <w:color w:val="000000"/>
                      <w:sz w:val="14"/>
                      <w:szCs w:val="14"/>
                      <w:bdr w:val="none" w:sz="0" w:space="0" w:color="auto" w:frame="1"/>
                    </w:rPr>
                  </w:rPrChange>
                </w:rPr>
                <w:t xml:space="preserve">1+ </w:t>
              </w:r>
              <w:proofErr w:type="spellStart"/>
              <w:r w:rsidRPr="00355708">
                <w:rPr>
                  <w:rFonts w:eastAsia="Times New Roman" w:cstheme="minorHAnsi"/>
                  <w:color w:val="000000"/>
                  <w:bdr w:val="none" w:sz="0" w:space="0" w:color="auto" w:frame="1"/>
                  <w:rPrChange w:id="1465" w:author="Author">
                    <w:rPr>
                      <w:rFonts w:ascii="Lucida Console" w:eastAsia="Times New Roman" w:hAnsi="Lucida Console" w:cs="Courier New"/>
                      <w:color w:val="000000"/>
                      <w:sz w:val="14"/>
                      <w:szCs w:val="14"/>
                      <w:bdr w:val="none" w:sz="0" w:space="0" w:color="auto" w:frame="1"/>
                    </w:rPr>
                  </w:rPrChange>
                </w:rPr>
                <w:t>gdp_scaled</w:t>
              </w:r>
              <w:proofErr w:type="spellEnd"/>
              <w:r w:rsidRPr="00355708">
                <w:rPr>
                  <w:rFonts w:eastAsia="Times New Roman" w:cstheme="minorHAnsi"/>
                  <w:color w:val="000000"/>
                  <w:bdr w:val="none" w:sz="0" w:space="0" w:color="auto" w:frame="1"/>
                  <w:rPrChange w:id="1466" w:author="Author">
                    <w:rPr>
                      <w:rFonts w:ascii="Lucida Console" w:eastAsia="Times New Roman" w:hAnsi="Lucida Console" w:cs="Courier New"/>
                      <w:color w:val="000000"/>
                      <w:sz w:val="14"/>
                      <w:szCs w:val="14"/>
                      <w:bdr w:val="none" w:sz="0" w:space="0" w:color="auto" w:frame="1"/>
                    </w:rPr>
                  </w:rPrChange>
                </w:rPr>
                <w:t>)</w:t>
              </w:r>
            </w:ins>
          </w:p>
        </w:tc>
        <w:tc>
          <w:tcPr>
            <w:tcW w:w="1025" w:type="pct"/>
            <w:tcPrChange w:id="1467" w:author="Author">
              <w:tcPr>
                <w:tcW w:w="916" w:type="dxa"/>
              </w:tcPr>
            </w:tcPrChange>
          </w:tcPr>
          <w:p w14:paraId="0069DC8B" w14:textId="77777777" w:rsidR="005548AA" w:rsidRPr="00355708" w:rsidRDefault="005548AA" w:rsidP="00F91337">
            <w:pPr>
              <w:wordWrap w:val="0"/>
              <w:rPr>
                <w:ins w:id="1468" w:author="Author"/>
                <w:rFonts w:eastAsia="Times New Roman" w:cstheme="minorHAnsi"/>
                <w:color w:val="000000"/>
                <w:bdr w:val="none" w:sz="0" w:space="0" w:color="auto" w:frame="1"/>
                <w:rPrChange w:id="1469" w:author="Author">
                  <w:rPr>
                    <w:ins w:id="1470" w:author="Author"/>
                    <w:rFonts w:ascii="Lucida Console" w:eastAsia="Times New Roman" w:hAnsi="Lucida Console" w:cs="Courier New"/>
                    <w:color w:val="000000"/>
                    <w:sz w:val="14"/>
                    <w:szCs w:val="14"/>
                    <w:bdr w:val="none" w:sz="0" w:space="0" w:color="auto" w:frame="1"/>
                  </w:rPr>
                </w:rPrChange>
              </w:rPr>
            </w:pPr>
            <w:ins w:id="1471" w:author="Author">
              <w:r w:rsidRPr="00355708">
                <w:rPr>
                  <w:rFonts w:eastAsia="Times New Roman" w:cstheme="minorHAnsi"/>
                  <w:color w:val="000000"/>
                  <w:bdr w:val="none" w:sz="0" w:space="0" w:color="auto" w:frame="1"/>
                  <w:rPrChange w:id="1472" w:author="Author">
                    <w:rPr>
                      <w:rFonts w:ascii="Lucida Console" w:eastAsia="Times New Roman" w:hAnsi="Lucida Console" w:cs="Courier New"/>
                      <w:color w:val="000000"/>
                      <w:sz w:val="14"/>
                      <w:szCs w:val="14"/>
                      <w:bdr w:val="none" w:sz="0" w:space="0" w:color="auto" w:frame="1"/>
                    </w:rPr>
                  </w:rPrChange>
                </w:rPr>
                <w:t>(Intercept)</w:t>
              </w:r>
            </w:ins>
          </w:p>
        </w:tc>
        <w:tc>
          <w:tcPr>
            <w:tcW w:w="1025" w:type="pct"/>
            <w:tcPrChange w:id="1473" w:author="Author">
              <w:tcPr>
                <w:tcW w:w="916" w:type="dxa"/>
              </w:tcPr>
            </w:tcPrChange>
          </w:tcPr>
          <w:p w14:paraId="783E788A" w14:textId="55E05FCE" w:rsidR="005548AA" w:rsidRPr="00355708" w:rsidRDefault="005548AA" w:rsidP="00F91337">
            <w:pPr>
              <w:wordWrap w:val="0"/>
              <w:rPr>
                <w:ins w:id="1474" w:author="Author"/>
                <w:rFonts w:eastAsia="Times New Roman" w:cstheme="minorHAnsi"/>
                <w:color w:val="000000"/>
                <w:bdr w:val="none" w:sz="0" w:space="0" w:color="auto" w:frame="1"/>
                <w:rPrChange w:id="1475" w:author="Author">
                  <w:rPr>
                    <w:ins w:id="1476" w:author="Author"/>
                    <w:rFonts w:ascii="Lucida Console" w:eastAsia="Times New Roman" w:hAnsi="Lucida Console" w:cs="Courier New"/>
                    <w:color w:val="000000"/>
                    <w:sz w:val="14"/>
                    <w:szCs w:val="14"/>
                    <w:bdr w:val="none" w:sz="0" w:space="0" w:color="auto" w:frame="1"/>
                  </w:rPr>
                </w:rPrChange>
              </w:rPr>
            </w:pPr>
            <w:proofErr w:type="spellStart"/>
            <w:ins w:id="1477" w:author="Author">
              <w:r w:rsidRPr="00355708">
                <w:rPr>
                  <w:rFonts w:eastAsia="Times New Roman" w:cstheme="minorHAnsi"/>
                  <w:color w:val="000000"/>
                  <w:bdr w:val="none" w:sz="0" w:space="0" w:color="auto" w:frame="1"/>
                  <w:rPrChange w:id="1478" w:author="Author">
                    <w:rPr>
                      <w:rFonts w:ascii="Lucida Console" w:eastAsia="Times New Roman" w:hAnsi="Lucida Console" w:cs="Courier New"/>
                      <w:color w:val="000000"/>
                      <w:sz w:val="14"/>
                      <w:szCs w:val="14"/>
                      <w:bdr w:val="none" w:sz="0" w:space="0" w:color="auto" w:frame="1"/>
                    </w:rPr>
                  </w:rPrChange>
                </w:rPr>
                <w:t>Population</w:t>
              </w:r>
              <w:r>
                <w:rPr>
                  <w:rFonts w:eastAsia="Times New Roman" w:cstheme="minorHAnsi"/>
                  <w:color w:val="000000"/>
                  <w:bdr w:val="none" w:sz="0" w:space="0" w:color="auto" w:frame="1"/>
                </w:rPr>
                <w:t>_per_</w:t>
              </w:r>
              <w:r w:rsidRPr="00355708">
                <w:rPr>
                  <w:rFonts w:eastAsia="Times New Roman" w:cstheme="minorHAnsi"/>
                  <w:color w:val="000000"/>
                  <w:bdr w:val="none" w:sz="0" w:space="0" w:color="auto" w:frame="1"/>
                  <w:rPrChange w:id="1479" w:author="Author">
                    <w:rPr>
                      <w:rFonts w:ascii="Lucida Console" w:eastAsia="Times New Roman" w:hAnsi="Lucida Console" w:cs="Courier New"/>
                      <w:color w:val="000000"/>
                      <w:sz w:val="14"/>
                      <w:szCs w:val="14"/>
                      <w:bdr w:val="none" w:sz="0" w:space="0" w:color="auto" w:frame="1"/>
                    </w:rPr>
                  </w:rPrChange>
                </w:rPr>
                <w:t>million</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480"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c>
          <w:tcPr>
            <w:tcW w:w="1025" w:type="pct"/>
            <w:tcPrChange w:id="1481" w:author="Author">
              <w:tcPr>
                <w:tcW w:w="916" w:type="dxa"/>
              </w:tcPr>
            </w:tcPrChange>
          </w:tcPr>
          <w:p w14:paraId="0FA3413F" w14:textId="35E21912" w:rsidR="005548AA" w:rsidRPr="00355708" w:rsidRDefault="005548AA" w:rsidP="00F91337">
            <w:pPr>
              <w:wordWrap w:val="0"/>
              <w:rPr>
                <w:ins w:id="1482" w:author="Author"/>
                <w:rFonts w:eastAsia="Times New Roman" w:cstheme="minorHAnsi"/>
                <w:color w:val="000000"/>
                <w:bdr w:val="none" w:sz="0" w:space="0" w:color="auto" w:frame="1"/>
                <w:rPrChange w:id="1483" w:author="Author">
                  <w:rPr>
                    <w:ins w:id="1484" w:author="Author"/>
                    <w:rFonts w:ascii="Lucida Console" w:eastAsia="Times New Roman" w:hAnsi="Lucida Console" w:cs="Courier New"/>
                    <w:color w:val="000000"/>
                    <w:sz w:val="14"/>
                    <w:szCs w:val="14"/>
                    <w:bdr w:val="none" w:sz="0" w:space="0" w:color="auto" w:frame="1"/>
                  </w:rPr>
                </w:rPrChange>
              </w:rPr>
            </w:pPr>
            <w:proofErr w:type="spellStart"/>
            <w:ins w:id="1485" w:author="Author">
              <w:r w:rsidRPr="00355708">
                <w:rPr>
                  <w:rFonts w:eastAsia="Times New Roman" w:cstheme="minorHAnsi"/>
                  <w:color w:val="000000"/>
                  <w:bdr w:val="none" w:sz="0" w:space="0" w:color="auto" w:frame="1"/>
                  <w:rPrChange w:id="1486" w:author="Author">
                    <w:rPr>
                      <w:rFonts w:ascii="Lucida Console" w:eastAsia="Times New Roman" w:hAnsi="Lucida Console" w:cs="Courier New"/>
                      <w:color w:val="000000"/>
                      <w:sz w:val="14"/>
                      <w:szCs w:val="14"/>
                      <w:bdr w:val="none" w:sz="0" w:space="0" w:color="auto" w:frame="1"/>
                    </w:rPr>
                  </w:rPrChange>
                </w:rPr>
                <w:t>broadband_subscribers</w:t>
              </w:r>
              <w:proofErr w:type="spellEnd"/>
              <w:r>
                <w:rPr>
                  <w:rFonts w:eastAsia="Times New Roman" w:cstheme="minorHAnsi"/>
                  <w:color w:val="000000"/>
                  <w:bdr w:val="none" w:sz="0" w:space="0" w:color="auto" w:frame="1"/>
                </w:rPr>
                <w:t xml:space="preserve"> (</w:t>
              </w:r>
              <w:r w:rsidRPr="00355708">
                <w:rPr>
                  <w:rFonts w:eastAsia="Times New Roman" w:cstheme="minorHAnsi"/>
                  <w:color w:val="000000"/>
                  <w:bdr w:val="none" w:sz="0" w:space="0" w:color="auto" w:frame="1"/>
                  <w:rPrChange w:id="1487" w:author="Author">
                    <w:rPr>
                      <w:rFonts w:ascii="Lucida Console" w:eastAsia="Times New Roman" w:hAnsi="Lucida Console" w:cs="Courier New"/>
                      <w:color w:val="000000"/>
                      <w:sz w:val="14"/>
                      <w:szCs w:val="14"/>
                      <w:bdr w:val="none" w:sz="0" w:space="0" w:color="auto" w:frame="1"/>
                    </w:rPr>
                  </w:rPrChange>
                </w:rPr>
                <w:t>scaled</w:t>
              </w:r>
              <w:r>
                <w:rPr>
                  <w:rFonts w:eastAsia="Times New Roman" w:cstheme="minorHAnsi"/>
                  <w:color w:val="000000"/>
                  <w:bdr w:val="none" w:sz="0" w:space="0" w:color="auto" w:frame="1"/>
                </w:rPr>
                <w:t>)</w:t>
              </w:r>
            </w:ins>
          </w:p>
        </w:tc>
      </w:tr>
      <w:tr w:rsidR="005548AA" w:rsidRPr="00355708" w14:paraId="50846B80" w14:textId="77777777" w:rsidTr="00667F7A">
        <w:trPr>
          <w:ins w:id="1488" w:author="Author"/>
        </w:trPr>
        <w:tc>
          <w:tcPr>
            <w:tcW w:w="899" w:type="pct"/>
            <w:tcPrChange w:id="1489" w:author="Author">
              <w:tcPr>
                <w:tcW w:w="803" w:type="dxa"/>
              </w:tcPr>
            </w:tcPrChange>
          </w:tcPr>
          <w:p w14:paraId="0794EAE0" w14:textId="77777777" w:rsidR="005548AA" w:rsidRPr="00355708" w:rsidRDefault="005548AA" w:rsidP="00F91337">
            <w:pPr>
              <w:wordWrap w:val="0"/>
              <w:rPr>
                <w:ins w:id="1490" w:author="Author"/>
                <w:rFonts w:eastAsia="Times New Roman" w:cstheme="minorHAnsi"/>
                <w:color w:val="000000"/>
                <w:bdr w:val="none" w:sz="0" w:space="0" w:color="auto" w:frame="1"/>
                <w:rPrChange w:id="1491" w:author="Author">
                  <w:rPr>
                    <w:ins w:id="1492" w:author="Author"/>
                    <w:rFonts w:ascii="Lucida Console" w:eastAsia="Times New Roman" w:hAnsi="Lucida Console" w:cs="Courier New"/>
                    <w:color w:val="000000"/>
                    <w:sz w:val="14"/>
                    <w:szCs w:val="14"/>
                    <w:bdr w:val="none" w:sz="0" w:space="0" w:color="auto" w:frame="1"/>
                  </w:rPr>
                </w:rPrChange>
              </w:rPr>
            </w:pPr>
            <w:ins w:id="1493" w:author="Author">
              <w:r w:rsidRPr="00355708">
                <w:rPr>
                  <w:rFonts w:eastAsia="Times New Roman" w:cstheme="minorHAnsi"/>
                  <w:color w:val="000000"/>
                  <w:bdr w:val="none" w:sz="0" w:space="0" w:color="auto" w:frame="1"/>
                  <w:rPrChange w:id="1494" w:author="Author">
                    <w:rPr>
                      <w:rFonts w:ascii="Lucida Console" w:eastAsia="Times New Roman" w:hAnsi="Lucida Console" w:cs="Courier New"/>
                      <w:color w:val="000000"/>
                      <w:sz w:val="14"/>
                      <w:szCs w:val="14"/>
                      <w:bdr w:val="none" w:sz="0" w:space="0" w:color="auto" w:frame="1"/>
                    </w:rPr>
                  </w:rPrChange>
                </w:rPr>
                <w:t>Africa</w:t>
              </w:r>
            </w:ins>
          </w:p>
        </w:tc>
        <w:tc>
          <w:tcPr>
            <w:tcW w:w="1025" w:type="pct"/>
            <w:tcPrChange w:id="1495" w:author="Author">
              <w:tcPr>
                <w:tcW w:w="916" w:type="dxa"/>
              </w:tcPr>
            </w:tcPrChange>
          </w:tcPr>
          <w:p w14:paraId="77035263" w14:textId="77777777" w:rsidR="005548AA" w:rsidRPr="00355708" w:rsidRDefault="005548AA" w:rsidP="00F91337">
            <w:pPr>
              <w:wordWrap w:val="0"/>
              <w:rPr>
                <w:ins w:id="1496" w:author="Author"/>
                <w:rFonts w:eastAsia="Times New Roman" w:cstheme="minorHAnsi"/>
                <w:color w:val="000000"/>
                <w:bdr w:val="none" w:sz="0" w:space="0" w:color="auto" w:frame="1"/>
                <w:rPrChange w:id="1497" w:author="Author">
                  <w:rPr>
                    <w:ins w:id="1498" w:author="Author"/>
                    <w:rFonts w:ascii="Lucida Console" w:eastAsia="Times New Roman" w:hAnsi="Lucida Console" w:cs="Courier New"/>
                    <w:color w:val="000000"/>
                    <w:sz w:val="14"/>
                    <w:szCs w:val="14"/>
                    <w:bdr w:val="none" w:sz="0" w:space="0" w:color="auto" w:frame="1"/>
                  </w:rPr>
                </w:rPrChange>
              </w:rPr>
            </w:pPr>
            <w:ins w:id="1499" w:author="Author">
              <w:r w:rsidRPr="00355708">
                <w:rPr>
                  <w:rFonts w:eastAsia="Times New Roman" w:cstheme="minorHAnsi"/>
                  <w:color w:val="000000"/>
                  <w:bdr w:val="none" w:sz="0" w:space="0" w:color="auto" w:frame="1"/>
                  <w:rPrChange w:id="1500" w:author="Author">
                    <w:rPr>
                      <w:rFonts w:ascii="Lucida Console" w:eastAsia="Times New Roman" w:hAnsi="Lucida Console" w:cs="Courier New"/>
                      <w:color w:val="000000"/>
                      <w:sz w:val="14"/>
                      <w:szCs w:val="14"/>
                      <w:bdr w:val="none" w:sz="0" w:space="0" w:color="auto" w:frame="1"/>
                    </w:rPr>
                  </w:rPrChange>
                </w:rPr>
                <w:t>1.1025678</w:t>
              </w:r>
            </w:ins>
          </w:p>
        </w:tc>
        <w:tc>
          <w:tcPr>
            <w:tcW w:w="1025" w:type="pct"/>
            <w:tcPrChange w:id="1501" w:author="Author">
              <w:tcPr>
                <w:tcW w:w="916" w:type="dxa"/>
              </w:tcPr>
            </w:tcPrChange>
          </w:tcPr>
          <w:p w14:paraId="557C96F3" w14:textId="77777777" w:rsidR="005548AA" w:rsidRPr="00355708" w:rsidRDefault="005548AA" w:rsidP="00F91337">
            <w:pPr>
              <w:wordWrap w:val="0"/>
              <w:rPr>
                <w:ins w:id="1502" w:author="Author"/>
                <w:rFonts w:eastAsia="Times New Roman" w:cstheme="minorHAnsi"/>
                <w:color w:val="000000"/>
                <w:bdr w:val="none" w:sz="0" w:space="0" w:color="auto" w:frame="1"/>
                <w:rPrChange w:id="1503" w:author="Author">
                  <w:rPr>
                    <w:ins w:id="1504" w:author="Author"/>
                    <w:rFonts w:ascii="Lucida Console" w:eastAsia="Times New Roman" w:hAnsi="Lucida Console" w:cs="Courier New"/>
                    <w:color w:val="000000"/>
                    <w:sz w:val="14"/>
                    <w:szCs w:val="14"/>
                    <w:bdr w:val="none" w:sz="0" w:space="0" w:color="auto" w:frame="1"/>
                  </w:rPr>
                </w:rPrChange>
              </w:rPr>
            </w:pPr>
            <w:ins w:id="1505" w:author="Author">
              <w:r w:rsidRPr="00355708">
                <w:rPr>
                  <w:rFonts w:eastAsia="Times New Roman" w:cstheme="minorHAnsi"/>
                  <w:color w:val="000000"/>
                  <w:bdr w:val="none" w:sz="0" w:space="0" w:color="auto" w:frame="1"/>
                  <w:rPrChange w:id="1506" w:author="Author">
                    <w:rPr>
                      <w:rFonts w:ascii="Lucida Console" w:eastAsia="Times New Roman" w:hAnsi="Lucida Console" w:cs="Courier New"/>
                      <w:color w:val="000000"/>
                      <w:sz w:val="14"/>
                      <w:szCs w:val="14"/>
                      <w:bdr w:val="none" w:sz="0" w:space="0" w:color="auto" w:frame="1"/>
                    </w:rPr>
                  </w:rPrChange>
                </w:rPr>
                <w:t>8.248046</w:t>
              </w:r>
            </w:ins>
          </w:p>
        </w:tc>
        <w:tc>
          <w:tcPr>
            <w:tcW w:w="1025" w:type="pct"/>
            <w:tcPrChange w:id="1507" w:author="Author">
              <w:tcPr>
                <w:tcW w:w="916" w:type="dxa"/>
              </w:tcPr>
            </w:tcPrChange>
          </w:tcPr>
          <w:p w14:paraId="27B7D334" w14:textId="77777777" w:rsidR="005548AA" w:rsidRPr="00355708" w:rsidRDefault="005548AA" w:rsidP="00F91337">
            <w:pPr>
              <w:wordWrap w:val="0"/>
              <w:rPr>
                <w:ins w:id="1508" w:author="Author"/>
                <w:rFonts w:eastAsia="Times New Roman" w:cstheme="minorHAnsi"/>
                <w:color w:val="000000"/>
                <w:bdr w:val="none" w:sz="0" w:space="0" w:color="auto" w:frame="1"/>
                <w:rPrChange w:id="1509" w:author="Author">
                  <w:rPr>
                    <w:ins w:id="1510" w:author="Author"/>
                    <w:rFonts w:ascii="Lucida Console" w:eastAsia="Times New Roman" w:hAnsi="Lucida Console" w:cs="Courier New"/>
                    <w:color w:val="000000"/>
                    <w:sz w:val="14"/>
                    <w:szCs w:val="14"/>
                    <w:bdr w:val="none" w:sz="0" w:space="0" w:color="auto" w:frame="1"/>
                  </w:rPr>
                </w:rPrChange>
              </w:rPr>
            </w:pPr>
            <w:ins w:id="1511" w:author="Author">
              <w:r w:rsidRPr="00355708">
                <w:rPr>
                  <w:rFonts w:eastAsia="Times New Roman" w:cstheme="minorHAnsi"/>
                  <w:color w:val="000000"/>
                  <w:bdr w:val="none" w:sz="0" w:space="0" w:color="auto" w:frame="1"/>
                  <w:rPrChange w:id="1512"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13" w:author="Author">
              <w:tcPr>
                <w:tcW w:w="916" w:type="dxa"/>
              </w:tcPr>
            </w:tcPrChange>
          </w:tcPr>
          <w:p w14:paraId="522E2D15" w14:textId="77777777" w:rsidR="005548AA" w:rsidRPr="00355708" w:rsidRDefault="005548AA" w:rsidP="00F91337">
            <w:pPr>
              <w:wordWrap w:val="0"/>
              <w:rPr>
                <w:ins w:id="1514" w:author="Author"/>
                <w:rFonts w:eastAsia="Times New Roman" w:cstheme="minorHAnsi"/>
                <w:color w:val="000000"/>
                <w:bdr w:val="none" w:sz="0" w:space="0" w:color="auto" w:frame="1"/>
                <w:rPrChange w:id="1515" w:author="Author">
                  <w:rPr>
                    <w:ins w:id="1516" w:author="Author"/>
                    <w:rFonts w:ascii="Lucida Console" w:eastAsia="Times New Roman" w:hAnsi="Lucida Console" w:cs="Courier New"/>
                    <w:color w:val="000000"/>
                    <w:sz w:val="14"/>
                    <w:szCs w:val="14"/>
                    <w:bdr w:val="none" w:sz="0" w:space="0" w:color="auto" w:frame="1"/>
                  </w:rPr>
                </w:rPrChange>
              </w:rPr>
            </w:pPr>
            <w:ins w:id="1517" w:author="Author">
              <w:r w:rsidRPr="00355708">
                <w:rPr>
                  <w:rFonts w:eastAsia="Times New Roman" w:cstheme="minorHAnsi"/>
                  <w:color w:val="000000"/>
                  <w:bdr w:val="none" w:sz="0" w:space="0" w:color="auto" w:frame="1"/>
                  <w:rPrChange w:id="1518"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76385E56" w14:textId="77777777" w:rsidTr="00667F7A">
        <w:trPr>
          <w:ins w:id="1519" w:author="Author"/>
        </w:trPr>
        <w:tc>
          <w:tcPr>
            <w:tcW w:w="899" w:type="pct"/>
            <w:tcPrChange w:id="1520" w:author="Author">
              <w:tcPr>
                <w:tcW w:w="803" w:type="dxa"/>
              </w:tcPr>
            </w:tcPrChange>
          </w:tcPr>
          <w:p w14:paraId="031CE46C" w14:textId="77777777" w:rsidR="005548AA" w:rsidRPr="00355708" w:rsidRDefault="005548AA" w:rsidP="00F91337">
            <w:pPr>
              <w:wordWrap w:val="0"/>
              <w:rPr>
                <w:ins w:id="1521" w:author="Author"/>
                <w:rFonts w:eastAsia="Times New Roman" w:cstheme="minorHAnsi"/>
                <w:color w:val="000000"/>
                <w:bdr w:val="none" w:sz="0" w:space="0" w:color="auto" w:frame="1"/>
                <w:rPrChange w:id="1522" w:author="Author">
                  <w:rPr>
                    <w:ins w:id="1523" w:author="Author"/>
                    <w:rFonts w:ascii="Lucida Console" w:eastAsia="Times New Roman" w:hAnsi="Lucida Console" w:cs="Courier New"/>
                    <w:color w:val="000000"/>
                    <w:sz w:val="14"/>
                    <w:szCs w:val="14"/>
                    <w:bdr w:val="none" w:sz="0" w:space="0" w:color="auto" w:frame="1"/>
                  </w:rPr>
                </w:rPrChange>
              </w:rPr>
            </w:pPr>
            <w:ins w:id="1524" w:author="Author">
              <w:r w:rsidRPr="00355708">
                <w:rPr>
                  <w:rFonts w:eastAsia="Times New Roman" w:cstheme="minorHAnsi"/>
                  <w:color w:val="000000"/>
                  <w:bdr w:val="none" w:sz="0" w:space="0" w:color="auto" w:frame="1"/>
                  <w:rPrChange w:id="1525" w:author="Author">
                    <w:rPr>
                      <w:rFonts w:ascii="Lucida Console" w:eastAsia="Times New Roman" w:hAnsi="Lucida Console" w:cs="Courier New"/>
                      <w:color w:val="000000"/>
                      <w:sz w:val="14"/>
                      <w:szCs w:val="14"/>
                      <w:bdr w:val="none" w:sz="0" w:space="0" w:color="auto" w:frame="1"/>
                    </w:rPr>
                  </w:rPrChange>
                </w:rPr>
                <w:t>Americas</w:t>
              </w:r>
            </w:ins>
          </w:p>
        </w:tc>
        <w:tc>
          <w:tcPr>
            <w:tcW w:w="1025" w:type="pct"/>
            <w:tcPrChange w:id="1526" w:author="Author">
              <w:tcPr>
                <w:tcW w:w="916" w:type="dxa"/>
              </w:tcPr>
            </w:tcPrChange>
          </w:tcPr>
          <w:p w14:paraId="0673AB53" w14:textId="77777777" w:rsidR="005548AA" w:rsidRPr="00355708" w:rsidRDefault="005548AA" w:rsidP="00F91337">
            <w:pPr>
              <w:wordWrap w:val="0"/>
              <w:rPr>
                <w:ins w:id="1527" w:author="Author"/>
                <w:rFonts w:eastAsia="Times New Roman" w:cstheme="minorHAnsi"/>
                <w:color w:val="000000"/>
                <w:bdr w:val="none" w:sz="0" w:space="0" w:color="auto" w:frame="1"/>
                <w:rPrChange w:id="1528" w:author="Author">
                  <w:rPr>
                    <w:ins w:id="1529" w:author="Author"/>
                    <w:rFonts w:ascii="Lucida Console" w:eastAsia="Times New Roman" w:hAnsi="Lucida Console" w:cs="Courier New"/>
                    <w:color w:val="000000"/>
                    <w:sz w:val="14"/>
                    <w:szCs w:val="14"/>
                    <w:bdr w:val="none" w:sz="0" w:space="0" w:color="auto" w:frame="1"/>
                  </w:rPr>
                </w:rPrChange>
              </w:rPr>
            </w:pPr>
            <w:ins w:id="1530" w:author="Author">
              <w:r w:rsidRPr="00355708">
                <w:rPr>
                  <w:rFonts w:eastAsia="Times New Roman" w:cstheme="minorHAnsi"/>
                  <w:color w:val="000000"/>
                  <w:bdr w:val="none" w:sz="0" w:space="0" w:color="auto" w:frame="1"/>
                  <w:rPrChange w:id="1531" w:author="Author">
                    <w:rPr>
                      <w:rFonts w:ascii="Lucida Console" w:eastAsia="Times New Roman" w:hAnsi="Lucida Console" w:cs="Courier New"/>
                      <w:color w:val="000000"/>
                      <w:sz w:val="14"/>
                      <w:szCs w:val="14"/>
                      <w:bdr w:val="none" w:sz="0" w:space="0" w:color="auto" w:frame="1"/>
                    </w:rPr>
                  </w:rPrChange>
                </w:rPr>
                <w:t>0.2314024</w:t>
              </w:r>
            </w:ins>
          </w:p>
        </w:tc>
        <w:tc>
          <w:tcPr>
            <w:tcW w:w="1025" w:type="pct"/>
            <w:tcPrChange w:id="1532" w:author="Author">
              <w:tcPr>
                <w:tcW w:w="916" w:type="dxa"/>
              </w:tcPr>
            </w:tcPrChange>
          </w:tcPr>
          <w:p w14:paraId="1E804974" w14:textId="77777777" w:rsidR="005548AA" w:rsidRPr="00355708" w:rsidRDefault="005548AA" w:rsidP="00F91337">
            <w:pPr>
              <w:wordWrap w:val="0"/>
              <w:rPr>
                <w:ins w:id="1533" w:author="Author"/>
                <w:rFonts w:eastAsia="Times New Roman" w:cstheme="minorHAnsi"/>
                <w:color w:val="000000"/>
                <w:bdr w:val="none" w:sz="0" w:space="0" w:color="auto" w:frame="1"/>
                <w:rPrChange w:id="1534" w:author="Author">
                  <w:rPr>
                    <w:ins w:id="1535" w:author="Author"/>
                    <w:rFonts w:ascii="Lucida Console" w:eastAsia="Times New Roman" w:hAnsi="Lucida Console" w:cs="Courier New"/>
                    <w:color w:val="000000"/>
                    <w:sz w:val="14"/>
                    <w:szCs w:val="14"/>
                    <w:bdr w:val="none" w:sz="0" w:space="0" w:color="auto" w:frame="1"/>
                  </w:rPr>
                </w:rPrChange>
              </w:rPr>
            </w:pPr>
            <w:ins w:id="1536" w:author="Author">
              <w:r w:rsidRPr="00355708">
                <w:rPr>
                  <w:rFonts w:eastAsia="Times New Roman" w:cstheme="minorHAnsi"/>
                  <w:color w:val="000000"/>
                  <w:bdr w:val="none" w:sz="0" w:space="0" w:color="auto" w:frame="1"/>
                  <w:rPrChange w:id="1537" w:author="Author">
                    <w:rPr>
                      <w:rFonts w:ascii="Lucida Console" w:eastAsia="Times New Roman" w:hAnsi="Lucida Console" w:cs="Courier New"/>
                      <w:color w:val="000000"/>
                      <w:sz w:val="14"/>
                      <w:szCs w:val="14"/>
                      <w:bdr w:val="none" w:sz="0" w:space="0" w:color="auto" w:frame="1"/>
                    </w:rPr>
                  </w:rPrChange>
                </w:rPr>
                <w:t>7.858342</w:t>
              </w:r>
            </w:ins>
          </w:p>
        </w:tc>
        <w:tc>
          <w:tcPr>
            <w:tcW w:w="1025" w:type="pct"/>
            <w:tcPrChange w:id="1538" w:author="Author">
              <w:tcPr>
                <w:tcW w:w="916" w:type="dxa"/>
              </w:tcPr>
            </w:tcPrChange>
          </w:tcPr>
          <w:p w14:paraId="3A8E9763" w14:textId="77777777" w:rsidR="005548AA" w:rsidRPr="00355708" w:rsidRDefault="005548AA" w:rsidP="00F91337">
            <w:pPr>
              <w:wordWrap w:val="0"/>
              <w:rPr>
                <w:ins w:id="1539" w:author="Author"/>
                <w:rFonts w:eastAsia="Times New Roman" w:cstheme="minorHAnsi"/>
                <w:color w:val="000000"/>
                <w:bdr w:val="none" w:sz="0" w:space="0" w:color="auto" w:frame="1"/>
                <w:rPrChange w:id="1540" w:author="Author">
                  <w:rPr>
                    <w:ins w:id="1541" w:author="Author"/>
                    <w:rFonts w:ascii="Lucida Console" w:eastAsia="Times New Roman" w:hAnsi="Lucida Console" w:cs="Courier New"/>
                    <w:color w:val="000000"/>
                    <w:sz w:val="14"/>
                    <w:szCs w:val="14"/>
                    <w:bdr w:val="none" w:sz="0" w:space="0" w:color="auto" w:frame="1"/>
                  </w:rPr>
                </w:rPrChange>
              </w:rPr>
            </w:pPr>
            <w:ins w:id="1542" w:author="Author">
              <w:r w:rsidRPr="00355708">
                <w:rPr>
                  <w:rFonts w:eastAsia="Times New Roman" w:cstheme="minorHAnsi"/>
                  <w:color w:val="000000"/>
                  <w:bdr w:val="none" w:sz="0" w:space="0" w:color="auto" w:frame="1"/>
                  <w:rPrChange w:id="1543"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44" w:author="Author">
              <w:tcPr>
                <w:tcW w:w="916" w:type="dxa"/>
              </w:tcPr>
            </w:tcPrChange>
          </w:tcPr>
          <w:p w14:paraId="0B527AA9" w14:textId="77777777" w:rsidR="005548AA" w:rsidRPr="00355708" w:rsidRDefault="005548AA" w:rsidP="00F91337">
            <w:pPr>
              <w:wordWrap w:val="0"/>
              <w:rPr>
                <w:ins w:id="1545" w:author="Author"/>
                <w:rFonts w:eastAsia="Times New Roman" w:cstheme="minorHAnsi"/>
                <w:color w:val="000000"/>
                <w:bdr w:val="none" w:sz="0" w:space="0" w:color="auto" w:frame="1"/>
                <w:rPrChange w:id="1546" w:author="Author">
                  <w:rPr>
                    <w:ins w:id="1547" w:author="Author"/>
                    <w:rFonts w:ascii="Lucida Console" w:eastAsia="Times New Roman" w:hAnsi="Lucida Console" w:cs="Courier New"/>
                    <w:color w:val="000000"/>
                    <w:sz w:val="14"/>
                    <w:szCs w:val="14"/>
                    <w:bdr w:val="none" w:sz="0" w:space="0" w:color="auto" w:frame="1"/>
                  </w:rPr>
                </w:rPrChange>
              </w:rPr>
            </w:pPr>
            <w:ins w:id="1548" w:author="Author">
              <w:r w:rsidRPr="00355708">
                <w:rPr>
                  <w:rFonts w:eastAsia="Times New Roman" w:cstheme="minorHAnsi"/>
                  <w:color w:val="000000"/>
                  <w:bdr w:val="none" w:sz="0" w:space="0" w:color="auto" w:frame="1"/>
                  <w:rPrChange w:id="1549"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023BD8E0" w14:textId="77777777" w:rsidTr="00667F7A">
        <w:trPr>
          <w:ins w:id="1550" w:author="Author"/>
        </w:trPr>
        <w:tc>
          <w:tcPr>
            <w:tcW w:w="899" w:type="pct"/>
            <w:tcPrChange w:id="1551" w:author="Author">
              <w:tcPr>
                <w:tcW w:w="803" w:type="dxa"/>
              </w:tcPr>
            </w:tcPrChange>
          </w:tcPr>
          <w:p w14:paraId="6B880B3E" w14:textId="77777777" w:rsidR="005548AA" w:rsidRPr="00355708" w:rsidRDefault="005548AA" w:rsidP="00F91337">
            <w:pPr>
              <w:wordWrap w:val="0"/>
              <w:rPr>
                <w:ins w:id="1552" w:author="Author"/>
                <w:rFonts w:eastAsia="Times New Roman" w:cstheme="minorHAnsi"/>
                <w:color w:val="000000"/>
                <w:bdr w:val="none" w:sz="0" w:space="0" w:color="auto" w:frame="1"/>
                <w:rPrChange w:id="1553" w:author="Author">
                  <w:rPr>
                    <w:ins w:id="1554" w:author="Author"/>
                    <w:rFonts w:ascii="Lucida Console" w:eastAsia="Times New Roman" w:hAnsi="Lucida Console" w:cs="Courier New"/>
                    <w:color w:val="000000"/>
                    <w:sz w:val="14"/>
                    <w:szCs w:val="14"/>
                    <w:bdr w:val="none" w:sz="0" w:space="0" w:color="auto" w:frame="1"/>
                  </w:rPr>
                </w:rPrChange>
              </w:rPr>
            </w:pPr>
            <w:ins w:id="1555" w:author="Author">
              <w:r w:rsidRPr="00355708">
                <w:rPr>
                  <w:rFonts w:eastAsia="Times New Roman" w:cstheme="minorHAnsi"/>
                  <w:color w:val="000000"/>
                  <w:bdr w:val="none" w:sz="0" w:space="0" w:color="auto" w:frame="1"/>
                  <w:rPrChange w:id="1556" w:author="Author">
                    <w:rPr>
                      <w:rFonts w:ascii="Lucida Console" w:eastAsia="Times New Roman" w:hAnsi="Lucida Console" w:cs="Courier New"/>
                      <w:color w:val="000000"/>
                      <w:sz w:val="14"/>
                      <w:szCs w:val="14"/>
                      <w:bdr w:val="none" w:sz="0" w:space="0" w:color="auto" w:frame="1"/>
                    </w:rPr>
                  </w:rPrChange>
                </w:rPr>
                <w:t>Asia</w:t>
              </w:r>
            </w:ins>
          </w:p>
        </w:tc>
        <w:tc>
          <w:tcPr>
            <w:tcW w:w="1025" w:type="pct"/>
            <w:tcPrChange w:id="1557" w:author="Author">
              <w:tcPr>
                <w:tcW w:w="916" w:type="dxa"/>
              </w:tcPr>
            </w:tcPrChange>
          </w:tcPr>
          <w:p w14:paraId="5D24290E" w14:textId="77777777" w:rsidR="005548AA" w:rsidRPr="00355708" w:rsidRDefault="005548AA" w:rsidP="00F91337">
            <w:pPr>
              <w:wordWrap w:val="0"/>
              <w:rPr>
                <w:ins w:id="1558" w:author="Author"/>
                <w:rFonts w:eastAsia="Times New Roman" w:cstheme="minorHAnsi"/>
                <w:color w:val="000000"/>
                <w:bdr w:val="none" w:sz="0" w:space="0" w:color="auto" w:frame="1"/>
                <w:rPrChange w:id="1559" w:author="Author">
                  <w:rPr>
                    <w:ins w:id="1560" w:author="Author"/>
                    <w:rFonts w:ascii="Lucida Console" w:eastAsia="Times New Roman" w:hAnsi="Lucida Console" w:cs="Courier New"/>
                    <w:color w:val="000000"/>
                    <w:sz w:val="14"/>
                    <w:szCs w:val="14"/>
                    <w:bdr w:val="none" w:sz="0" w:space="0" w:color="auto" w:frame="1"/>
                  </w:rPr>
                </w:rPrChange>
              </w:rPr>
            </w:pPr>
            <w:ins w:id="1561" w:author="Author">
              <w:r w:rsidRPr="00355708">
                <w:rPr>
                  <w:rFonts w:eastAsia="Times New Roman" w:cstheme="minorHAnsi"/>
                  <w:color w:val="000000"/>
                  <w:bdr w:val="none" w:sz="0" w:space="0" w:color="auto" w:frame="1"/>
                  <w:rPrChange w:id="1562" w:author="Author">
                    <w:rPr>
                      <w:rFonts w:ascii="Lucida Console" w:eastAsia="Times New Roman" w:hAnsi="Lucida Console" w:cs="Courier New"/>
                      <w:color w:val="000000"/>
                      <w:sz w:val="14"/>
                      <w:szCs w:val="14"/>
                      <w:bdr w:val="none" w:sz="0" w:space="0" w:color="auto" w:frame="1"/>
                    </w:rPr>
                  </w:rPrChange>
                </w:rPr>
                <w:t>0.5302122</w:t>
              </w:r>
            </w:ins>
          </w:p>
        </w:tc>
        <w:tc>
          <w:tcPr>
            <w:tcW w:w="1025" w:type="pct"/>
            <w:tcPrChange w:id="1563" w:author="Author">
              <w:tcPr>
                <w:tcW w:w="916" w:type="dxa"/>
              </w:tcPr>
            </w:tcPrChange>
          </w:tcPr>
          <w:p w14:paraId="4F47EEB4" w14:textId="77777777" w:rsidR="005548AA" w:rsidRPr="00355708" w:rsidRDefault="005548AA" w:rsidP="00F91337">
            <w:pPr>
              <w:wordWrap w:val="0"/>
              <w:rPr>
                <w:ins w:id="1564" w:author="Author"/>
                <w:rFonts w:eastAsia="Times New Roman" w:cstheme="minorHAnsi"/>
                <w:color w:val="000000"/>
                <w:bdr w:val="none" w:sz="0" w:space="0" w:color="auto" w:frame="1"/>
                <w:rPrChange w:id="1565" w:author="Author">
                  <w:rPr>
                    <w:ins w:id="1566" w:author="Author"/>
                    <w:rFonts w:ascii="Lucida Console" w:eastAsia="Times New Roman" w:hAnsi="Lucida Console" w:cs="Courier New"/>
                    <w:color w:val="000000"/>
                    <w:sz w:val="14"/>
                    <w:szCs w:val="14"/>
                    <w:bdr w:val="none" w:sz="0" w:space="0" w:color="auto" w:frame="1"/>
                  </w:rPr>
                </w:rPrChange>
              </w:rPr>
            </w:pPr>
            <w:ins w:id="1567" w:author="Author">
              <w:r w:rsidRPr="00355708">
                <w:rPr>
                  <w:rFonts w:eastAsia="Times New Roman" w:cstheme="minorHAnsi"/>
                  <w:color w:val="000000"/>
                  <w:bdr w:val="none" w:sz="0" w:space="0" w:color="auto" w:frame="1"/>
                  <w:rPrChange w:id="1568" w:author="Author">
                    <w:rPr>
                      <w:rFonts w:ascii="Lucida Console" w:eastAsia="Times New Roman" w:hAnsi="Lucida Console" w:cs="Courier New"/>
                      <w:color w:val="000000"/>
                      <w:sz w:val="14"/>
                      <w:szCs w:val="14"/>
                      <w:bdr w:val="none" w:sz="0" w:space="0" w:color="auto" w:frame="1"/>
                    </w:rPr>
                  </w:rPrChange>
                </w:rPr>
                <w:t>7.981479</w:t>
              </w:r>
            </w:ins>
          </w:p>
        </w:tc>
        <w:tc>
          <w:tcPr>
            <w:tcW w:w="1025" w:type="pct"/>
            <w:tcPrChange w:id="1569" w:author="Author">
              <w:tcPr>
                <w:tcW w:w="916" w:type="dxa"/>
              </w:tcPr>
            </w:tcPrChange>
          </w:tcPr>
          <w:p w14:paraId="159D4975" w14:textId="77777777" w:rsidR="005548AA" w:rsidRPr="00355708" w:rsidRDefault="005548AA" w:rsidP="00F91337">
            <w:pPr>
              <w:wordWrap w:val="0"/>
              <w:rPr>
                <w:ins w:id="1570" w:author="Author"/>
                <w:rFonts w:eastAsia="Times New Roman" w:cstheme="minorHAnsi"/>
                <w:color w:val="000000"/>
                <w:bdr w:val="none" w:sz="0" w:space="0" w:color="auto" w:frame="1"/>
                <w:rPrChange w:id="1571" w:author="Author">
                  <w:rPr>
                    <w:ins w:id="1572" w:author="Author"/>
                    <w:rFonts w:ascii="Lucida Console" w:eastAsia="Times New Roman" w:hAnsi="Lucida Console" w:cs="Courier New"/>
                    <w:color w:val="000000"/>
                    <w:sz w:val="14"/>
                    <w:szCs w:val="14"/>
                    <w:bdr w:val="none" w:sz="0" w:space="0" w:color="auto" w:frame="1"/>
                  </w:rPr>
                </w:rPrChange>
              </w:rPr>
            </w:pPr>
            <w:ins w:id="1573" w:author="Author">
              <w:r w:rsidRPr="00355708">
                <w:rPr>
                  <w:rFonts w:eastAsia="Times New Roman" w:cstheme="minorHAnsi"/>
                  <w:color w:val="000000"/>
                  <w:bdr w:val="none" w:sz="0" w:space="0" w:color="auto" w:frame="1"/>
                  <w:rPrChange w:id="1574"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575" w:author="Author">
              <w:tcPr>
                <w:tcW w:w="916" w:type="dxa"/>
              </w:tcPr>
            </w:tcPrChange>
          </w:tcPr>
          <w:p w14:paraId="4E17CDB8" w14:textId="77777777" w:rsidR="005548AA" w:rsidRPr="00355708" w:rsidRDefault="005548AA" w:rsidP="00F91337">
            <w:pPr>
              <w:wordWrap w:val="0"/>
              <w:rPr>
                <w:ins w:id="1576" w:author="Author"/>
                <w:rFonts w:eastAsia="Times New Roman" w:cstheme="minorHAnsi"/>
                <w:color w:val="000000"/>
                <w:bdr w:val="none" w:sz="0" w:space="0" w:color="auto" w:frame="1"/>
                <w:rPrChange w:id="1577" w:author="Author">
                  <w:rPr>
                    <w:ins w:id="1578" w:author="Author"/>
                    <w:rFonts w:ascii="Lucida Console" w:eastAsia="Times New Roman" w:hAnsi="Lucida Console" w:cs="Courier New"/>
                    <w:color w:val="000000"/>
                    <w:sz w:val="14"/>
                    <w:szCs w:val="14"/>
                    <w:bdr w:val="none" w:sz="0" w:space="0" w:color="auto" w:frame="1"/>
                  </w:rPr>
                </w:rPrChange>
              </w:rPr>
            </w:pPr>
            <w:ins w:id="1579" w:author="Author">
              <w:r w:rsidRPr="00355708">
                <w:rPr>
                  <w:rFonts w:eastAsia="Times New Roman" w:cstheme="minorHAnsi"/>
                  <w:color w:val="000000"/>
                  <w:bdr w:val="none" w:sz="0" w:space="0" w:color="auto" w:frame="1"/>
                  <w:rPrChange w:id="1580"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13E05A0C" w14:textId="77777777" w:rsidTr="00667F7A">
        <w:trPr>
          <w:ins w:id="1581" w:author="Author"/>
        </w:trPr>
        <w:tc>
          <w:tcPr>
            <w:tcW w:w="899" w:type="pct"/>
            <w:tcPrChange w:id="1582" w:author="Author">
              <w:tcPr>
                <w:tcW w:w="803" w:type="dxa"/>
              </w:tcPr>
            </w:tcPrChange>
          </w:tcPr>
          <w:p w14:paraId="4CFBB25C" w14:textId="77777777" w:rsidR="005548AA" w:rsidRPr="00355708" w:rsidRDefault="005548AA" w:rsidP="00F91337">
            <w:pPr>
              <w:wordWrap w:val="0"/>
              <w:rPr>
                <w:ins w:id="1583" w:author="Author"/>
                <w:rFonts w:eastAsia="Times New Roman" w:cstheme="minorHAnsi"/>
                <w:color w:val="000000"/>
                <w:bdr w:val="none" w:sz="0" w:space="0" w:color="auto" w:frame="1"/>
                <w:rPrChange w:id="1584" w:author="Author">
                  <w:rPr>
                    <w:ins w:id="1585" w:author="Author"/>
                    <w:rFonts w:ascii="Lucida Console" w:eastAsia="Times New Roman" w:hAnsi="Lucida Console" w:cs="Courier New"/>
                    <w:color w:val="000000"/>
                    <w:sz w:val="14"/>
                    <w:szCs w:val="14"/>
                    <w:bdr w:val="none" w:sz="0" w:space="0" w:color="auto" w:frame="1"/>
                  </w:rPr>
                </w:rPrChange>
              </w:rPr>
            </w:pPr>
            <w:ins w:id="1586" w:author="Author">
              <w:r w:rsidRPr="00355708">
                <w:rPr>
                  <w:rFonts w:eastAsia="Times New Roman" w:cstheme="minorHAnsi"/>
                  <w:color w:val="000000"/>
                  <w:bdr w:val="none" w:sz="0" w:space="0" w:color="auto" w:frame="1"/>
                  <w:rPrChange w:id="1587" w:author="Author">
                    <w:rPr>
                      <w:rFonts w:ascii="Lucida Console" w:eastAsia="Times New Roman" w:hAnsi="Lucida Console" w:cs="Courier New"/>
                      <w:color w:val="000000"/>
                      <w:sz w:val="14"/>
                      <w:szCs w:val="14"/>
                      <w:bdr w:val="none" w:sz="0" w:space="0" w:color="auto" w:frame="1"/>
                    </w:rPr>
                  </w:rPrChange>
                </w:rPr>
                <w:t>Europe</w:t>
              </w:r>
            </w:ins>
          </w:p>
        </w:tc>
        <w:tc>
          <w:tcPr>
            <w:tcW w:w="1025" w:type="pct"/>
            <w:tcPrChange w:id="1588" w:author="Author">
              <w:tcPr>
                <w:tcW w:w="916" w:type="dxa"/>
              </w:tcPr>
            </w:tcPrChange>
          </w:tcPr>
          <w:p w14:paraId="6EF65AF9" w14:textId="77777777" w:rsidR="005548AA" w:rsidRPr="00355708" w:rsidRDefault="005548AA" w:rsidP="00F91337">
            <w:pPr>
              <w:wordWrap w:val="0"/>
              <w:rPr>
                <w:ins w:id="1589" w:author="Author"/>
                <w:rFonts w:eastAsia="Times New Roman" w:cstheme="minorHAnsi"/>
                <w:color w:val="000000"/>
                <w:bdr w:val="none" w:sz="0" w:space="0" w:color="auto" w:frame="1"/>
                <w:rPrChange w:id="1590" w:author="Author">
                  <w:rPr>
                    <w:ins w:id="1591" w:author="Author"/>
                    <w:rFonts w:ascii="Lucida Console" w:eastAsia="Times New Roman" w:hAnsi="Lucida Console" w:cs="Courier New"/>
                    <w:color w:val="000000"/>
                    <w:sz w:val="14"/>
                    <w:szCs w:val="14"/>
                    <w:bdr w:val="none" w:sz="0" w:space="0" w:color="auto" w:frame="1"/>
                  </w:rPr>
                </w:rPrChange>
              </w:rPr>
            </w:pPr>
            <w:ins w:id="1592" w:author="Author">
              <w:r w:rsidRPr="00355708">
                <w:rPr>
                  <w:rFonts w:eastAsia="Times New Roman" w:cstheme="minorHAnsi"/>
                  <w:color w:val="000000"/>
                  <w:bdr w:val="none" w:sz="0" w:space="0" w:color="auto" w:frame="1"/>
                  <w:rPrChange w:id="1593" w:author="Author">
                    <w:rPr>
                      <w:rFonts w:ascii="Lucida Console" w:eastAsia="Times New Roman" w:hAnsi="Lucida Console" w:cs="Courier New"/>
                      <w:color w:val="000000"/>
                      <w:sz w:val="14"/>
                      <w:szCs w:val="14"/>
                      <w:bdr w:val="none" w:sz="0" w:space="0" w:color="auto" w:frame="1"/>
                    </w:rPr>
                  </w:rPrChange>
                </w:rPr>
                <w:t>0.1876811</w:t>
              </w:r>
            </w:ins>
          </w:p>
        </w:tc>
        <w:tc>
          <w:tcPr>
            <w:tcW w:w="1025" w:type="pct"/>
            <w:tcPrChange w:id="1594" w:author="Author">
              <w:tcPr>
                <w:tcW w:w="916" w:type="dxa"/>
              </w:tcPr>
            </w:tcPrChange>
          </w:tcPr>
          <w:p w14:paraId="7C0CF458" w14:textId="77777777" w:rsidR="005548AA" w:rsidRPr="00355708" w:rsidRDefault="005548AA" w:rsidP="00F91337">
            <w:pPr>
              <w:wordWrap w:val="0"/>
              <w:rPr>
                <w:ins w:id="1595" w:author="Author"/>
                <w:rFonts w:eastAsia="Times New Roman" w:cstheme="minorHAnsi"/>
                <w:color w:val="000000"/>
                <w:bdr w:val="none" w:sz="0" w:space="0" w:color="auto" w:frame="1"/>
                <w:rPrChange w:id="1596" w:author="Author">
                  <w:rPr>
                    <w:ins w:id="1597" w:author="Author"/>
                    <w:rFonts w:ascii="Lucida Console" w:eastAsia="Times New Roman" w:hAnsi="Lucida Console" w:cs="Courier New"/>
                    <w:color w:val="000000"/>
                    <w:sz w:val="14"/>
                    <w:szCs w:val="14"/>
                    <w:bdr w:val="none" w:sz="0" w:space="0" w:color="auto" w:frame="1"/>
                  </w:rPr>
                </w:rPrChange>
              </w:rPr>
            </w:pPr>
            <w:ins w:id="1598" w:author="Author">
              <w:r w:rsidRPr="00355708">
                <w:rPr>
                  <w:rFonts w:eastAsia="Times New Roman" w:cstheme="minorHAnsi"/>
                  <w:color w:val="000000"/>
                  <w:bdr w:val="none" w:sz="0" w:space="0" w:color="auto" w:frame="1"/>
                  <w:rPrChange w:id="1599" w:author="Author">
                    <w:rPr>
                      <w:rFonts w:ascii="Lucida Console" w:eastAsia="Times New Roman" w:hAnsi="Lucida Console" w:cs="Courier New"/>
                      <w:color w:val="000000"/>
                      <w:sz w:val="14"/>
                      <w:szCs w:val="14"/>
                      <w:bdr w:val="none" w:sz="0" w:space="0" w:color="auto" w:frame="1"/>
                    </w:rPr>
                  </w:rPrChange>
                </w:rPr>
                <w:t>8.645233</w:t>
              </w:r>
            </w:ins>
          </w:p>
        </w:tc>
        <w:tc>
          <w:tcPr>
            <w:tcW w:w="1025" w:type="pct"/>
            <w:tcPrChange w:id="1600" w:author="Author">
              <w:tcPr>
                <w:tcW w:w="916" w:type="dxa"/>
              </w:tcPr>
            </w:tcPrChange>
          </w:tcPr>
          <w:p w14:paraId="1806D7C5" w14:textId="77777777" w:rsidR="005548AA" w:rsidRPr="00355708" w:rsidRDefault="005548AA" w:rsidP="00F91337">
            <w:pPr>
              <w:wordWrap w:val="0"/>
              <w:rPr>
                <w:ins w:id="1601" w:author="Author"/>
                <w:rFonts w:eastAsia="Times New Roman" w:cstheme="minorHAnsi"/>
                <w:color w:val="000000"/>
                <w:bdr w:val="none" w:sz="0" w:space="0" w:color="auto" w:frame="1"/>
                <w:rPrChange w:id="1602" w:author="Author">
                  <w:rPr>
                    <w:ins w:id="1603" w:author="Author"/>
                    <w:rFonts w:ascii="Lucida Console" w:eastAsia="Times New Roman" w:hAnsi="Lucida Console" w:cs="Courier New"/>
                    <w:color w:val="000000"/>
                    <w:sz w:val="14"/>
                    <w:szCs w:val="14"/>
                    <w:bdr w:val="none" w:sz="0" w:space="0" w:color="auto" w:frame="1"/>
                  </w:rPr>
                </w:rPrChange>
              </w:rPr>
            </w:pPr>
            <w:ins w:id="1604" w:author="Author">
              <w:r w:rsidRPr="00355708">
                <w:rPr>
                  <w:rFonts w:eastAsia="Times New Roman" w:cstheme="minorHAnsi"/>
                  <w:color w:val="000000"/>
                  <w:bdr w:val="none" w:sz="0" w:space="0" w:color="auto" w:frame="1"/>
                  <w:rPrChange w:id="1605"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06" w:author="Author">
              <w:tcPr>
                <w:tcW w:w="916" w:type="dxa"/>
              </w:tcPr>
            </w:tcPrChange>
          </w:tcPr>
          <w:p w14:paraId="59906786" w14:textId="77777777" w:rsidR="005548AA" w:rsidRPr="00355708" w:rsidRDefault="005548AA" w:rsidP="00F91337">
            <w:pPr>
              <w:wordWrap w:val="0"/>
              <w:rPr>
                <w:ins w:id="1607" w:author="Author"/>
                <w:rFonts w:eastAsia="Times New Roman" w:cstheme="minorHAnsi"/>
                <w:color w:val="000000"/>
                <w:bdr w:val="none" w:sz="0" w:space="0" w:color="auto" w:frame="1"/>
                <w:rPrChange w:id="1608" w:author="Author">
                  <w:rPr>
                    <w:ins w:id="1609" w:author="Author"/>
                    <w:rFonts w:ascii="Lucida Console" w:eastAsia="Times New Roman" w:hAnsi="Lucida Console" w:cs="Courier New"/>
                    <w:color w:val="000000"/>
                    <w:sz w:val="14"/>
                    <w:szCs w:val="14"/>
                    <w:bdr w:val="none" w:sz="0" w:space="0" w:color="auto" w:frame="1"/>
                  </w:rPr>
                </w:rPrChange>
              </w:rPr>
            </w:pPr>
            <w:ins w:id="1610" w:author="Author">
              <w:r w:rsidRPr="00355708">
                <w:rPr>
                  <w:rFonts w:eastAsia="Times New Roman" w:cstheme="minorHAnsi"/>
                  <w:color w:val="000000"/>
                  <w:bdr w:val="none" w:sz="0" w:space="0" w:color="auto" w:frame="1"/>
                  <w:rPrChange w:id="1611"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2F688135" w14:textId="77777777" w:rsidTr="00667F7A">
        <w:trPr>
          <w:ins w:id="1612" w:author="Author"/>
        </w:trPr>
        <w:tc>
          <w:tcPr>
            <w:tcW w:w="899" w:type="pct"/>
            <w:tcPrChange w:id="1613" w:author="Author">
              <w:tcPr>
                <w:tcW w:w="803" w:type="dxa"/>
              </w:tcPr>
            </w:tcPrChange>
          </w:tcPr>
          <w:p w14:paraId="20EB3416" w14:textId="77777777" w:rsidR="005548AA" w:rsidRPr="00355708" w:rsidRDefault="005548AA" w:rsidP="00F91337">
            <w:pPr>
              <w:wordWrap w:val="0"/>
              <w:rPr>
                <w:ins w:id="1614" w:author="Author"/>
                <w:rFonts w:eastAsia="Times New Roman" w:cstheme="minorHAnsi"/>
                <w:color w:val="000000"/>
                <w:bdr w:val="none" w:sz="0" w:space="0" w:color="auto" w:frame="1"/>
                <w:rPrChange w:id="1615" w:author="Author">
                  <w:rPr>
                    <w:ins w:id="1616" w:author="Author"/>
                    <w:rFonts w:ascii="Lucida Console" w:eastAsia="Times New Roman" w:hAnsi="Lucida Console" w:cs="Courier New"/>
                    <w:color w:val="000000"/>
                    <w:sz w:val="14"/>
                    <w:szCs w:val="14"/>
                    <w:bdr w:val="none" w:sz="0" w:space="0" w:color="auto" w:frame="1"/>
                  </w:rPr>
                </w:rPrChange>
              </w:rPr>
            </w:pPr>
            <w:proofErr w:type="spellStart"/>
            <w:ins w:id="1617" w:author="Author">
              <w:r w:rsidRPr="00355708">
                <w:rPr>
                  <w:rFonts w:eastAsia="Times New Roman" w:cstheme="minorHAnsi"/>
                  <w:color w:val="000000"/>
                  <w:bdr w:val="none" w:sz="0" w:space="0" w:color="auto" w:frame="1"/>
                  <w:rPrChange w:id="1618" w:author="Author">
                    <w:rPr>
                      <w:rFonts w:ascii="Lucida Console" w:eastAsia="Times New Roman" w:hAnsi="Lucida Console" w:cs="Courier New"/>
                      <w:color w:val="000000"/>
                      <w:sz w:val="14"/>
                      <w:szCs w:val="14"/>
                      <w:bdr w:val="none" w:sz="0" w:space="0" w:color="auto" w:frame="1"/>
                    </w:rPr>
                  </w:rPrChange>
                </w:rPr>
                <w:t>North_America</w:t>
              </w:r>
              <w:proofErr w:type="spellEnd"/>
            </w:ins>
          </w:p>
        </w:tc>
        <w:tc>
          <w:tcPr>
            <w:tcW w:w="1025" w:type="pct"/>
            <w:tcPrChange w:id="1619" w:author="Author">
              <w:tcPr>
                <w:tcW w:w="916" w:type="dxa"/>
              </w:tcPr>
            </w:tcPrChange>
          </w:tcPr>
          <w:p w14:paraId="7A39EC88" w14:textId="77777777" w:rsidR="005548AA" w:rsidRPr="00355708" w:rsidRDefault="005548AA" w:rsidP="00F91337">
            <w:pPr>
              <w:wordWrap w:val="0"/>
              <w:rPr>
                <w:ins w:id="1620" w:author="Author"/>
                <w:rFonts w:eastAsia="Times New Roman" w:cstheme="minorHAnsi"/>
                <w:color w:val="000000"/>
                <w:bdr w:val="none" w:sz="0" w:space="0" w:color="auto" w:frame="1"/>
                <w:rPrChange w:id="1621" w:author="Author">
                  <w:rPr>
                    <w:ins w:id="1622" w:author="Author"/>
                    <w:rFonts w:ascii="Lucida Console" w:eastAsia="Times New Roman" w:hAnsi="Lucida Console" w:cs="Courier New"/>
                    <w:color w:val="000000"/>
                    <w:sz w:val="14"/>
                    <w:szCs w:val="14"/>
                    <w:bdr w:val="none" w:sz="0" w:space="0" w:color="auto" w:frame="1"/>
                  </w:rPr>
                </w:rPrChange>
              </w:rPr>
            </w:pPr>
            <w:ins w:id="1623" w:author="Author">
              <w:r w:rsidRPr="00355708">
                <w:rPr>
                  <w:rFonts w:eastAsia="Times New Roman" w:cstheme="minorHAnsi"/>
                  <w:color w:val="000000"/>
                  <w:bdr w:val="none" w:sz="0" w:space="0" w:color="auto" w:frame="1"/>
                  <w:rPrChange w:id="1624" w:author="Author">
                    <w:rPr>
                      <w:rFonts w:ascii="Lucida Console" w:eastAsia="Times New Roman" w:hAnsi="Lucida Console" w:cs="Courier New"/>
                      <w:color w:val="000000"/>
                      <w:sz w:val="14"/>
                      <w:szCs w:val="14"/>
                      <w:bdr w:val="none" w:sz="0" w:space="0" w:color="auto" w:frame="1"/>
                    </w:rPr>
                  </w:rPrChange>
                </w:rPr>
                <w:t>0.3898888</w:t>
              </w:r>
            </w:ins>
          </w:p>
        </w:tc>
        <w:tc>
          <w:tcPr>
            <w:tcW w:w="1025" w:type="pct"/>
            <w:tcPrChange w:id="1625" w:author="Author">
              <w:tcPr>
                <w:tcW w:w="916" w:type="dxa"/>
              </w:tcPr>
            </w:tcPrChange>
          </w:tcPr>
          <w:p w14:paraId="1B34149F" w14:textId="77777777" w:rsidR="005548AA" w:rsidRPr="00355708" w:rsidRDefault="005548AA" w:rsidP="00F91337">
            <w:pPr>
              <w:wordWrap w:val="0"/>
              <w:rPr>
                <w:ins w:id="1626" w:author="Author"/>
                <w:rFonts w:eastAsia="Times New Roman" w:cstheme="minorHAnsi"/>
                <w:color w:val="000000"/>
                <w:bdr w:val="none" w:sz="0" w:space="0" w:color="auto" w:frame="1"/>
                <w:rPrChange w:id="1627" w:author="Author">
                  <w:rPr>
                    <w:ins w:id="1628" w:author="Author"/>
                    <w:rFonts w:ascii="Lucida Console" w:eastAsia="Times New Roman" w:hAnsi="Lucida Console" w:cs="Courier New"/>
                    <w:color w:val="000000"/>
                    <w:sz w:val="14"/>
                    <w:szCs w:val="14"/>
                    <w:bdr w:val="none" w:sz="0" w:space="0" w:color="auto" w:frame="1"/>
                  </w:rPr>
                </w:rPrChange>
              </w:rPr>
            </w:pPr>
            <w:ins w:id="1629" w:author="Author">
              <w:r w:rsidRPr="00355708">
                <w:rPr>
                  <w:rFonts w:eastAsia="Times New Roman" w:cstheme="minorHAnsi"/>
                  <w:color w:val="000000"/>
                  <w:bdr w:val="none" w:sz="0" w:space="0" w:color="auto" w:frame="1"/>
                  <w:rPrChange w:id="1630" w:author="Author">
                    <w:rPr>
                      <w:rFonts w:ascii="Lucida Console" w:eastAsia="Times New Roman" w:hAnsi="Lucida Console" w:cs="Courier New"/>
                      <w:color w:val="000000"/>
                      <w:sz w:val="14"/>
                      <w:szCs w:val="14"/>
                      <w:bdr w:val="none" w:sz="0" w:space="0" w:color="auto" w:frame="1"/>
                    </w:rPr>
                  </w:rPrChange>
                </w:rPr>
                <w:t>8.455814</w:t>
              </w:r>
            </w:ins>
          </w:p>
        </w:tc>
        <w:tc>
          <w:tcPr>
            <w:tcW w:w="1025" w:type="pct"/>
            <w:tcPrChange w:id="1631" w:author="Author">
              <w:tcPr>
                <w:tcW w:w="916" w:type="dxa"/>
              </w:tcPr>
            </w:tcPrChange>
          </w:tcPr>
          <w:p w14:paraId="3807CAF0" w14:textId="77777777" w:rsidR="005548AA" w:rsidRPr="00355708" w:rsidRDefault="005548AA" w:rsidP="00F91337">
            <w:pPr>
              <w:wordWrap w:val="0"/>
              <w:rPr>
                <w:ins w:id="1632" w:author="Author"/>
                <w:rFonts w:eastAsia="Times New Roman" w:cstheme="minorHAnsi"/>
                <w:color w:val="000000"/>
                <w:bdr w:val="none" w:sz="0" w:space="0" w:color="auto" w:frame="1"/>
                <w:rPrChange w:id="1633" w:author="Author">
                  <w:rPr>
                    <w:ins w:id="1634" w:author="Author"/>
                    <w:rFonts w:ascii="Lucida Console" w:eastAsia="Times New Roman" w:hAnsi="Lucida Console" w:cs="Courier New"/>
                    <w:color w:val="000000"/>
                    <w:sz w:val="14"/>
                    <w:szCs w:val="14"/>
                    <w:bdr w:val="none" w:sz="0" w:space="0" w:color="auto" w:frame="1"/>
                  </w:rPr>
                </w:rPrChange>
              </w:rPr>
            </w:pPr>
            <w:ins w:id="1635" w:author="Author">
              <w:r w:rsidRPr="00355708">
                <w:rPr>
                  <w:rFonts w:eastAsia="Times New Roman" w:cstheme="minorHAnsi"/>
                  <w:color w:val="000000"/>
                  <w:bdr w:val="none" w:sz="0" w:space="0" w:color="auto" w:frame="1"/>
                  <w:rPrChange w:id="1636"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37" w:author="Author">
              <w:tcPr>
                <w:tcW w:w="916" w:type="dxa"/>
              </w:tcPr>
            </w:tcPrChange>
          </w:tcPr>
          <w:p w14:paraId="1E01355A" w14:textId="77777777" w:rsidR="005548AA" w:rsidRPr="00355708" w:rsidRDefault="005548AA" w:rsidP="00F91337">
            <w:pPr>
              <w:wordWrap w:val="0"/>
              <w:rPr>
                <w:ins w:id="1638" w:author="Author"/>
                <w:rFonts w:eastAsia="Times New Roman" w:cstheme="minorHAnsi"/>
                <w:color w:val="000000"/>
                <w:bdr w:val="none" w:sz="0" w:space="0" w:color="auto" w:frame="1"/>
                <w:rPrChange w:id="1639" w:author="Author">
                  <w:rPr>
                    <w:ins w:id="1640" w:author="Author"/>
                    <w:rFonts w:ascii="Lucida Console" w:eastAsia="Times New Roman" w:hAnsi="Lucida Console" w:cs="Courier New"/>
                    <w:color w:val="000000"/>
                    <w:sz w:val="14"/>
                    <w:szCs w:val="14"/>
                    <w:bdr w:val="none" w:sz="0" w:space="0" w:color="auto" w:frame="1"/>
                  </w:rPr>
                </w:rPrChange>
              </w:rPr>
            </w:pPr>
            <w:ins w:id="1641" w:author="Author">
              <w:r w:rsidRPr="00355708">
                <w:rPr>
                  <w:rFonts w:eastAsia="Times New Roman" w:cstheme="minorHAnsi"/>
                  <w:color w:val="000000"/>
                  <w:bdr w:val="none" w:sz="0" w:space="0" w:color="auto" w:frame="1"/>
                  <w:rPrChange w:id="1642" w:author="Author">
                    <w:rPr>
                      <w:rFonts w:ascii="Lucida Console" w:eastAsia="Times New Roman" w:hAnsi="Lucida Console" w:cs="Courier New"/>
                      <w:color w:val="000000"/>
                      <w:sz w:val="14"/>
                      <w:szCs w:val="14"/>
                      <w:bdr w:val="none" w:sz="0" w:space="0" w:color="auto" w:frame="1"/>
                    </w:rPr>
                  </w:rPrChange>
                </w:rPr>
                <w:t>0.2780263</w:t>
              </w:r>
            </w:ins>
          </w:p>
        </w:tc>
      </w:tr>
      <w:tr w:rsidR="005548AA" w:rsidRPr="00355708" w14:paraId="68315677" w14:textId="77777777" w:rsidTr="00667F7A">
        <w:trPr>
          <w:ins w:id="1643" w:author="Author"/>
        </w:trPr>
        <w:tc>
          <w:tcPr>
            <w:tcW w:w="899" w:type="pct"/>
            <w:tcPrChange w:id="1644" w:author="Author">
              <w:tcPr>
                <w:tcW w:w="803" w:type="dxa"/>
              </w:tcPr>
            </w:tcPrChange>
          </w:tcPr>
          <w:p w14:paraId="57319AFB" w14:textId="77777777" w:rsidR="005548AA" w:rsidRPr="00355708" w:rsidRDefault="005548AA" w:rsidP="00F91337">
            <w:pPr>
              <w:wordWrap w:val="0"/>
              <w:rPr>
                <w:ins w:id="1645" w:author="Author"/>
                <w:rFonts w:eastAsia="Times New Roman" w:cstheme="minorHAnsi"/>
                <w:color w:val="000000"/>
                <w:bdr w:val="none" w:sz="0" w:space="0" w:color="auto" w:frame="1"/>
                <w:rPrChange w:id="1646" w:author="Author">
                  <w:rPr>
                    <w:ins w:id="1647" w:author="Author"/>
                    <w:rFonts w:ascii="Lucida Console" w:eastAsia="Times New Roman" w:hAnsi="Lucida Console" w:cs="Courier New"/>
                    <w:color w:val="000000"/>
                    <w:sz w:val="14"/>
                    <w:szCs w:val="14"/>
                    <w:bdr w:val="none" w:sz="0" w:space="0" w:color="auto" w:frame="1"/>
                  </w:rPr>
                </w:rPrChange>
              </w:rPr>
            </w:pPr>
            <w:ins w:id="1648" w:author="Author">
              <w:r w:rsidRPr="00355708">
                <w:rPr>
                  <w:rFonts w:eastAsia="Times New Roman" w:cstheme="minorHAnsi"/>
                  <w:color w:val="000000"/>
                  <w:bdr w:val="none" w:sz="0" w:space="0" w:color="auto" w:frame="1"/>
                  <w:rPrChange w:id="1649" w:author="Author">
                    <w:rPr>
                      <w:rFonts w:ascii="Lucida Console" w:eastAsia="Times New Roman" w:hAnsi="Lucida Console" w:cs="Courier New"/>
                      <w:color w:val="000000"/>
                      <w:sz w:val="14"/>
                      <w:szCs w:val="14"/>
                      <w:bdr w:val="none" w:sz="0" w:space="0" w:color="auto" w:frame="1"/>
                    </w:rPr>
                  </w:rPrChange>
                </w:rPr>
                <w:t>Oceania</w:t>
              </w:r>
            </w:ins>
          </w:p>
        </w:tc>
        <w:tc>
          <w:tcPr>
            <w:tcW w:w="1025" w:type="pct"/>
            <w:tcPrChange w:id="1650" w:author="Author">
              <w:tcPr>
                <w:tcW w:w="916" w:type="dxa"/>
              </w:tcPr>
            </w:tcPrChange>
          </w:tcPr>
          <w:p w14:paraId="25136906" w14:textId="77777777" w:rsidR="005548AA" w:rsidRPr="00355708" w:rsidRDefault="005548AA" w:rsidP="00F91337">
            <w:pPr>
              <w:wordWrap w:val="0"/>
              <w:rPr>
                <w:ins w:id="1651" w:author="Author"/>
                <w:rFonts w:eastAsia="Times New Roman" w:cstheme="minorHAnsi"/>
                <w:color w:val="000000"/>
                <w:bdr w:val="none" w:sz="0" w:space="0" w:color="auto" w:frame="1"/>
                <w:rPrChange w:id="1652" w:author="Author">
                  <w:rPr>
                    <w:ins w:id="1653" w:author="Author"/>
                    <w:rFonts w:ascii="Lucida Console" w:eastAsia="Times New Roman" w:hAnsi="Lucida Console" w:cs="Courier New"/>
                    <w:color w:val="000000"/>
                    <w:sz w:val="14"/>
                    <w:szCs w:val="14"/>
                    <w:bdr w:val="none" w:sz="0" w:space="0" w:color="auto" w:frame="1"/>
                  </w:rPr>
                </w:rPrChange>
              </w:rPr>
            </w:pPr>
            <w:ins w:id="1654" w:author="Author">
              <w:r w:rsidRPr="00355708">
                <w:rPr>
                  <w:rFonts w:eastAsia="Times New Roman" w:cstheme="minorHAnsi"/>
                  <w:color w:val="000000"/>
                  <w:bdr w:val="none" w:sz="0" w:space="0" w:color="auto" w:frame="1"/>
                  <w:rPrChange w:id="1655" w:author="Author">
                    <w:rPr>
                      <w:rFonts w:ascii="Lucida Console" w:eastAsia="Times New Roman" w:hAnsi="Lucida Console" w:cs="Courier New"/>
                      <w:color w:val="000000"/>
                      <w:sz w:val="14"/>
                      <w:szCs w:val="14"/>
                      <w:bdr w:val="none" w:sz="0" w:space="0" w:color="auto" w:frame="1"/>
                    </w:rPr>
                  </w:rPrChange>
                </w:rPr>
                <w:t>1.2764129</w:t>
              </w:r>
            </w:ins>
          </w:p>
        </w:tc>
        <w:tc>
          <w:tcPr>
            <w:tcW w:w="1025" w:type="pct"/>
            <w:tcPrChange w:id="1656" w:author="Author">
              <w:tcPr>
                <w:tcW w:w="916" w:type="dxa"/>
              </w:tcPr>
            </w:tcPrChange>
          </w:tcPr>
          <w:p w14:paraId="74B0DCD9" w14:textId="77777777" w:rsidR="005548AA" w:rsidRPr="00355708" w:rsidRDefault="005548AA" w:rsidP="00F91337">
            <w:pPr>
              <w:wordWrap w:val="0"/>
              <w:rPr>
                <w:ins w:id="1657" w:author="Author"/>
                <w:rFonts w:eastAsia="Times New Roman" w:cstheme="minorHAnsi"/>
                <w:color w:val="000000"/>
                <w:bdr w:val="none" w:sz="0" w:space="0" w:color="auto" w:frame="1"/>
                <w:rPrChange w:id="1658" w:author="Author">
                  <w:rPr>
                    <w:ins w:id="1659" w:author="Author"/>
                    <w:rFonts w:ascii="Lucida Console" w:eastAsia="Times New Roman" w:hAnsi="Lucida Console" w:cs="Courier New"/>
                    <w:color w:val="000000"/>
                    <w:sz w:val="14"/>
                    <w:szCs w:val="14"/>
                    <w:bdr w:val="none" w:sz="0" w:space="0" w:color="auto" w:frame="1"/>
                  </w:rPr>
                </w:rPrChange>
              </w:rPr>
            </w:pPr>
            <w:ins w:id="1660" w:author="Author">
              <w:r w:rsidRPr="00355708">
                <w:rPr>
                  <w:rFonts w:eastAsia="Times New Roman" w:cstheme="minorHAnsi"/>
                  <w:color w:val="000000"/>
                  <w:bdr w:val="none" w:sz="0" w:space="0" w:color="auto" w:frame="1"/>
                  <w:rPrChange w:id="1661" w:author="Author">
                    <w:rPr>
                      <w:rFonts w:ascii="Lucida Console" w:eastAsia="Times New Roman" w:hAnsi="Lucida Console" w:cs="Courier New"/>
                      <w:color w:val="000000"/>
                      <w:sz w:val="14"/>
                      <w:szCs w:val="14"/>
                      <w:bdr w:val="none" w:sz="0" w:space="0" w:color="auto" w:frame="1"/>
                    </w:rPr>
                  </w:rPrChange>
                </w:rPr>
                <w:t>7.672324</w:t>
              </w:r>
            </w:ins>
          </w:p>
        </w:tc>
        <w:tc>
          <w:tcPr>
            <w:tcW w:w="1025" w:type="pct"/>
            <w:tcPrChange w:id="1662" w:author="Author">
              <w:tcPr>
                <w:tcW w:w="916" w:type="dxa"/>
              </w:tcPr>
            </w:tcPrChange>
          </w:tcPr>
          <w:p w14:paraId="40157096" w14:textId="77777777" w:rsidR="005548AA" w:rsidRPr="00355708" w:rsidRDefault="005548AA" w:rsidP="00F91337">
            <w:pPr>
              <w:wordWrap w:val="0"/>
              <w:rPr>
                <w:ins w:id="1663" w:author="Author"/>
                <w:rFonts w:eastAsia="Times New Roman" w:cstheme="minorHAnsi"/>
                <w:color w:val="000000"/>
                <w:bdr w:val="none" w:sz="0" w:space="0" w:color="auto" w:frame="1"/>
                <w:rPrChange w:id="1664" w:author="Author">
                  <w:rPr>
                    <w:ins w:id="1665" w:author="Author"/>
                    <w:rFonts w:ascii="Lucida Console" w:eastAsia="Times New Roman" w:hAnsi="Lucida Console" w:cs="Courier New"/>
                    <w:color w:val="000000"/>
                    <w:sz w:val="14"/>
                    <w:szCs w:val="14"/>
                    <w:bdr w:val="none" w:sz="0" w:space="0" w:color="auto" w:frame="1"/>
                  </w:rPr>
                </w:rPrChange>
              </w:rPr>
            </w:pPr>
            <w:ins w:id="1666" w:author="Author">
              <w:r w:rsidRPr="00355708">
                <w:rPr>
                  <w:rFonts w:eastAsia="Times New Roman" w:cstheme="minorHAnsi"/>
                  <w:color w:val="000000"/>
                  <w:bdr w:val="none" w:sz="0" w:space="0" w:color="auto" w:frame="1"/>
                  <w:rPrChange w:id="1667" w:author="Author">
                    <w:rPr>
                      <w:rFonts w:ascii="Lucida Console" w:eastAsia="Times New Roman" w:hAnsi="Lucida Console" w:cs="Courier New"/>
                      <w:color w:val="000000"/>
                      <w:sz w:val="14"/>
                      <w:szCs w:val="14"/>
                      <w:bdr w:val="none" w:sz="0" w:space="0" w:color="auto" w:frame="1"/>
                    </w:rPr>
                  </w:rPrChange>
                </w:rPr>
                <w:t>-0.3200811</w:t>
              </w:r>
            </w:ins>
          </w:p>
        </w:tc>
        <w:tc>
          <w:tcPr>
            <w:tcW w:w="1025" w:type="pct"/>
            <w:tcPrChange w:id="1668" w:author="Author">
              <w:tcPr>
                <w:tcW w:w="916" w:type="dxa"/>
              </w:tcPr>
            </w:tcPrChange>
          </w:tcPr>
          <w:p w14:paraId="118CF8CC" w14:textId="77777777" w:rsidR="005548AA" w:rsidRPr="00355708" w:rsidRDefault="005548AA" w:rsidP="00F91337">
            <w:pPr>
              <w:wordWrap w:val="0"/>
              <w:rPr>
                <w:ins w:id="1669" w:author="Author"/>
                <w:rFonts w:eastAsia="Times New Roman" w:cstheme="minorHAnsi"/>
                <w:color w:val="000000"/>
                <w:bdr w:val="none" w:sz="0" w:space="0" w:color="auto" w:frame="1"/>
                <w:rPrChange w:id="1670" w:author="Author">
                  <w:rPr>
                    <w:ins w:id="1671" w:author="Author"/>
                    <w:rFonts w:ascii="Lucida Console" w:eastAsia="Times New Roman" w:hAnsi="Lucida Console" w:cs="Courier New"/>
                    <w:color w:val="000000"/>
                    <w:sz w:val="14"/>
                    <w:szCs w:val="14"/>
                    <w:bdr w:val="none" w:sz="0" w:space="0" w:color="auto" w:frame="1"/>
                  </w:rPr>
                </w:rPrChange>
              </w:rPr>
            </w:pPr>
            <w:ins w:id="1672" w:author="Author">
              <w:r w:rsidRPr="00355708">
                <w:rPr>
                  <w:rFonts w:eastAsia="Times New Roman" w:cstheme="minorHAnsi"/>
                  <w:color w:val="000000"/>
                  <w:bdr w:val="none" w:sz="0" w:space="0" w:color="auto" w:frame="1"/>
                  <w:rPrChange w:id="1673" w:author="Author">
                    <w:rPr>
                      <w:rFonts w:ascii="Lucida Console" w:eastAsia="Times New Roman" w:hAnsi="Lucida Console" w:cs="Courier New"/>
                      <w:color w:val="000000"/>
                      <w:sz w:val="14"/>
                      <w:szCs w:val="14"/>
                      <w:bdr w:val="none" w:sz="0" w:space="0" w:color="auto" w:frame="1"/>
                    </w:rPr>
                  </w:rPrChange>
                </w:rPr>
                <w:t>0.2780263</w:t>
              </w:r>
            </w:ins>
          </w:p>
        </w:tc>
      </w:tr>
    </w:tbl>
    <w:p w14:paraId="3A87ED5C" w14:textId="77777777" w:rsidR="009571A1" w:rsidRPr="00D864B0" w:rsidDel="005548AA" w:rsidRDefault="009571A1" w:rsidP="00E433F7">
      <w:pPr>
        <w:jc w:val="both"/>
        <w:rPr>
          <w:del w:id="1674" w:author="Author"/>
        </w:rPr>
      </w:pPr>
    </w:p>
    <w:p w14:paraId="12B60AD5" w14:textId="530F28FD"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75" w:author="Author"/>
          <w:rFonts w:ascii="Lucida Console" w:eastAsia="Times New Roman" w:hAnsi="Lucida Console" w:cs="Courier New"/>
          <w:color w:val="000000"/>
          <w:sz w:val="14"/>
          <w:szCs w:val="14"/>
          <w:bdr w:val="none" w:sz="0" w:space="0" w:color="auto" w:frame="1"/>
        </w:rPr>
      </w:pPr>
    </w:p>
    <w:p w14:paraId="5F91A974" w14:textId="2D6C7D6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76" w:author="Author"/>
          <w:rFonts w:ascii="Lucida Console" w:eastAsia="Times New Roman" w:hAnsi="Lucida Console" w:cs="Courier New"/>
          <w:color w:val="000000"/>
          <w:sz w:val="14"/>
          <w:szCs w:val="14"/>
          <w:bdr w:val="none" w:sz="0" w:space="0" w:color="auto" w:frame="1"/>
        </w:rPr>
      </w:pPr>
      <w:bookmarkStart w:id="1677" w:name="_Hlk49859699"/>
      <w:del w:id="1678" w:author="Author">
        <w:r w:rsidRPr="00D864B0" w:rsidDel="005548AA">
          <w:rPr>
            <w:rFonts w:ascii="Lucida Console" w:eastAsia="Times New Roman" w:hAnsi="Lucida Console" w:cs="Courier New"/>
            <w:color w:val="000000"/>
            <w:sz w:val="14"/>
            <w:szCs w:val="14"/>
            <w:bdr w:val="none" w:sz="0" w:space="0" w:color="auto" w:frame="1"/>
          </w:rPr>
          <w:delText xml:space="preserve">              log(1 + gdp_scaled) (Intercept) pop_per_mil</w:delText>
        </w:r>
      </w:del>
      <w:ins w:id="1679" w:author="Author">
        <w:del w:id="1680" w:author="Author">
          <w:r w:rsidR="005F1DF3" w:rsidDel="005548AA">
            <w:rPr>
              <w:rFonts w:ascii="Lucida Console" w:eastAsia="Times New Roman" w:hAnsi="Lucida Console" w:cs="Courier New"/>
              <w:color w:val="000000"/>
              <w:sz w:val="14"/>
              <w:szCs w:val="14"/>
              <w:bdr w:val="none" w:sz="0" w:space="0" w:color="auto" w:frame="1"/>
            </w:rPr>
            <w:delText>population (million)</w:delText>
          </w:r>
        </w:del>
      </w:ins>
      <w:del w:id="1681" w:author="Author">
        <w:r w:rsidRPr="00D864B0" w:rsidDel="005548AA">
          <w:rPr>
            <w:rFonts w:ascii="Lucida Console" w:eastAsia="Times New Roman" w:hAnsi="Lucida Console" w:cs="Courier New"/>
            <w:color w:val="000000"/>
            <w:sz w:val="14"/>
            <w:szCs w:val="14"/>
            <w:bdr w:val="none" w:sz="0" w:space="0" w:color="auto" w:frame="1"/>
          </w:rPr>
          <w:delText>_scaled internet_per_pop</w:delText>
        </w:r>
      </w:del>
      <w:ins w:id="1682" w:author="Author">
        <w:del w:id="1683" w:author="Author">
          <w:r w:rsidR="005F1DF3" w:rsidDel="005548AA">
            <w:rPr>
              <w:rFonts w:ascii="Lucida Console" w:eastAsia="Times New Roman" w:hAnsi="Lucida Console" w:cs="Courier New"/>
              <w:color w:val="000000"/>
              <w:sz w:val="14"/>
              <w:szCs w:val="14"/>
              <w:bdr w:val="none" w:sz="0" w:space="0" w:color="auto" w:frame="1"/>
            </w:rPr>
            <w:delText>broadband_subscribers</w:delText>
          </w:r>
        </w:del>
      </w:ins>
      <w:del w:id="1684" w:author="Author">
        <w:r w:rsidRPr="00D864B0" w:rsidDel="005548AA">
          <w:rPr>
            <w:rFonts w:ascii="Lucida Console" w:eastAsia="Times New Roman" w:hAnsi="Lucida Console" w:cs="Courier New"/>
            <w:color w:val="000000"/>
            <w:sz w:val="14"/>
            <w:szCs w:val="14"/>
            <w:bdr w:val="none" w:sz="0" w:space="0" w:color="auto" w:frame="1"/>
          </w:rPr>
          <w:delText>_scaled</w:delText>
        </w:r>
      </w:del>
    </w:p>
    <w:p w14:paraId="721EB821" w14:textId="69984B7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5" w:author="Author"/>
          <w:rFonts w:ascii="Lucida Console" w:eastAsia="Times New Roman" w:hAnsi="Lucida Console" w:cs="Courier New"/>
          <w:color w:val="000000"/>
          <w:sz w:val="14"/>
          <w:szCs w:val="14"/>
          <w:bdr w:val="none" w:sz="0" w:space="0" w:color="auto" w:frame="1"/>
        </w:rPr>
      </w:pPr>
      <w:del w:id="1686" w:author="Author">
        <w:r w:rsidRPr="00D864B0" w:rsidDel="005548AA">
          <w:rPr>
            <w:rFonts w:ascii="Lucida Console" w:eastAsia="Times New Roman" w:hAnsi="Lucida Console" w:cs="Courier New"/>
            <w:color w:val="000000"/>
            <w:sz w:val="14"/>
            <w:szCs w:val="14"/>
            <w:bdr w:val="none" w:sz="0" w:space="0" w:color="auto" w:frame="1"/>
          </w:rPr>
          <w:delText>Africa                  1.1025678    8.248046         -0.3200811               0.2780263</w:delText>
        </w:r>
      </w:del>
    </w:p>
    <w:p w14:paraId="1F8AC6E5" w14:textId="617BF53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7" w:author="Author"/>
          <w:rFonts w:ascii="Lucida Console" w:eastAsia="Times New Roman" w:hAnsi="Lucida Console" w:cs="Courier New"/>
          <w:color w:val="000000"/>
          <w:sz w:val="14"/>
          <w:szCs w:val="14"/>
          <w:bdr w:val="none" w:sz="0" w:space="0" w:color="auto" w:frame="1"/>
        </w:rPr>
      </w:pPr>
      <w:del w:id="1688" w:author="Author">
        <w:r w:rsidRPr="00D864B0" w:rsidDel="005548AA">
          <w:rPr>
            <w:rFonts w:ascii="Lucida Console" w:eastAsia="Times New Roman" w:hAnsi="Lucida Console" w:cs="Courier New"/>
            <w:color w:val="000000"/>
            <w:sz w:val="14"/>
            <w:szCs w:val="14"/>
            <w:bdr w:val="none" w:sz="0" w:space="0" w:color="auto" w:frame="1"/>
          </w:rPr>
          <w:delText>Americas                0.2314024    7.858342         -0.3200811               0.2780263</w:delText>
        </w:r>
      </w:del>
    </w:p>
    <w:p w14:paraId="29FD113D" w14:textId="76CE4AB8"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89" w:author="Author"/>
          <w:rFonts w:ascii="Lucida Console" w:eastAsia="Times New Roman" w:hAnsi="Lucida Console" w:cs="Courier New"/>
          <w:color w:val="000000"/>
          <w:sz w:val="14"/>
          <w:szCs w:val="14"/>
          <w:bdr w:val="none" w:sz="0" w:space="0" w:color="auto" w:frame="1"/>
        </w:rPr>
      </w:pPr>
      <w:del w:id="1690" w:author="Author">
        <w:r w:rsidRPr="00D864B0" w:rsidDel="005548AA">
          <w:rPr>
            <w:rFonts w:ascii="Lucida Console" w:eastAsia="Times New Roman" w:hAnsi="Lucida Console" w:cs="Courier New"/>
            <w:color w:val="000000"/>
            <w:sz w:val="14"/>
            <w:szCs w:val="14"/>
            <w:bdr w:val="none" w:sz="0" w:space="0" w:color="auto" w:frame="1"/>
          </w:rPr>
          <w:delText>Asia                    0.5302122    7.981479         -0.3200811               0.2780263</w:delText>
        </w:r>
      </w:del>
    </w:p>
    <w:p w14:paraId="6C8B2707" w14:textId="38257371"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1" w:author="Author"/>
          <w:rFonts w:ascii="Lucida Console" w:eastAsia="Times New Roman" w:hAnsi="Lucida Console" w:cs="Courier New"/>
          <w:color w:val="000000"/>
          <w:sz w:val="14"/>
          <w:szCs w:val="14"/>
          <w:bdr w:val="none" w:sz="0" w:space="0" w:color="auto" w:frame="1"/>
        </w:rPr>
      </w:pPr>
      <w:del w:id="1692" w:author="Author">
        <w:r w:rsidRPr="00D864B0" w:rsidDel="005548AA">
          <w:rPr>
            <w:rFonts w:ascii="Lucida Console" w:eastAsia="Times New Roman" w:hAnsi="Lucida Console" w:cs="Courier New"/>
            <w:color w:val="000000"/>
            <w:sz w:val="14"/>
            <w:szCs w:val="14"/>
            <w:bdr w:val="none" w:sz="0" w:space="0" w:color="auto" w:frame="1"/>
          </w:rPr>
          <w:delText>Europe                  0.1876811    8.645233         -0.3200811               0.2780263</w:delText>
        </w:r>
      </w:del>
    </w:p>
    <w:p w14:paraId="31651787" w14:textId="3E5466EE"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3" w:author="Author"/>
          <w:rFonts w:ascii="Lucida Console" w:eastAsia="Times New Roman" w:hAnsi="Lucida Console" w:cs="Courier New"/>
          <w:color w:val="000000"/>
          <w:sz w:val="14"/>
          <w:szCs w:val="14"/>
          <w:bdr w:val="none" w:sz="0" w:space="0" w:color="auto" w:frame="1"/>
        </w:rPr>
      </w:pPr>
      <w:del w:id="1694" w:author="Author">
        <w:r w:rsidRPr="00D864B0" w:rsidDel="005548AA">
          <w:rPr>
            <w:rFonts w:ascii="Lucida Console" w:eastAsia="Times New Roman" w:hAnsi="Lucida Console" w:cs="Courier New"/>
            <w:color w:val="000000"/>
            <w:sz w:val="14"/>
            <w:szCs w:val="14"/>
            <w:bdr w:val="none" w:sz="0" w:space="0" w:color="auto" w:frame="1"/>
          </w:rPr>
          <w:delText>North America           0.3898888    8.455814         -0.3200811               0.2780263</w:delText>
        </w:r>
      </w:del>
    </w:p>
    <w:p w14:paraId="0E4463BF" w14:textId="39ABF543" w:rsidR="008C7883" w:rsidRPr="00D864B0" w:rsidDel="005548AA"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5" w:author="Author"/>
          <w:rFonts w:ascii="Lucida Console" w:eastAsia="Times New Roman" w:hAnsi="Lucida Console" w:cs="Courier New"/>
          <w:color w:val="000000"/>
          <w:sz w:val="14"/>
          <w:szCs w:val="14"/>
          <w:bdr w:val="none" w:sz="0" w:space="0" w:color="auto" w:frame="1"/>
        </w:rPr>
      </w:pPr>
      <w:del w:id="1696" w:author="Author">
        <w:r w:rsidRPr="00D864B0" w:rsidDel="005548AA">
          <w:rPr>
            <w:rFonts w:ascii="Lucida Console" w:eastAsia="Times New Roman" w:hAnsi="Lucida Console" w:cs="Courier New"/>
            <w:color w:val="000000"/>
            <w:sz w:val="14"/>
            <w:szCs w:val="14"/>
            <w:bdr w:val="none" w:sz="0" w:space="0" w:color="auto" w:frame="1"/>
          </w:rPr>
          <w:delText>Oceania                 1.2764129    7.672324         -0.3200811               0.2780263</w:delText>
        </w:r>
      </w:del>
    </w:p>
    <w:bookmarkEnd w:id="1677"/>
    <w:p w14:paraId="4479210F" w14:textId="4FCF5B9F" w:rsidR="008C7883" w:rsidRPr="00D864B0" w:rsidDel="005548AA" w:rsidRDefault="008C7883" w:rsidP="00952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del w:id="1697" w:author="Author"/>
          <w:rFonts w:ascii="Lucida Console" w:eastAsia="Times New Roman" w:hAnsi="Lucida Console" w:cs="Courier New"/>
          <w:color w:val="000000"/>
          <w:sz w:val="14"/>
          <w:szCs w:val="14"/>
          <w:bdr w:val="none" w:sz="0" w:space="0" w:color="auto" w:frame="1"/>
        </w:rPr>
      </w:pPr>
    </w:p>
    <w:p w14:paraId="2BFABE72" w14:textId="77777777" w:rsidR="00952253" w:rsidRPr="00D864B0" w:rsidRDefault="00952253" w:rsidP="00E433F7">
      <w:pPr>
        <w:jc w:val="both"/>
        <w:rPr>
          <w:sz w:val="14"/>
          <w:szCs w:val="14"/>
        </w:rPr>
      </w:pPr>
    </w:p>
    <w:p w14:paraId="3B1A2DC1" w14:textId="051BBD14" w:rsidR="00E41FC9" w:rsidRPr="00D864B0" w:rsidDel="009571A1" w:rsidRDefault="00FB2E32" w:rsidP="00E433F7">
      <w:pPr>
        <w:pStyle w:val="Caption"/>
        <w:jc w:val="both"/>
        <w:rPr>
          <w:moveFrom w:id="1698" w:author="Author"/>
        </w:rPr>
      </w:pPr>
      <w:moveFromRangeStart w:id="1699" w:author="Author" w:name="move49773460"/>
      <w:moveFrom w:id="1700" w:author="Author">
        <w:r w:rsidRPr="00D864B0" w:rsidDel="009571A1">
          <w:t xml:space="preserve">Table </w:t>
        </w:r>
        <w:r w:rsidR="009571A1" w:rsidDel="009571A1">
          <w:rPr>
            <w:b w:val="0"/>
            <w:iCs w:val="0"/>
          </w:rPr>
          <w:fldChar w:fldCharType="begin"/>
        </w:r>
        <w:r w:rsidR="009571A1" w:rsidDel="009571A1">
          <w:instrText xml:space="preserve"> SEQ Table \* ARABIC </w:instrText>
        </w:r>
        <w:r w:rsidR="009571A1" w:rsidDel="009571A1">
          <w:rPr>
            <w:b w:val="0"/>
            <w:iCs w:val="0"/>
          </w:rPr>
          <w:fldChar w:fldCharType="separate"/>
        </w:r>
        <w:r w:rsidR="00FC6C4B" w:rsidRPr="00D864B0" w:rsidDel="009571A1">
          <w:rPr>
            <w:noProof/>
          </w:rPr>
          <w:t>4</w:t>
        </w:r>
        <w:r w:rsidR="009571A1" w:rsidDel="009571A1">
          <w:rPr>
            <w:b w:val="0"/>
            <w:iCs w:val="0"/>
            <w:noProof/>
          </w:rPr>
          <w:fldChar w:fldCharType="end"/>
        </w:r>
        <w:r w:rsidRPr="00D864B0" w:rsidDel="009571A1">
          <w:t xml:space="preserve">: </w:t>
        </w:r>
        <w:r w:rsidR="00F01B3A" w:rsidRPr="00D864B0" w:rsidDel="009571A1">
          <w:t xml:space="preserve">Global models III. </w:t>
        </w:r>
        <w:r w:rsidR="00D320CB" w:rsidRPr="00D864B0" w:rsidDel="009571A1">
          <w:t>R</w:t>
        </w:r>
        <w:r w:rsidRPr="00D864B0" w:rsidDel="009571A1">
          <w:t>andom effects model by continent</w:t>
        </w:r>
        <w:r w:rsidR="00F01B3A" w:rsidRPr="00D864B0" w:rsidDel="009571A1">
          <w:t xml:space="preserve"> (DV: download per capita)</w:t>
        </w:r>
      </w:moveFrom>
    </w:p>
    <w:moveFromRangeEnd w:id="1699"/>
    <w:p w14:paraId="1FBA5DE9" w14:textId="65F706BE" w:rsidR="00165A5B" w:rsidRPr="00D864B0" w:rsidRDefault="00123A13" w:rsidP="00E433F7">
      <w:pPr>
        <w:jc w:val="both"/>
      </w:pPr>
      <w:r w:rsidRPr="00D864B0">
        <w:t>From the table above</w:t>
      </w:r>
      <w:r w:rsidR="00E37781" w:rsidRPr="00D864B0">
        <w:t>,</w:t>
      </w:r>
      <w:r w:rsidRPr="00D864B0">
        <w:t xml:space="preserve"> the varying intercept points to higher European and North American download bas</w:t>
      </w:r>
      <w:r w:rsidR="00F66ACF" w:rsidRPr="00D864B0">
        <w:t>e</w:t>
      </w:r>
      <w:r w:rsidRPr="00D864B0">
        <w:t xml:space="preserve">lines. More interesting is </w:t>
      </w:r>
      <w:r w:rsidR="003A3EAE" w:rsidRPr="00D864B0">
        <w:t xml:space="preserve">the </w:t>
      </w:r>
      <w:r w:rsidRPr="00D864B0">
        <w:t xml:space="preserve">huge difference in the effect of </w:t>
      </w:r>
      <w:r w:rsidR="006D64EA" w:rsidRPr="00D864B0">
        <w:t>GDP</w:t>
      </w:r>
      <w:r w:rsidRPr="00D864B0">
        <w:t xml:space="preserve">. </w:t>
      </w:r>
      <w:r w:rsidR="00764A2C" w:rsidRPr="00D864B0">
        <w:t xml:space="preserve">The impact of </w:t>
      </w:r>
      <w:r w:rsidR="006D64EA" w:rsidRPr="00D864B0">
        <w:t xml:space="preserve">gross income </w:t>
      </w:r>
      <w:r w:rsidR="00764A2C" w:rsidRPr="00D864B0">
        <w:t xml:space="preserve">on downloading is much higher for countries in </w:t>
      </w:r>
      <w:r w:rsidRPr="00D864B0">
        <w:t xml:space="preserve">the African continent </w:t>
      </w:r>
      <w:r w:rsidR="009C75BF" w:rsidRPr="00D864B0">
        <w:t>than</w:t>
      </w:r>
      <w:r w:rsidR="00E37781" w:rsidRPr="00D864B0">
        <w:t>,</w:t>
      </w:r>
      <w:r w:rsidR="009C75BF" w:rsidRPr="00D864B0">
        <w:t xml:space="preserve"> </w:t>
      </w:r>
      <w:r w:rsidR="00E41FC9" w:rsidRPr="00D864B0">
        <w:t>for example</w:t>
      </w:r>
      <w:r w:rsidR="00E37781" w:rsidRPr="00D864B0">
        <w:t>,</w:t>
      </w:r>
      <w:r w:rsidR="00E41FC9" w:rsidRPr="00D864B0">
        <w:t xml:space="preserve"> </w:t>
      </w:r>
      <w:r w:rsidR="009C75BF" w:rsidRPr="00D864B0">
        <w:t>in Europe.</w:t>
      </w:r>
    </w:p>
    <w:p w14:paraId="2D3EAA4E" w14:textId="7606986C" w:rsidR="00D320CB" w:rsidRPr="00D864B0" w:rsidRDefault="00574C8E" w:rsidP="00D320CB">
      <w:r w:rsidRPr="00D864B0">
        <w:t>I</w:t>
      </w:r>
      <w:r w:rsidR="00BE4974" w:rsidRPr="00D864B0">
        <w:t>t is possible that the cause of th</w:t>
      </w:r>
      <w:r w:rsidR="003A3EAE" w:rsidRPr="00D864B0">
        <w:t>ese</w:t>
      </w:r>
      <w:r w:rsidR="00BE4974" w:rsidRPr="00D864B0">
        <w:t xml:space="preserve"> differences </w:t>
      </w:r>
      <w:r w:rsidR="00B213CD" w:rsidRPr="00D864B0">
        <w:t xml:space="preserve">is </w:t>
      </w:r>
      <w:r w:rsidR="00BE4974" w:rsidRPr="00D864B0">
        <w:t xml:space="preserve">geographical in nature, because, for example, shadow library related practices propagate via </w:t>
      </w:r>
      <w:r w:rsidRPr="00D864B0">
        <w:t xml:space="preserve">physical proximity and </w:t>
      </w:r>
      <w:r w:rsidR="00B23B82" w:rsidRPr="00D864B0">
        <w:t xml:space="preserve">the </w:t>
      </w:r>
      <w:r w:rsidRPr="00D864B0">
        <w:t>close trust relationship</w:t>
      </w:r>
      <w:r w:rsidR="00E37781" w:rsidRPr="00D864B0">
        <w:t>s</w:t>
      </w:r>
      <w:r w:rsidRPr="00D864B0">
        <w:t xml:space="preserve"> of individuals. While this may be the case, it is hard to test that hypothesis with current data. On the other hand, geographic location may also be a proxy for </w:t>
      </w:r>
      <w:r w:rsidR="00CD5449" w:rsidRPr="00D864B0">
        <w:t xml:space="preserve">the </w:t>
      </w:r>
      <w:r w:rsidR="009745F0" w:rsidRPr="00D864B0">
        <w:t>level of development and in that case</w:t>
      </w:r>
      <w:r w:rsidR="00E61C3A" w:rsidRPr="00D864B0">
        <w:t>,</w:t>
      </w:r>
      <w:r w:rsidR="009745F0" w:rsidRPr="00D864B0">
        <w:t xml:space="preserve"> we can conduct a similar analysis using </w:t>
      </w:r>
      <w:r w:rsidR="003A3D12" w:rsidRPr="00D864B0">
        <w:t>the World Bank’s income categories</w:t>
      </w:r>
      <w:r w:rsidR="00E41FC9" w:rsidRPr="00D864B0">
        <w:t xml:space="preserve"> instead of geographic location, a</w:t>
      </w:r>
      <w:r w:rsidR="00646700" w:rsidRPr="00D864B0">
        <w:t>s well as</w:t>
      </w:r>
      <w:r w:rsidR="00E41FC9" w:rsidRPr="00D864B0">
        <w:t xml:space="preserve"> test for the effect of </w:t>
      </w:r>
      <w:r w:rsidR="00FC6C4B" w:rsidRPr="00D864B0">
        <w:t xml:space="preserve">GDP, </w:t>
      </w:r>
      <w:r w:rsidR="00E41FC9" w:rsidRPr="00D864B0">
        <w:t xml:space="preserve">R&amp;D and </w:t>
      </w:r>
      <w:r w:rsidR="00FC6C4B" w:rsidRPr="00D864B0">
        <w:t xml:space="preserve">educated population </w:t>
      </w:r>
      <w:r w:rsidR="00E41FC9" w:rsidRPr="00D864B0">
        <w:t xml:space="preserve">in different </w:t>
      </w:r>
      <w:r w:rsidR="006D64EA" w:rsidRPr="00D864B0">
        <w:t>income</w:t>
      </w:r>
      <w:r w:rsidR="00E41FC9" w:rsidRPr="00D864B0">
        <w:t xml:space="preserve"> categories.</w:t>
      </w:r>
      <w:r w:rsidR="007E10E0" w:rsidRPr="00D864B0">
        <w:fldChar w:fldCharType="begin"/>
      </w:r>
      <w:r w:rsidR="007E10E0" w:rsidRPr="00D864B0">
        <w:instrText xml:space="preserve"> REF _Ref11764294 \h </w:instrText>
      </w:r>
      <w:r w:rsidR="00E433F7" w:rsidRPr="00D864B0">
        <w:instrText xml:space="preserve"> \* MERGEFORMAT </w:instrText>
      </w:r>
      <w:r w:rsidR="007E10E0" w:rsidRPr="00D864B0">
        <w:fldChar w:fldCharType="separate"/>
      </w:r>
    </w:p>
    <w:p w14:paraId="140E5917" w14:textId="024768B8" w:rsidR="008516C6" w:rsidRDefault="00D320CB" w:rsidP="00E433F7">
      <w:pPr>
        <w:jc w:val="both"/>
        <w:rPr>
          <w:ins w:id="1701" w:author="Author"/>
        </w:rPr>
      </w:pPr>
      <w:r w:rsidRPr="00D864B0">
        <w:t>Table</w:t>
      </w:r>
      <w:ins w:id="1702" w:author="Author">
        <w:r w:rsidR="002B51AD">
          <w:t>s</w:t>
        </w:r>
      </w:ins>
      <w:r w:rsidRPr="00D864B0">
        <w:rPr>
          <w:noProof/>
        </w:rPr>
        <w:t xml:space="preserve"> 5</w:t>
      </w:r>
      <w:r w:rsidR="007E10E0" w:rsidRPr="00D864B0">
        <w:fldChar w:fldCharType="end"/>
      </w:r>
      <w:r w:rsidR="007E10E0" w:rsidRPr="00D864B0">
        <w:t xml:space="preserve"> </w:t>
      </w:r>
      <w:r w:rsidR="00FC6C4B" w:rsidRPr="00D864B0">
        <w:t xml:space="preserve">and 6 show </w:t>
      </w:r>
      <w:r w:rsidR="009745F0" w:rsidRPr="00D864B0">
        <w:t xml:space="preserve">the outcome of </w:t>
      </w:r>
      <w:r w:rsidR="00FC6C4B" w:rsidRPr="00D864B0">
        <w:t xml:space="preserve">these </w:t>
      </w:r>
      <w:r w:rsidR="009745F0" w:rsidRPr="00D864B0">
        <w:t>model</w:t>
      </w:r>
      <w:r w:rsidR="00FC6C4B" w:rsidRPr="00D864B0">
        <w:t>s</w:t>
      </w:r>
      <w:r w:rsidR="009745F0" w:rsidRPr="00D864B0">
        <w:t>.</w:t>
      </w:r>
    </w:p>
    <w:p w14:paraId="53F5D226" w14:textId="6C601BFF" w:rsidR="009571A1" w:rsidRPr="00D864B0" w:rsidRDefault="009571A1" w:rsidP="009571A1">
      <w:pPr>
        <w:pStyle w:val="Caption"/>
        <w:rPr>
          <w:ins w:id="1703" w:author="Author"/>
          <w:bdr w:val="none" w:sz="0" w:space="0" w:color="auto" w:frame="1"/>
        </w:rPr>
      </w:pPr>
      <w:ins w:id="1704" w:author="Author">
        <w:r w:rsidRPr="00D864B0">
          <w:t xml:space="preserve">Table </w:t>
        </w:r>
        <w:r>
          <w:fldChar w:fldCharType="begin"/>
        </w:r>
        <w:r>
          <w:instrText xml:space="preserve"> SEQ Table \* ARABIC </w:instrText>
        </w:r>
        <w:r>
          <w:fldChar w:fldCharType="separate"/>
        </w:r>
        <w:r w:rsidRPr="00D864B0">
          <w:rPr>
            <w:noProof/>
          </w:rPr>
          <w:t>5</w:t>
        </w:r>
        <w:r>
          <w:rPr>
            <w:noProof/>
          </w:rPr>
          <w:fldChar w:fldCharType="end"/>
        </w:r>
        <w:r>
          <w:t>.</w:t>
        </w:r>
        <w:r w:rsidRPr="00D864B0">
          <w:t xml:space="preserve"> Global models IV. GDP random effects model by income category. (DV: download per capita rounded, quasipoission)</w:t>
        </w:r>
      </w:ins>
    </w:p>
    <w:tbl>
      <w:tblPr>
        <w:tblStyle w:val="TableGridLight"/>
        <w:tblW w:w="5003" w:type="pct"/>
        <w:tblLook w:val="04A0" w:firstRow="1" w:lastRow="0" w:firstColumn="1" w:lastColumn="0" w:noHBand="0" w:noVBand="1"/>
        <w:tblPrChange w:id="1705" w:author="Author">
          <w:tblPr>
            <w:tblStyle w:val="TableGrid"/>
            <w:tblW w:w="5340" w:type="pct"/>
            <w:tblLook w:val="04A0" w:firstRow="1" w:lastRow="0" w:firstColumn="1" w:lastColumn="0" w:noHBand="0" w:noVBand="1"/>
          </w:tblPr>
        </w:tblPrChange>
      </w:tblPr>
      <w:tblGrid>
        <w:gridCol w:w="2341"/>
        <w:gridCol w:w="1918"/>
        <w:gridCol w:w="1413"/>
        <w:gridCol w:w="1796"/>
        <w:gridCol w:w="1888"/>
        <w:tblGridChange w:id="1706">
          <w:tblGrid>
            <w:gridCol w:w="2340"/>
            <w:gridCol w:w="1917"/>
            <w:gridCol w:w="1412"/>
            <w:gridCol w:w="1797"/>
            <w:gridCol w:w="2520"/>
          </w:tblGrid>
        </w:tblGridChange>
      </w:tblGrid>
      <w:tr w:rsidR="00355708" w:rsidRPr="00355708" w14:paraId="3F4F0553" w14:textId="77777777" w:rsidTr="00667F7A">
        <w:trPr>
          <w:ins w:id="1707" w:author="Author"/>
        </w:trPr>
        <w:tc>
          <w:tcPr>
            <w:tcW w:w="1251" w:type="pct"/>
            <w:tcPrChange w:id="1708" w:author="Author">
              <w:tcPr>
                <w:tcW w:w="1171" w:type="pct"/>
              </w:tcPr>
            </w:tcPrChange>
          </w:tcPr>
          <w:p w14:paraId="76CABA00" w14:textId="77777777" w:rsidR="00355708" w:rsidRPr="00355708" w:rsidRDefault="00355708" w:rsidP="00355708">
            <w:pPr>
              <w:wordWrap w:val="0"/>
              <w:rPr>
                <w:ins w:id="1709" w:author="Author"/>
                <w:rFonts w:eastAsia="Times New Roman" w:cstheme="minorHAnsi"/>
                <w:color w:val="000000"/>
                <w:bdr w:val="none" w:sz="0" w:space="0" w:color="auto" w:frame="1"/>
                <w:rPrChange w:id="1710" w:author="Author">
                  <w:rPr>
                    <w:ins w:id="1711" w:author="Author"/>
                    <w:rFonts w:ascii="Lucida Console" w:eastAsia="Times New Roman" w:hAnsi="Lucida Console" w:cs="Courier New"/>
                    <w:color w:val="000000"/>
                    <w:sz w:val="14"/>
                    <w:szCs w:val="14"/>
                    <w:bdr w:val="none" w:sz="0" w:space="0" w:color="auto" w:frame="1"/>
                  </w:rPr>
                </w:rPrChange>
              </w:rPr>
            </w:pPr>
          </w:p>
        </w:tc>
        <w:tc>
          <w:tcPr>
            <w:tcW w:w="1025" w:type="pct"/>
            <w:tcPrChange w:id="1712" w:author="Author">
              <w:tcPr>
                <w:tcW w:w="960" w:type="pct"/>
              </w:tcPr>
            </w:tcPrChange>
          </w:tcPr>
          <w:p w14:paraId="5A4E9AF8" w14:textId="77777777" w:rsidR="00355708" w:rsidRPr="00355708" w:rsidRDefault="00355708" w:rsidP="00355708">
            <w:pPr>
              <w:wordWrap w:val="0"/>
              <w:rPr>
                <w:ins w:id="1713" w:author="Author"/>
                <w:rFonts w:eastAsia="Times New Roman" w:cstheme="minorHAnsi"/>
                <w:color w:val="000000"/>
                <w:bdr w:val="none" w:sz="0" w:space="0" w:color="auto" w:frame="1"/>
                <w:rPrChange w:id="1714" w:author="Author">
                  <w:rPr>
                    <w:ins w:id="1715" w:author="Author"/>
                    <w:rFonts w:ascii="Lucida Console" w:eastAsia="Times New Roman" w:hAnsi="Lucida Console" w:cs="Courier New"/>
                    <w:color w:val="000000"/>
                    <w:sz w:val="14"/>
                    <w:szCs w:val="14"/>
                    <w:bdr w:val="none" w:sz="0" w:space="0" w:color="auto" w:frame="1"/>
                  </w:rPr>
                </w:rPrChange>
              </w:rPr>
            </w:pPr>
            <w:ins w:id="1716" w:author="Author">
              <w:r w:rsidRPr="00355708">
                <w:rPr>
                  <w:rFonts w:eastAsia="Times New Roman" w:cstheme="minorHAnsi"/>
                  <w:color w:val="000000"/>
                  <w:bdr w:val="none" w:sz="0" w:space="0" w:color="auto" w:frame="1"/>
                  <w:rPrChange w:id="1717" w:author="Author">
                    <w:rPr>
                      <w:rFonts w:ascii="Lucida Console" w:eastAsia="Times New Roman" w:hAnsi="Lucida Console" w:cs="Courier New"/>
                      <w:color w:val="000000"/>
                      <w:sz w:val="14"/>
                      <w:szCs w:val="14"/>
                      <w:bdr w:val="none" w:sz="0" w:space="0" w:color="auto" w:frame="1"/>
                    </w:rPr>
                  </w:rPrChange>
                </w:rPr>
                <w:t>log(1+gdp_scaled)</w:t>
              </w:r>
            </w:ins>
          </w:p>
        </w:tc>
        <w:tc>
          <w:tcPr>
            <w:tcW w:w="755" w:type="pct"/>
            <w:tcPrChange w:id="1718" w:author="Author">
              <w:tcPr>
                <w:tcW w:w="707" w:type="pct"/>
              </w:tcPr>
            </w:tcPrChange>
          </w:tcPr>
          <w:p w14:paraId="149BF76F" w14:textId="77777777" w:rsidR="00355708" w:rsidRPr="00355708" w:rsidRDefault="00355708" w:rsidP="00355708">
            <w:pPr>
              <w:wordWrap w:val="0"/>
              <w:rPr>
                <w:ins w:id="1719" w:author="Author"/>
                <w:rFonts w:eastAsia="Times New Roman" w:cstheme="minorHAnsi"/>
                <w:color w:val="000000"/>
                <w:bdr w:val="none" w:sz="0" w:space="0" w:color="auto" w:frame="1"/>
                <w:rPrChange w:id="1720" w:author="Author">
                  <w:rPr>
                    <w:ins w:id="1721" w:author="Author"/>
                    <w:rFonts w:ascii="Lucida Console" w:eastAsia="Times New Roman" w:hAnsi="Lucida Console" w:cs="Courier New"/>
                    <w:color w:val="000000"/>
                    <w:sz w:val="14"/>
                    <w:szCs w:val="14"/>
                    <w:bdr w:val="none" w:sz="0" w:space="0" w:color="auto" w:frame="1"/>
                  </w:rPr>
                </w:rPrChange>
              </w:rPr>
            </w:pPr>
            <w:ins w:id="1722" w:author="Author">
              <w:r w:rsidRPr="00355708">
                <w:rPr>
                  <w:rFonts w:eastAsia="Times New Roman" w:cstheme="minorHAnsi"/>
                  <w:color w:val="000000"/>
                  <w:bdr w:val="none" w:sz="0" w:space="0" w:color="auto" w:frame="1"/>
                  <w:rPrChange w:id="1723" w:author="Author">
                    <w:rPr>
                      <w:rFonts w:ascii="Lucida Console" w:eastAsia="Times New Roman" w:hAnsi="Lucida Console" w:cs="Courier New"/>
                      <w:color w:val="000000"/>
                      <w:sz w:val="14"/>
                      <w:szCs w:val="14"/>
                      <w:bdr w:val="none" w:sz="0" w:space="0" w:color="auto" w:frame="1"/>
                    </w:rPr>
                  </w:rPrChange>
                </w:rPr>
                <w:t>(Intercept)</w:t>
              </w:r>
            </w:ins>
          </w:p>
        </w:tc>
        <w:tc>
          <w:tcPr>
            <w:tcW w:w="960" w:type="pct"/>
            <w:tcPrChange w:id="1724" w:author="Author">
              <w:tcPr>
                <w:tcW w:w="900" w:type="pct"/>
              </w:tcPr>
            </w:tcPrChange>
          </w:tcPr>
          <w:p w14:paraId="3E7020E9" w14:textId="036DC4CE" w:rsidR="00355708" w:rsidRPr="00355708" w:rsidRDefault="00355708" w:rsidP="00355708">
            <w:pPr>
              <w:wordWrap w:val="0"/>
              <w:rPr>
                <w:ins w:id="1725" w:author="Author"/>
                <w:rFonts w:eastAsia="Times New Roman" w:cstheme="minorHAnsi"/>
                <w:color w:val="000000"/>
                <w:bdr w:val="none" w:sz="0" w:space="0" w:color="auto" w:frame="1"/>
                <w:rPrChange w:id="1726" w:author="Author">
                  <w:rPr>
                    <w:ins w:id="1727" w:author="Author"/>
                    <w:rFonts w:ascii="Lucida Console" w:eastAsia="Times New Roman" w:hAnsi="Lucida Console" w:cs="Courier New"/>
                    <w:color w:val="000000"/>
                    <w:sz w:val="14"/>
                    <w:szCs w:val="14"/>
                    <w:bdr w:val="none" w:sz="0" w:space="0" w:color="auto" w:frame="1"/>
                  </w:rPr>
                </w:rPrChange>
              </w:rPr>
            </w:pPr>
            <w:ins w:id="1728" w:author="Author">
              <w:r w:rsidRPr="00FA136F">
                <w:rPr>
                  <w:rFonts w:eastAsia="Times New Roman" w:cstheme="minorHAnsi"/>
                  <w:color w:val="000000"/>
                  <w:bdr w:val="none" w:sz="0" w:space="0" w:color="auto" w:frame="1"/>
                </w:rPr>
                <w:t>Population</w:t>
              </w:r>
              <w:r>
                <w:rPr>
                  <w:rFonts w:eastAsia="Times New Roman" w:cstheme="minorHAnsi"/>
                  <w:color w:val="000000"/>
                  <w:bdr w:val="none" w:sz="0" w:space="0" w:color="auto" w:frame="1"/>
                </w:rPr>
                <w:t xml:space="preserve"> per </w:t>
              </w:r>
              <w:r w:rsidRPr="00FA136F">
                <w:rPr>
                  <w:rFonts w:eastAsia="Times New Roman" w:cstheme="minorHAnsi"/>
                  <w:color w:val="000000"/>
                  <w:bdr w:val="none" w:sz="0" w:space="0" w:color="auto" w:frame="1"/>
                </w:rPr>
                <w:t>million</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c>
          <w:tcPr>
            <w:tcW w:w="1009" w:type="pct"/>
            <w:tcPrChange w:id="1729" w:author="Author">
              <w:tcPr>
                <w:tcW w:w="1263" w:type="pct"/>
              </w:tcPr>
            </w:tcPrChange>
          </w:tcPr>
          <w:p w14:paraId="6EAB5E56" w14:textId="7437CCB7" w:rsidR="00355708" w:rsidRPr="00355708" w:rsidRDefault="00355708">
            <w:pPr>
              <w:wordWrap w:val="0"/>
              <w:rPr>
                <w:ins w:id="1730" w:author="Author"/>
                <w:rFonts w:eastAsia="Times New Roman" w:cstheme="minorHAnsi"/>
                <w:color w:val="000000"/>
                <w:bdr w:val="none" w:sz="0" w:space="0" w:color="auto" w:frame="1"/>
                <w:rPrChange w:id="1731" w:author="Author">
                  <w:rPr>
                    <w:ins w:id="1732" w:author="Author"/>
                    <w:rFonts w:ascii="Lucida Console" w:eastAsia="Times New Roman" w:hAnsi="Lucida Console" w:cs="Courier New"/>
                    <w:color w:val="000000"/>
                    <w:sz w:val="14"/>
                    <w:szCs w:val="14"/>
                    <w:bdr w:val="none" w:sz="0" w:space="0" w:color="auto" w:frame="1"/>
                  </w:rPr>
                </w:rPrChange>
              </w:rPr>
            </w:pPr>
            <w:ins w:id="1733" w:author="Author">
              <w:r w:rsidRPr="00FA136F">
                <w:rPr>
                  <w:rFonts w:eastAsia="Times New Roman" w:cstheme="minorHAnsi"/>
                  <w:color w:val="000000"/>
                  <w:bdr w:val="none" w:sz="0" w:space="0" w:color="auto" w:frame="1"/>
                </w:rPr>
                <w:t>Broadband</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subscribers</w:t>
              </w:r>
              <w:r>
                <w:rPr>
                  <w:rFonts w:eastAsia="Times New Roman" w:cstheme="minorHAnsi"/>
                  <w:color w:val="000000"/>
                  <w:bdr w:val="none" w:sz="0" w:space="0" w:color="auto" w:frame="1"/>
                </w:rPr>
                <w:t xml:space="preserve"> (</w:t>
              </w:r>
              <w:r w:rsidRPr="00FA136F">
                <w:rPr>
                  <w:rFonts w:eastAsia="Times New Roman" w:cstheme="minorHAnsi"/>
                  <w:color w:val="000000"/>
                  <w:bdr w:val="none" w:sz="0" w:space="0" w:color="auto" w:frame="1"/>
                </w:rPr>
                <w:t>scaled</w:t>
              </w:r>
              <w:r>
                <w:rPr>
                  <w:rFonts w:eastAsia="Times New Roman" w:cstheme="minorHAnsi"/>
                  <w:color w:val="000000"/>
                  <w:bdr w:val="none" w:sz="0" w:space="0" w:color="auto" w:frame="1"/>
                </w:rPr>
                <w:t>)</w:t>
              </w:r>
            </w:ins>
          </w:p>
        </w:tc>
      </w:tr>
      <w:tr w:rsidR="00355708" w:rsidRPr="00355708" w14:paraId="4F42B5C6" w14:textId="77777777" w:rsidTr="00667F7A">
        <w:trPr>
          <w:ins w:id="1734" w:author="Author"/>
        </w:trPr>
        <w:tc>
          <w:tcPr>
            <w:tcW w:w="1251" w:type="pct"/>
            <w:tcPrChange w:id="1735" w:author="Author">
              <w:tcPr>
                <w:tcW w:w="1171" w:type="pct"/>
              </w:tcPr>
            </w:tcPrChange>
          </w:tcPr>
          <w:p w14:paraId="558C1333" w14:textId="77777777" w:rsidR="00355708" w:rsidRPr="00355708" w:rsidRDefault="00355708" w:rsidP="00F91337">
            <w:pPr>
              <w:wordWrap w:val="0"/>
              <w:rPr>
                <w:ins w:id="1736" w:author="Author"/>
                <w:rFonts w:eastAsia="Times New Roman" w:cstheme="minorHAnsi"/>
                <w:color w:val="000000"/>
                <w:bdr w:val="none" w:sz="0" w:space="0" w:color="auto" w:frame="1"/>
                <w:rPrChange w:id="1737" w:author="Author">
                  <w:rPr>
                    <w:ins w:id="1738" w:author="Author"/>
                    <w:rFonts w:ascii="Lucida Console" w:eastAsia="Times New Roman" w:hAnsi="Lucida Console" w:cs="Courier New"/>
                    <w:color w:val="000000"/>
                    <w:sz w:val="14"/>
                    <w:szCs w:val="14"/>
                    <w:bdr w:val="none" w:sz="0" w:space="0" w:color="auto" w:frame="1"/>
                  </w:rPr>
                </w:rPrChange>
              </w:rPr>
            </w:pPr>
            <w:proofErr w:type="spellStart"/>
            <w:ins w:id="1739" w:author="Author">
              <w:r w:rsidRPr="00355708">
                <w:rPr>
                  <w:rFonts w:eastAsia="Times New Roman" w:cstheme="minorHAnsi"/>
                  <w:color w:val="000000"/>
                  <w:bdr w:val="none" w:sz="0" w:space="0" w:color="auto" w:frame="1"/>
                  <w:rPrChange w:id="1740" w:author="Author">
                    <w:rPr>
                      <w:rFonts w:ascii="Lucida Console" w:eastAsia="Times New Roman" w:hAnsi="Lucida Console" w:cs="Courier New"/>
                      <w:color w:val="000000"/>
                      <w:sz w:val="14"/>
                      <w:szCs w:val="14"/>
                      <w:bdr w:val="none" w:sz="0" w:space="0" w:color="auto" w:frame="1"/>
                    </w:rPr>
                  </w:rPrChange>
                </w:rPr>
                <w:t>High_income</w:t>
              </w:r>
              <w:proofErr w:type="spellEnd"/>
            </w:ins>
          </w:p>
        </w:tc>
        <w:tc>
          <w:tcPr>
            <w:tcW w:w="1025" w:type="pct"/>
            <w:tcPrChange w:id="1741" w:author="Author">
              <w:tcPr>
                <w:tcW w:w="960" w:type="pct"/>
              </w:tcPr>
            </w:tcPrChange>
          </w:tcPr>
          <w:p w14:paraId="79C96164" w14:textId="77777777" w:rsidR="00355708" w:rsidRPr="00355708" w:rsidRDefault="00355708" w:rsidP="00F91337">
            <w:pPr>
              <w:wordWrap w:val="0"/>
              <w:rPr>
                <w:ins w:id="1742" w:author="Author"/>
                <w:rFonts w:eastAsia="Times New Roman" w:cstheme="minorHAnsi"/>
                <w:color w:val="000000"/>
                <w:bdr w:val="none" w:sz="0" w:space="0" w:color="auto" w:frame="1"/>
                <w:rPrChange w:id="1743" w:author="Author">
                  <w:rPr>
                    <w:ins w:id="1744" w:author="Author"/>
                    <w:rFonts w:ascii="Lucida Console" w:eastAsia="Times New Roman" w:hAnsi="Lucida Console" w:cs="Courier New"/>
                    <w:color w:val="000000"/>
                    <w:sz w:val="14"/>
                    <w:szCs w:val="14"/>
                    <w:bdr w:val="none" w:sz="0" w:space="0" w:color="auto" w:frame="1"/>
                  </w:rPr>
                </w:rPrChange>
              </w:rPr>
            </w:pPr>
            <w:ins w:id="1745" w:author="Author">
              <w:r w:rsidRPr="00355708">
                <w:rPr>
                  <w:rFonts w:eastAsia="Times New Roman" w:cstheme="minorHAnsi"/>
                  <w:color w:val="000000"/>
                  <w:bdr w:val="none" w:sz="0" w:space="0" w:color="auto" w:frame="1"/>
                  <w:rPrChange w:id="1746" w:author="Author">
                    <w:rPr>
                      <w:rFonts w:ascii="Lucida Console" w:eastAsia="Times New Roman" w:hAnsi="Lucida Console" w:cs="Courier New"/>
                      <w:color w:val="000000"/>
                      <w:sz w:val="14"/>
                      <w:szCs w:val="14"/>
                      <w:bdr w:val="none" w:sz="0" w:space="0" w:color="auto" w:frame="1"/>
                    </w:rPr>
                  </w:rPrChange>
                </w:rPr>
                <w:t>-0.003871827</w:t>
              </w:r>
            </w:ins>
          </w:p>
        </w:tc>
        <w:tc>
          <w:tcPr>
            <w:tcW w:w="755" w:type="pct"/>
            <w:tcPrChange w:id="1747" w:author="Author">
              <w:tcPr>
                <w:tcW w:w="707" w:type="pct"/>
              </w:tcPr>
            </w:tcPrChange>
          </w:tcPr>
          <w:p w14:paraId="3DAA3FAD" w14:textId="77777777" w:rsidR="00355708" w:rsidRPr="00355708" w:rsidRDefault="00355708" w:rsidP="00F91337">
            <w:pPr>
              <w:wordWrap w:val="0"/>
              <w:rPr>
                <w:ins w:id="1748" w:author="Author"/>
                <w:rFonts w:eastAsia="Times New Roman" w:cstheme="minorHAnsi"/>
                <w:color w:val="000000"/>
                <w:bdr w:val="none" w:sz="0" w:space="0" w:color="auto" w:frame="1"/>
                <w:rPrChange w:id="1749" w:author="Author">
                  <w:rPr>
                    <w:ins w:id="1750" w:author="Author"/>
                    <w:rFonts w:ascii="Lucida Console" w:eastAsia="Times New Roman" w:hAnsi="Lucida Console" w:cs="Courier New"/>
                    <w:color w:val="000000"/>
                    <w:sz w:val="14"/>
                    <w:szCs w:val="14"/>
                    <w:bdr w:val="none" w:sz="0" w:space="0" w:color="auto" w:frame="1"/>
                  </w:rPr>
                </w:rPrChange>
              </w:rPr>
            </w:pPr>
            <w:ins w:id="1751" w:author="Author">
              <w:r w:rsidRPr="00355708">
                <w:rPr>
                  <w:rFonts w:eastAsia="Times New Roman" w:cstheme="minorHAnsi"/>
                  <w:color w:val="000000"/>
                  <w:bdr w:val="none" w:sz="0" w:space="0" w:color="auto" w:frame="1"/>
                  <w:rPrChange w:id="1752" w:author="Author">
                    <w:rPr>
                      <w:rFonts w:ascii="Lucida Console" w:eastAsia="Times New Roman" w:hAnsi="Lucida Console" w:cs="Courier New"/>
                      <w:color w:val="000000"/>
                      <w:sz w:val="14"/>
                      <w:szCs w:val="14"/>
                      <w:bdr w:val="none" w:sz="0" w:space="0" w:color="auto" w:frame="1"/>
                    </w:rPr>
                  </w:rPrChange>
                </w:rPr>
                <w:t>0.30688303</w:t>
              </w:r>
            </w:ins>
          </w:p>
        </w:tc>
        <w:tc>
          <w:tcPr>
            <w:tcW w:w="960" w:type="pct"/>
            <w:tcPrChange w:id="1753" w:author="Author">
              <w:tcPr>
                <w:tcW w:w="900" w:type="pct"/>
              </w:tcPr>
            </w:tcPrChange>
          </w:tcPr>
          <w:p w14:paraId="47599D8C" w14:textId="77777777" w:rsidR="00355708" w:rsidRPr="00355708" w:rsidRDefault="00355708" w:rsidP="00F91337">
            <w:pPr>
              <w:wordWrap w:val="0"/>
              <w:rPr>
                <w:ins w:id="1754" w:author="Author"/>
                <w:rFonts w:eastAsia="Times New Roman" w:cstheme="minorHAnsi"/>
                <w:color w:val="000000"/>
                <w:bdr w:val="none" w:sz="0" w:space="0" w:color="auto" w:frame="1"/>
                <w:rPrChange w:id="1755" w:author="Author">
                  <w:rPr>
                    <w:ins w:id="1756" w:author="Author"/>
                    <w:rFonts w:ascii="Lucida Console" w:eastAsia="Times New Roman" w:hAnsi="Lucida Console" w:cs="Courier New"/>
                    <w:color w:val="000000"/>
                    <w:sz w:val="14"/>
                    <w:szCs w:val="14"/>
                    <w:bdr w:val="none" w:sz="0" w:space="0" w:color="auto" w:frame="1"/>
                  </w:rPr>
                </w:rPrChange>
              </w:rPr>
            </w:pPr>
            <w:ins w:id="1757" w:author="Author">
              <w:r w:rsidRPr="00355708">
                <w:rPr>
                  <w:rFonts w:eastAsia="Times New Roman" w:cstheme="minorHAnsi"/>
                  <w:color w:val="000000"/>
                  <w:bdr w:val="none" w:sz="0" w:space="0" w:color="auto" w:frame="1"/>
                  <w:rPrChange w:id="1758"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759" w:author="Author">
              <w:tcPr>
                <w:tcW w:w="1263" w:type="pct"/>
              </w:tcPr>
            </w:tcPrChange>
          </w:tcPr>
          <w:p w14:paraId="53FDEB8F" w14:textId="77777777" w:rsidR="00355708" w:rsidRPr="00355708" w:rsidRDefault="00355708" w:rsidP="00F91337">
            <w:pPr>
              <w:wordWrap w:val="0"/>
              <w:rPr>
                <w:ins w:id="1760" w:author="Author"/>
                <w:rFonts w:eastAsia="Times New Roman" w:cstheme="minorHAnsi"/>
                <w:color w:val="000000"/>
                <w:bdr w:val="none" w:sz="0" w:space="0" w:color="auto" w:frame="1"/>
                <w:rPrChange w:id="1761" w:author="Author">
                  <w:rPr>
                    <w:ins w:id="1762" w:author="Author"/>
                    <w:rFonts w:ascii="Lucida Console" w:eastAsia="Times New Roman" w:hAnsi="Lucida Console" w:cs="Courier New"/>
                    <w:color w:val="000000"/>
                    <w:sz w:val="14"/>
                    <w:szCs w:val="14"/>
                    <w:bdr w:val="none" w:sz="0" w:space="0" w:color="auto" w:frame="1"/>
                  </w:rPr>
                </w:rPrChange>
              </w:rPr>
            </w:pPr>
            <w:ins w:id="1763" w:author="Author">
              <w:r w:rsidRPr="00355708">
                <w:rPr>
                  <w:rFonts w:eastAsia="Times New Roman" w:cstheme="minorHAnsi"/>
                  <w:color w:val="000000"/>
                  <w:bdr w:val="none" w:sz="0" w:space="0" w:color="auto" w:frame="1"/>
                  <w:rPrChange w:id="1764"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580470BC" w14:textId="77777777" w:rsidTr="00667F7A">
        <w:trPr>
          <w:ins w:id="1765" w:author="Author"/>
        </w:trPr>
        <w:tc>
          <w:tcPr>
            <w:tcW w:w="1251" w:type="pct"/>
            <w:tcPrChange w:id="1766" w:author="Author">
              <w:tcPr>
                <w:tcW w:w="1171" w:type="pct"/>
              </w:tcPr>
            </w:tcPrChange>
          </w:tcPr>
          <w:p w14:paraId="4D444B30" w14:textId="77777777" w:rsidR="00355708" w:rsidRPr="00355708" w:rsidRDefault="00355708" w:rsidP="00F91337">
            <w:pPr>
              <w:wordWrap w:val="0"/>
              <w:rPr>
                <w:ins w:id="1767" w:author="Author"/>
                <w:rFonts w:eastAsia="Times New Roman" w:cstheme="minorHAnsi"/>
                <w:color w:val="000000"/>
                <w:bdr w:val="none" w:sz="0" w:space="0" w:color="auto" w:frame="1"/>
                <w:rPrChange w:id="1768" w:author="Author">
                  <w:rPr>
                    <w:ins w:id="1769" w:author="Author"/>
                    <w:rFonts w:ascii="Lucida Console" w:eastAsia="Times New Roman" w:hAnsi="Lucida Console" w:cs="Courier New"/>
                    <w:color w:val="000000"/>
                    <w:sz w:val="14"/>
                    <w:szCs w:val="14"/>
                    <w:bdr w:val="none" w:sz="0" w:space="0" w:color="auto" w:frame="1"/>
                  </w:rPr>
                </w:rPrChange>
              </w:rPr>
            </w:pPr>
            <w:proofErr w:type="spellStart"/>
            <w:ins w:id="1770" w:author="Author">
              <w:r w:rsidRPr="00355708">
                <w:rPr>
                  <w:rFonts w:eastAsia="Times New Roman" w:cstheme="minorHAnsi"/>
                  <w:color w:val="000000"/>
                  <w:bdr w:val="none" w:sz="0" w:space="0" w:color="auto" w:frame="1"/>
                  <w:rPrChange w:id="1771" w:author="Author">
                    <w:rPr>
                      <w:rFonts w:ascii="Lucida Console" w:eastAsia="Times New Roman" w:hAnsi="Lucida Console" w:cs="Courier New"/>
                      <w:color w:val="000000"/>
                      <w:sz w:val="14"/>
                      <w:szCs w:val="14"/>
                      <w:bdr w:val="none" w:sz="0" w:space="0" w:color="auto" w:frame="1"/>
                    </w:rPr>
                  </w:rPrChange>
                </w:rPr>
                <w:t>Upper_middle_income</w:t>
              </w:r>
              <w:proofErr w:type="spellEnd"/>
            </w:ins>
          </w:p>
        </w:tc>
        <w:tc>
          <w:tcPr>
            <w:tcW w:w="1025" w:type="pct"/>
            <w:tcPrChange w:id="1772" w:author="Author">
              <w:tcPr>
                <w:tcW w:w="960" w:type="pct"/>
              </w:tcPr>
            </w:tcPrChange>
          </w:tcPr>
          <w:p w14:paraId="50055D9B" w14:textId="77777777" w:rsidR="00355708" w:rsidRPr="00355708" w:rsidRDefault="00355708" w:rsidP="00F91337">
            <w:pPr>
              <w:wordWrap w:val="0"/>
              <w:rPr>
                <w:ins w:id="1773" w:author="Author"/>
                <w:rFonts w:eastAsia="Times New Roman" w:cstheme="minorHAnsi"/>
                <w:color w:val="000000"/>
                <w:bdr w:val="none" w:sz="0" w:space="0" w:color="auto" w:frame="1"/>
                <w:rPrChange w:id="1774" w:author="Author">
                  <w:rPr>
                    <w:ins w:id="1775" w:author="Author"/>
                    <w:rFonts w:ascii="Lucida Console" w:eastAsia="Times New Roman" w:hAnsi="Lucida Console" w:cs="Courier New"/>
                    <w:color w:val="000000"/>
                    <w:sz w:val="14"/>
                    <w:szCs w:val="14"/>
                    <w:bdr w:val="none" w:sz="0" w:space="0" w:color="auto" w:frame="1"/>
                  </w:rPr>
                </w:rPrChange>
              </w:rPr>
            </w:pPr>
            <w:ins w:id="1776" w:author="Author">
              <w:r w:rsidRPr="00355708">
                <w:rPr>
                  <w:rFonts w:eastAsia="Times New Roman" w:cstheme="minorHAnsi"/>
                  <w:color w:val="000000"/>
                  <w:bdr w:val="none" w:sz="0" w:space="0" w:color="auto" w:frame="1"/>
                  <w:rPrChange w:id="1777" w:author="Author">
                    <w:rPr>
                      <w:rFonts w:ascii="Lucida Console" w:eastAsia="Times New Roman" w:hAnsi="Lucida Console" w:cs="Courier New"/>
                      <w:color w:val="000000"/>
                      <w:sz w:val="14"/>
                      <w:szCs w:val="14"/>
                      <w:bdr w:val="none" w:sz="0" w:space="0" w:color="auto" w:frame="1"/>
                    </w:rPr>
                  </w:rPrChange>
                </w:rPr>
                <w:t>0.105214527</w:t>
              </w:r>
            </w:ins>
          </w:p>
        </w:tc>
        <w:tc>
          <w:tcPr>
            <w:tcW w:w="755" w:type="pct"/>
            <w:tcPrChange w:id="1778" w:author="Author">
              <w:tcPr>
                <w:tcW w:w="707" w:type="pct"/>
              </w:tcPr>
            </w:tcPrChange>
          </w:tcPr>
          <w:p w14:paraId="78E4F618" w14:textId="77777777" w:rsidR="00355708" w:rsidRPr="00355708" w:rsidRDefault="00355708" w:rsidP="00F91337">
            <w:pPr>
              <w:wordWrap w:val="0"/>
              <w:rPr>
                <w:ins w:id="1779" w:author="Author"/>
                <w:rFonts w:eastAsia="Times New Roman" w:cstheme="minorHAnsi"/>
                <w:color w:val="000000"/>
                <w:bdr w:val="none" w:sz="0" w:space="0" w:color="auto" w:frame="1"/>
                <w:rPrChange w:id="1780" w:author="Author">
                  <w:rPr>
                    <w:ins w:id="1781" w:author="Author"/>
                    <w:rFonts w:ascii="Lucida Console" w:eastAsia="Times New Roman" w:hAnsi="Lucida Console" w:cs="Courier New"/>
                    <w:color w:val="000000"/>
                    <w:sz w:val="14"/>
                    <w:szCs w:val="14"/>
                    <w:bdr w:val="none" w:sz="0" w:space="0" w:color="auto" w:frame="1"/>
                  </w:rPr>
                </w:rPrChange>
              </w:rPr>
            </w:pPr>
            <w:ins w:id="1782" w:author="Author">
              <w:r w:rsidRPr="00355708">
                <w:rPr>
                  <w:rFonts w:eastAsia="Times New Roman" w:cstheme="minorHAnsi"/>
                  <w:color w:val="000000"/>
                  <w:bdr w:val="none" w:sz="0" w:space="0" w:color="auto" w:frame="1"/>
                  <w:rPrChange w:id="1783" w:author="Author">
                    <w:rPr>
                      <w:rFonts w:ascii="Lucida Console" w:eastAsia="Times New Roman" w:hAnsi="Lucida Console" w:cs="Courier New"/>
                      <w:color w:val="000000"/>
                      <w:sz w:val="14"/>
                      <w:szCs w:val="14"/>
                      <w:bdr w:val="none" w:sz="0" w:space="0" w:color="auto" w:frame="1"/>
                    </w:rPr>
                  </w:rPrChange>
                </w:rPr>
                <w:t>-0.06604125</w:t>
              </w:r>
            </w:ins>
          </w:p>
        </w:tc>
        <w:tc>
          <w:tcPr>
            <w:tcW w:w="960" w:type="pct"/>
            <w:tcPrChange w:id="1784" w:author="Author">
              <w:tcPr>
                <w:tcW w:w="900" w:type="pct"/>
              </w:tcPr>
            </w:tcPrChange>
          </w:tcPr>
          <w:p w14:paraId="02C2016A" w14:textId="77777777" w:rsidR="00355708" w:rsidRPr="00355708" w:rsidRDefault="00355708" w:rsidP="00F91337">
            <w:pPr>
              <w:wordWrap w:val="0"/>
              <w:rPr>
                <w:ins w:id="1785" w:author="Author"/>
                <w:rFonts w:eastAsia="Times New Roman" w:cstheme="minorHAnsi"/>
                <w:color w:val="000000"/>
                <w:bdr w:val="none" w:sz="0" w:space="0" w:color="auto" w:frame="1"/>
                <w:rPrChange w:id="1786" w:author="Author">
                  <w:rPr>
                    <w:ins w:id="1787" w:author="Author"/>
                    <w:rFonts w:ascii="Lucida Console" w:eastAsia="Times New Roman" w:hAnsi="Lucida Console" w:cs="Courier New"/>
                    <w:color w:val="000000"/>
                    <w:sz w:val="14"/>
                    <w:szCs w:val="14"/>
                    <w:bdr w:val="none" w:sz="0" w:space="0" w:color="auto" w:frame="1"/>
                  </w:rPr>
                </w:rPrChange>
              </w:rPr>
            </w:pPr>
            <w:ins w:id="1788" w:author="Author">
              <w:r w:rsidRPr="00355708">
                <w:rPr>
                  <w:rFonts w:eastAsia="Times New Roman" w:cstheme="minorHAnsi"/>
                  <w:color w:val="000000"/>
                  <w:bdr w:val="none" w:sz="0" w:space="0" w:color="auto" w:frame="1"/>
                  <w:rPrChange w:id="1789"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790" w:author="Author">
              <w:tcPr>
                <w:tcW w:w="1263" w:type="pct"/>
              </w:tcPr>
            </w:tcPrChange>
          </w:tcPr>
          <w:p w14:paraId="67BCFB60" w14:textId="77777777" w:rsidR="00355708" w:rsidRPr="00355708" w:rsidRDefault="00355708" w:rsidP="00F91337">
            <w:pPr>
              <w:wordWrap w:val="0"/>
              <w:rPr>
                <w:ins w:id="1791" w:author="Author"/>
                <w:rFonts w:eastAsia="Times New Roman" w:cstheme="minorHAnsi"/>
                <w:color w:val="000000"/>
                <w:bdr w:val="none" w:sz="0" w:space="0" w:color="auto" w:frame="1"/>
                <w:rPrChange w:id="1792" w:author="Author">
                  <w:rPr>
                    <w:ins w:id="1793" w:author="Author"/>
                    <w:rFonts w:ascii="Lucida Console" w:eastAsia="Times New Roman" w:hAnsi="Lucida Console" w:cs="Courier New"/>
                    <w:color w:val="000000"/>
                    <w:sz w:val="14"/>
                    <w:szCs w:val="14"/>
                    <w:bdr w:val="none" w:sz="0" w:space="0" w:color="auto" w:frame="1"/>
                  </w:rPr>
                </w:rPrChange>
              </w:rPr>
            </w:pPr>
            <w:ins w:id="1794" w:author="Author">
              <w:r w:rsidRPr="00355708">
                <w:rPr>
                  <w:rFonts w:eastAsia="Times New Roman" w:cstheme="minorHAnsi"/>
                  <w:color w:val="000000"/>
                  <w:bdr w:val="none" w:sz="0" w:space="0" w:color="auto" w:frame="1"/>
                  <w:rPrChange w:id="1795"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EECA3B1" w14:textId="77777777" w:rsidTr="00667F7A">
        <w:trPr>
          <w:ins w:id="1796" w:author="Author"/>
        </w:trPr>
        <w:tc>
          <w:tcPr>
            <w:tcW w:w="1251" w:type="pct"/>
            <w:tcPrChange w:id="1797" w:author="Author">
              <w:tcPr>
                <w:tcW w:w="1171" w:type="pct"/>
              </w:tcPr>
            </w:tcPrChange>
          </w:tcPr>
          <w:p w14:paraId="3D65CB7E" w14:textId="77777777" w:rsidR="00355708" w:rsidRPr="00355708" w:rsidRDefault="00355708" w:rsidP="00F91337">
            <w:pPr>
              <w:wordWrap w:val="0"/>
              <w:rPr>
                <w:ins w:id="1798" w:author="Author"/>
                <w:rFonts w:eastAsia="Times New Roman" w:cstheme="minorHAnsi"/>
                <w:color w:val="000000"/>
                <w:bdr w:val="none" w:sz="0" w:space="0" w:color="auto" w:frame="1"/>
                <w:rPrChange w:id="1799" w:author="Author">
                  <w:rPr>
                    <w:ins w:id="1800" w:author="Author"/>
                    <w:rFonts w:ascii="Lucida Console" w:eastAsia="Times New Roman" w:hAnsi="Lucida Console" w:cs="Courier New"/>
                    <w:color w:val="000000"/>
                    <w:sz w:val="14"/>
                    <w:szCs w:val="14"/>
                    <w:bdr w:val="none" w:sz="0" w:space="0" w:color="auto" w:frame="1"/>
                  </w:rPr>
                </w:rPrChange>
              </w:rPr>
            </w:pPr>
            <w:proofErr w:type="spellStart"/>
            <w:ins w:id="1801" w:author="Author">
              <w:r w:rsidRPr="00355708">
                <w:rPr>
                  <w:rFonts w:eastAsia="Times New Roman" w:cstheme="minorHAnsi"/>
                  <w:color w:val="000000"/>
                  <w:bdr w:val="none" w:sz="0" w:space="0" w:color="auto" w:frame="1"/>
                  <w:rPrChange w:id="1802" w:author="Author">
                    <w:rPr>
                      <w:rFonts w:ascii="Lucida Console" w:eastAsia="Times New Roman" w:hAnsi="Lucida Console" w:cs="Courier New"/>
                      <w:color w:val="000000"/>
                      <w:sz w:val="14"/>
                      <w:szCs w:val="14"/>
                      <w:bdr w:val="none" w:sz="0" w:space="0" w:color="auto" w:frame="1"/>
                    </w:rPr>
                  </w:rPrChange>
                </w:rPr>
                <w:t>Lower_middle_income</w:t>
              </w:r>
              <w:proofErr w:type="spellEnd"/>
            </w:ins>
          </w:p>
        </w:tc>
        <w:tc>
          <w:tcPr>
            <w:tcW w:w="1025" w:type="pct"/>
            <w:tcPrChange w:id="1803" w:author="Author">
              <w:tcPr>
                <w:tcW w:w="960" w:type="pct"/>
              </w:tcPr>
            </w:tcPrChange>
          </w:tcPr>
          <w:p w14:paraId="053C6988" w14:textId="77777777" w:rsidR="00355708" w:rsidRPr="00355708" w:rsidRDefault="00355708" w:rsidP="00F91337">
            <w:pPr>
              <w:wordWrap w:val="0"/>
              <w:rPr>
                <w:ins w:id="1804" w:author="Author"/>
                <w:rFonts w:eastAsia="Times New Roman" w:cstheme="minorHAnsi"/>
                <w:color w:val="000000"/>
                <w:bdr w:val="none" w:sz="0" w:space="0" w:color="auto" w:frame="1"/>
                <w:rPrChange w:id="1805" w:author="Author">
                  <w:rPr>
                    <w:ins w:id="1806" w:author="Author"/>
                    <w:rFonts w:ascii="Lucida Console" w:eastAsia="Times New Roman" w:hAnsi="Lucida Console" w:cs="Courier New"/>
                    <w:color w:val="000000"/>
                    <w:sz w:val="14"/>
                    <w:szCs w:val="14"/>
                    <w:bdr w:val="none" w:sz="0" w:space="0" w:color="auto" w:frame="1"/>
                  </w:rPr>
                </w:rPrChange>
              </w:rPr>
            </w:pPr>
            <w:ins w:id="1807" w:author="Author">
              <w:r w:rsidRPr="00355708">
                <w:rPr>
                  <w:rFonts w:eastAsia="Times New Roman" w:cstheme="minorHAnsi"/>
                  <w:color w:val="000000"/>
                  <w:bdr w:val="none" w:sz="0" w:space="0" w:color="auto" w:frame="1"/>
                  <w:rPrChange w:id="1808" w:author="Author">
                    <w:rPr>
                      <w:rFonts w:ascii="Lucida Console" w:eastAsia="Times New Roman" w:hAnsi="Lucida Console" w:cs="Courier New"/>
                      <w:color w:val="000000"/>
                      <w:sz w:val="14"/>
                      <w:szCs w:val="14"/>
                      <w:bdr w:val="none" w:sz="0" w:space="0" w:color="auto" w:frame="1"/>
                    </w:rPr>
                  </w:rPrChange>
                </w:rPr>
                <w:t>0.397072298</w:t>
              </w:r>
            </w:ins>
          </w:p>
        </w:tc>
        <w:tc>
          <w:tcPr>
            <w:tcW w:w="755" w:type="pct"/>
            <w:tcPrChange w:id="1809" w:author="Author">
              <w:tcPr>
                <w:tcW w:w="707" w:type="pct"/>
              </w:tcPr>
            </w:tcPrChange>
          </w:tcPr>
          <w:p w14:paraId="79A94831" w14:textId="77777777" w:rsidR="00355708" w:rsidRPr="00355708" w:rsidRDefault="00355708" w:rsidP="00F91337">
            <w:pPr>
              <w:wordWrap w:val="0"/>
              <w:rPr>
                <w:ins w:id="1810" w:author="Author"/>
                <w:rFonts w:eastAsia="Times New Roman" w:cstheme="minorHAnsi"/>
                <w:color w:val="000000"/>
                <w:bdr w:val="none" w:sz="0" w:space="0" w:color="auto" w:frame="1"/>
                <w:rPrChange w:id="1811" w:author="Author">
                  <w:rPr>
                    <w:ins w:id="1812" w:author="Author"/>
                    <w:rFonts w:ascii="Lucida Console" w:eastAsia="Times New Roman" w:hAnsi="Lucida Console" w:cs="Courier New"/>
                    <w:color w:val="000000"/>
                    <w:sz w:val="14"/>
                    <w:szCs w:val="14"/>
                    <w:bdr w:val="none" w:sz="0" w:space="0" w:color="auto" w:frame="1"/>
                  </w:rPr>
                </w:rPrChange>
              </w:rPr>
            </w:pPr>
            <w:ins w:id="1813" w:author="Author">
              <w:r w:rsidRPr="00355708">
                <w:rPr>
                  <w:rFonts w:eastAsia="Times New Roman" w:cstheme="minorHAnsi"/>
                  <w:color w:val="000000"/>
                  <w:bdr w:val="none" w:sz="0" w:space="0" w:color="auto" w:frame="1"/>
                  <w:rPrChange w:id="1814" w:author="Author">
                    <w:rPr>
                      <w:rFonts w:ascii="Lucida Console" w:eastAsia="Times New Roman" w:hAnsi="Lucida Console" w:cs="Courier New"/>
                      <w:color w:val="000000"/>
                      <w:sz w:val="14"/>
                      <w:szCs w:val="14"/>
                      <w:bdr w:val="none" w:sz="0" w:space="0" w:color="auto" w:frame="1"/>
                    </w:rPr>
                  </w:rPrChange>
                </w:rPr>
                <w:t>-0.07077302</w:t>
              </w:r>
            </w:ins>
          </w:p>
        </w:tc>
        <w:tc>
          <w:tcPr>
            <w:tcW w:w="960" w:type="pct"/>
            <w:tcPrChange w:id="1815" w:author="Author">
              <w:tcPr>
                <w:tcW w:w="900" w:type="pct"/>
              </w:tcPr>
            </w:tcPrChange>
          </w:tcPr>
          <w:p w14:paraId="6E436C12" w14:textId="77777777" w:rsidR="00355708" w:rsidRPr="00355708" w:rsidRDefault="00355708" w:rsidP="00F91337">
            <w:pPr>
              <w:wordWrap w:val="0"/>
              <w:rPr>
                <w:ins w:id="1816" w:author="Author"/>
                <w:rFonts w:eastAsia="Times New Roman" w:cstheme="minorHAnsi"/>
                <w:color w:val="000000"/>
                <w:bdr w:val="none" w:sz="0" w:space="0" w:color="auto" w:frame="1"/>
                <w:rPrChange w:id="1817" w:author="Author">
                  <w:rPr>
                    <w:ins w:id="1818" w:author="Author"/>
                    <w:rFonts w:ascii="Lucida Console" w:eastAsia="Times New Roman" w:hAnsi="Lucida Console" w:cs="Courier New"/>
                    <w:color w:val="000000"/>
                    <w:sz w:val="14"/>
                    <w:szCs w:val="14"/>
                    <w:bdr w:val="none" w:sz="0" w:space="0" w:color="auto" w:frame="1"/>
                  </w:rPr>
                </w:rPrChange>
              </w:rPr>
            </w:pPr>
            <w:ins w:id="1819" w:author="Author">
              <w:r w:rsidRPr="00355708">
                <w:rPr>
                  <w:rFonts w:eastAsia="Times New Roman" w:cstheme="minorHAnsi"/>
                  <w:color w:val="000000"/>
                  <w:bdr w:val="none" w:sz="0" w:space="0" w:color="auto" w:frame="1"/>
                  <w:rPrChange w:id="1820"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821" w:author="Author">
              <w:tcPr>
                <w:tcW w:w="1263" w:type="pct"/>
              </w:tcPr>
            </w:tcPrChange>
          </w:tcPr>
          <w:p w14:paraId="2B95DA83" w14:textId="77777777" w:rsidR="00355708" w:rsidRPr="00355708" w:rsidRDefault="00355708" w:rsidP="00F91337">
            <w:pPr>
              <w:wordWrap w:val="0"/>
              <w:rPr>
                <w:ins w:id="1822" w:author="Author"/>
                <w:rFonts w:eastAsia="Times New Roman" w:cstheme="minorHAnsi"/>
                <w:color w:val="000000"/>
                <w:bdr w:val="none" w:sz="0" w:space="0" w:color="auto" w:frame="1"/>
                <w:rPrChange w:id="1823" w:author="Author">
                  <w:rPr>
                    <w:ins w:id="1824" w:author="Author"/>
                    <w:rFonts w:ascii="Lucida Console" w:eastAsia="Times New Roman" w:hAnsi="Lucida Console" w:cs="Courier New"/>
                    <w:color w:val="000000"/>
                    <w:sz w:val="14"/>
                    <w:szCs w:val="14"/>
                    <w:bdr w:val="none" w:sz="0" w:space="0" w:color="auto" w:frame="1"/>
                  </w:rPr>
                </w:rPrChange>
              </w:rPr>
            </w:pPr>
            <w:ins w:id="1825" w:author="Author">
              <w:r w:rsidRPr="00355708">
                <w:rPr>
                  <w:rFonts w:eastAsia="Times New Roman" w:cstheme="minorHAnsi"/>
                  <w:color w:val="000000"/>
                  <w:bdr w:val="none" w:sz="0" w:space="0" w:color="auto" w:frame="1"/>
                  <w:rPrChange w:id="1826" w:author="Author">
                    <w:rPr>
                      <w:rFonts w:ascii="Lucida Console" w:eastAsia="Times New Roman" w:hAnsi="Lucida Console" w:cs="Courier New"/>
                      <w:color w:val="000000"/>
                      <w:sz w:val="14"/>
                      <w:szCs w:val="14"/>
                      <w:bdr w:val="none" w:sz="0" w:space="0" w:color="auto" w:frame="1"/>
                    </w:rPr>
                  </w:rPrChange>
                </w:rPr>
                <w:t>0.3071157</w:t>
              </w:r>
            </w:ins>
          </w:p>
        </w:tc>
      </w:tr>
      <w:tr w:rsidR="00355708" w:rsidRPr="00355708" w14:paraId="2C0297B1" w14:textId="77777777" w:rsidTr="00667F7A">
        <w:trPr>
          <w:ins w:id="1827" w:author="Author"/>
        </w:trPr>
        <w:tc>
          <w:tcPr>
            <w:tcW w:w="1251" w:type="pct"/>
            <w:tcPrChange w:id="1828" w:author="Author">
              <w:tcPr>
                <w:tcW w:w="1171" w:type="pct"/>
              </w:tcPr>
            </w:tcPrChange>
          </w:tcPr>
          <w:p w14:paraId="47507772" w14:textId="77777777" w:rsidR="00355708" w:rsidRPr="00355708" w:rsidRDefault="00355708" w:rsidP="00F91337">
            <w:pPr>
              <w:wordWrap w:val="0"/>
              <w:rPr>
                <w:ins w:id="1829" w:author="Author"/>
                <w:rFonts w:eastAsia="Times New Roman" w:cstheme="minorHAnsi"/>
                <w:color w:val="000000"/>
                <w:bdr w:val="none" w:sz="0" w:space="0" w:color="auto" w:frame="1"/>
                <w:rPrChange w:id="1830" w:author="Author">
                  <w:rPr>
                    <w:ins w:id="1831" w:author="Author"/>
                    <w:rFonts w:ascii="Lucida Console" w:eastAsia="Times New Roman" w:hAnsi="Lucida Console" w:cs="Courier New"/>
                    <w:color w:val="000000"/>
                    <w:sz w:val="14"/>
                    <w:szCs w:val="14"/>
                    <w:bdr w:val="none" w:sz="0" w:space="0" w:color="auto" w:frame="1"/>
                  </w:rPr>
                </w:rPrChange>
              </w:rPr>
            </w:pPr>
            <w:proofErr w:type="spellStart"/>
            <w:ins w:id="1832" w:author="Author">
              <w:r w:rsidRPr="00355708">
                <w:rPr>
                  <w:rFonts w:eastAsia="Times New Roman" w:cstheme="minorHAnsi"/>
                  <w:color w:val="000000"/>
                  <w:bdr w:val="none" w:sz="0" w:space="0" w:color="auto" w:frame="1"/>
                  <w:rPrChange w:id="1833" w:author="Author">
                    <w:rPr>
                      <w:rFonts w:ascii="Lucida Console" w:eastAsia="Times New Roman" w:hAnsi="Lucida Console" w:cs="Courier New"/>
                      <w:color w:val="000000"/>
                      <w:sz w:val="14"/>
                      <w:szCs w:val="14"/>
                      <w:bdr w:val="none" w:sz="0" w:space="0" w:color="auto" w:frame="1"/>
                    </w:rPr>
                  </w:rPrChange>
                </w:rPr>
                <w:t>Low_income</w:t>
              </w:r>
              <w:proofErr w:type="spellEnd"/>
            </w:ins>
          </w:p>
        </w:tc>
        <w:tc>
          <w:tcPr>
            <w:tcW w:w="1025" w:type="pct"/>
            <w:tcPrChange w:id="1834" w:author="Author">
              <w:tcPr>
                <w:tcW w:w="960" w:type="pct"/>
              </w:tcPr>
            </w:tcPrChange>
          </w:tcPr>
          <w:p w14:paraId="75032874" w14:textId="77777777" w:rsidR="00355708" w:rsidRPr="00355708" w:rsidRDefault="00355708" w:rsidP="00F91337">
            <w:pPr>
              <w:wordWrap w:val="0"/>
              <w:rPr>
                <w:ins w:id="1835" w:author="Author"/>
                <w:rFonts w:eastAsia="Times New Roman" w:cstheme="minorHAnsi"/>
                <w:color w:val="000000"/>
                <w:bdr w:val="none" w:sz="0" w:space="0" w:color="auto" w:frame="1"/>
                <w:rPrChange w:id="1836" w:author="Author">
                  <w:rPr>
                    <w:ins w:id="1837" w:author="Author"/>
                    <w:rFonts w:ascii="Lucida Console" w:eastAsia="Times New Roman" w:hAnsi="Lucida Console" w:cs="Courier New"/>
                    <w:color w:val="000000"/>
                    <w:sz w:val="14"/>
                    <w:szCs w:val="14"/>
                    <w:bdr w:val="none" w:sz="0" w:space="0" w:color="auto" w:frame="1"/>
                  </w:rPr>
                </w:rPrChange>
              </w:rPr>
            </w:pPr>
            <w:ins w:id="1838" w:author="Author">
              <w:r w:rsidRPr="00355708">
                <w:rPr>
                  <w:rFonts w:eastAsia="Times New Roman" w:cstheme="minorHAnsi"/>
                  <w:color w:val="000000"/>
                  <w:bdr w:val="none" w:sz="0" w:space="0" w:color="auto" w:frame="1"/>
                  <w:rPrChange w:id="1839" w:author="Author">
                    <w:rPr>
                      <w:rFonts w:ascii="Lucida Console" w:eastAsia="Times New Roman" w:hAnsi="Lucida Console" w:cs="Courier New"/>
                      <w:color w:val="000000"/>
                      <w:sz w:val="14"/>
                      <w:szCs w:val="14"/>
                      <w:bdr w:val="none" w:sz="0" w:space="0" w:color="auto" w:frame="1"/>
                    </w:rPr>
                  </w:rPrChange>
                </w:rPr>
                <w:t>0.348602516</w:t>
              </w:r>
            </w:ins>
          </w:p>
        </w:tc>
        <w:tc>
          <w:tcPr>
            <w:tcW w:w="755" w:type="pct"/>
            <w:tcPrChange w:id="1840" w:author="Author">
              <w:tcPr>
                <w:tcW w:w="707" w:type="pct"/>
              </w:tcPr>
            </w:tcPrChange>
          </w:tcPr>
          <w:p w14:paraId="1533D464" w14:textId="77777777" w:rsidR="00355708" w:rsidRPr="00355708" w:rsidRDefault="00355708" w:rsidP="00F91337">
            <w:pPr>
              <w:wordWrap w:val="0"/>
              <w:rPr>
                <w:ins w:id="1841" w:author="Author"/>
                <w:rFonts w:eastAsia="Times New Roman" w:cstheme="minorHAnsi"/>
                <w:color w:val="000000"/>
                <w:bdr w:val="none" w:sz="0" w:space="0" w:color="auto" w:frame="1"/>
                <w:rPrChange w:id="1842" w:author="Author">
                  <w:rPr>
                    <w:ins w:id="1843" w:author="Author"/>
                    <w:rFonts w:ascii="Lucida Console" w:eastAsia="Times New Roman" w:hAnsi="Lucida Console" w:cs="Courier New"/>
                    <w:color w:val="000000"/>
                    <w:sz w:val="14"/>
                    <w:szCs w:val="14"/>
                    <w:bdr w:val="none" w:sz="0" w:space="0" w:color="auto" w:frame="1"/>
                  </w:rPr>
                </w:rPrChange>
              </w:rPr>
            </w:pPr>
            <w:ins w:id="1844" w:author="Author">
              <w:r w:rsidRPr="00355708">
                <w:rPr>
                  <w:rFonts w:eastAsia="Times New Roman" w:cstheme="minorHAnsi"/>
                  <w:color w:val="000000"/>
                  <w:bdr w:val="none" w:sz="0" w:space="0" w:color="auto" w:frame="1"/>
                  <w:rPrChange w:id="1845" w:author="Author">
                    <w:rPr>
                      <w:rFonts w:ascii="Lucida Console" w:eastAsia="Times New Roman" w:hAnsi="Lucida Console" w:cs="Courier New"/>
                      <w:color w:val="000000"/>
                      <w:sz w:val="14"/>
                      <w:szCs w:val="14"/>
                      <w:bdr w:val="none" w:sz="0" w:space="0" w:color="auto" w:frame="1"/>
                    </w:rPr>
                  </w:rPrChange>
                </w:rPr>
                <w:t>-0.17360155</w:t>
              </w:r>
            </w:ins>
          </w:p>
        </w:tc>
        <w:tc>
          <w:tcPr>
            <w:tcW w:w="960" w:type="pct"/>
            <w:tcPrChange w:id="1846" w:author="Author">
              <w:tcPr>
                <w:tcW w:w="900" w:type="pct"/>
              </w:tcPr>
            </w:tcPrChange>
          </w:tcPr>
          <w:p w14:paraId="0067C9B0" w14:textId="77777777" w:rsidR="00355708" w:rsidRPr="00355708" w:rsidRDefault="00355708" w:rsidP="00F91337">
            <w:pPr>
              <w:wordWrap w:val="0"/>
              <w:rPr>
                <w:ins w:id="1847" w:author="Author"/>
                <w:rFonts w:eastAsia="Times New Roman" w:cstheme="minorHAnsi"/>
                <w:color w:val="000000"/>
                <w:bdr w:val="none" w:sz="0" w:space="0" w:color="auto" w:frame="1"/>
                <w:rPrChange w:id="1848" w:author="Author">
                  <w:rPr>
                    <w:ins w:id="1849" w:author="Author"/>
                    <w:rFonts w:ascii="Lucida Console" w:eastAsia="Times New Roman" w:hAnsi="Lucida Console" w:cs="Courier New"/>
                    <w:color w:val="000000"/>
                    <w:sz w:val="14"/>
                    <w:szCs w:val="14"/>
                    <w:bdr w:val="none" w:sz="0" w:space="0" w:color="auto" w:frame="1"/>
                  </w:rPr>
                </w:rPrChange>
              </w:rPr>
            </w:pPr>
            <w:ins w:id="1850" w:author="Author">
              <w:r w:rsidRPr="00355708">
                <w:rPr>
                  <w:rFonts w:eastAsia="Times New Roman" w:cstheme="minorHAnsi"/>
                  <w:color w:val="000000"/>
                  <w:bdr w:val="none" w:sz="0" w:space="0" w:color="auto" w:frame="1"/>
                  <w:rPrChange w:id="1851" w:author="Author">
                    <w:rPr>
                      <w:rFonts w:ascii="Lucida Console" w:eastAsia="Times New Roman" w:hAnsi="Lucida Console" w:cs="Courier New"/>
                      <w:color w:val="000000"/>
                      <w:sz w:val="14"/>
                      <w:szCs w:val="14"/>
                      <w:bdr w:val="none" w:sz="0" w:space="0" w:color="auto" w:frame="1"/>
                    </w:rPr>
                  </w:rPrChange>
                </w:rPr>
                <w:t>-0.1200297</w:t>
              </w:r>
            </w:ins>
          </w:p>
        </w:tc>
        <w:tc>
          <w:tcPr>
            <w:tcW w:w="1009" w:type="pct"/>
            <w:tcPrChange w:id="1852" w:author="Author">
              <w:tcPr>
                <w:tcW w:w="1263" w:type="pct"/>
              </w:tcPr>
            </w:tcPrChange>
          </w:tcPr>
          <w:p w14:paraId="28B111BF" w14:textId="77777777" w:rsidR="00355708" w:rsidRPr="00355708" w:rsidRDefault="00355708" w:rsidP="00F91337">
            <w:pPr>
              <w:wordWrap w:val="0"/>
              <w:rPr>
                <w:ins w:id="1853" w:author="Author"/>
                <w:rFonts w:eastAsia="Times New Roman" w:cstheme="minorHAnsi"/>
                <w:color w:val="000000"/>
                <w:bdr w:val="none" w:sz="0" w:space="0" w:color="auto" w:frame="1"/>
                <w:rPrChange w:id="1854" w:author="Author">
                  <w:rPr>
                    <w:ins w:id="1855" w:author="Author"/>
                    <w:rFonts w:ascii="Lucida Console" w:eastAsia="Times New Roman" w:hAnsi="Lucida Console" w:cs="Courier New"/>
                    <w:color w:val="000000"/>
                    <w:sz w:val="14"/>
                    <w:szCs w:val="14"/>
                    <w:bdr w:val="none" w:sz="0" w:space="0" w:color="auto" w:frame="1"/>
                  </w:rPr>
                </w:rPrChange>
              </w:rPr>
            </w:pPr>
            <w:ins w:id="1856" w:author="Author">
              <w:r w:rsidRPr="00355708">
                <w:rPr>
                  <w:rFonts w:eastAsia="Times New Roman" w:cstheme="minorHAnsi"/>
                  <w:color w:val="000000"/>
                  <w:bdr w:val="none" w:sz="0" w:space="0" w:color="auto" w:frame="1"/>
                  <w:rPrChange w:id="1857" w:author="Author">
                    <w:rPr>
                      <w:rFonts w:ascii="Lucida Console" w:eastAsia="Times New Roman" w:hAnsi="Lucida Console" w:cs="Courier New"/>
                      <w:color w:val="000000"/>
                      <w:sz w:val="14"/>
                      <w:szCs w:val="14"/>
                      <w:bdr w:val="none" w:sz="0" w:space="0" w:color="auto" w:frame="1"/>
                    </w:rPr>
                  </w:rPrChange>
                </w:rPr>
                <w:t>0.3071157</w:t>
              </w:r>
            </w:ins>
          </w:p>
        </w:tc>
      </w:tr>
    </w:tbl>
    <w:p w14:paraId="3F583608" w14:textId="0B14D55E" w:rsidR="009571A1" w:rsidRPr="00D864B0" w:rsidDel="00926C4F" w:rsidRDefault="009571A1" w:rsidP="00E433F7">
      <w:pPr>
        <w:jc w:val="both"/>
        <w:rPr>
          <w:del w:id="1858" w:author="Author"/>
        </w:rPr>
      </w:pPr>
    </w:p>
    <w:p w14:paraId="279C1046" w14:textId="4F160759"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59" w:author="Author"/>
          <w:rFonts w:ascii="Lucida Console" w:eastAsia="Times New Roman" w:hAnsi="Lucida Console" w:cs="Courier New"/>
          <w:color w:val="000000"/>
          <w:sz w:val="14"/>
          <w:szCs w:val="14"/>
          <w:bdr w:val="none" w:sz="0" w:space="0" w:color="auto" w:frame="1"/>
        </w:rPr>
      </w:pPr>
    </w:p>
    <w:p w14:paraId="2867B3E6" w14:textId="7B8B02B7"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60" w:author="Author"/>
          <w:rFonts w:ascii="Lucida Console" w:eastAsia="Times New Roman" w:hAnsi="Lucida Console" w:cs="Courier New"/>
          <w:color w:val="000000"/>
          <w:sz w:val="14"/>
          <w:szCs w:val="14"/>
          <w:bdr w:val="none" w:sz="0" w:space="0" w:color="auto" w:frame="1"/>
        </w:rPr>
      </w:pPr>
      <w:bookmarkStart w:id="1861" w:name="_Hlk49859963"/>
    </w:p>
    <w:p w14:paraId="4E29F2DD" w14:textId="611C469A"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62" w:author="Author"/>
          <w:rFonts w:ascii="Lucida Console" w:eastAsia="Times New Roman" w:hAnsi="Lucida Console" w:cs="Courier New"/>
          <w:color w:val="000000"/>
          <w:sz w:val="14"/>
          <w:szCs w:val="14"/>
          <w:bdr w:val="none" w:sz="0" w:space="0" w:color="auto" w:frame="1"/>
        </w:rPr>
      </w:pPr>
      <w:del w:id="1863" w:author="Author">
        <w:r w:rsidRPr="00D864B0" w:rsidDel="00355708">
          <w:rPr>
            <w:rFonts w:ascii="Lucida Console" w:eastAsia="Times New Roman" w:hAnsi="Lucida Console" w:cs="Courier New"/>
            <w:color w:val="000000"/>
            <w:sz w:val="14"/>
            <w:szCs w:val="14"/>
            <w:bdr w:val="none" w:sz="0" w:space="0" w:color="auto" w:frame="1"/>
          </w:rPr>
          <w:delText xml:space="preserve">                    log(1 + gdp_scaled) (Intercept) pop_per_mil</w:delText>
        </w:r>
      </w:del>
      <w:ins w:id="1864" w:author="Author">
        <w:del w:id="1865"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1866"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1867" w:author="Author">
        <w:del w:id="1868"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1869"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3A56EBB7" w14:textId="2A9982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0" w:author="Author"/>
          <w:rFonts w:ascii="Lucida Console" w:eastAsia="Times New Roman" w:hAnsi="Lucida Console" w:cs="Courier New"/>
          <w:color w:val="000000"/>
          <w:sz w:val="14"/>
          <w:szCs w:val="14"/>
          <w:bdr w:val="none" w:sz="0" w:space="0" w:color="auto" w:frame="1"/>
        </w:rPr>
      </w:pPr>
      <w:del w:id="1871" w:author="Author">
        <w:r w:rsidRPr="00D864B0" w:rsidDel="00355708">
          <w:rPr>
            <w:rFonts w:ascii="Lucida Console" w:eastAsia="Times New Roman" w:hAnsi="Lucida Console" w:cs="Courier New"/>
            <w:color w:val="000000"/>
            <w:sz w:val="14"/>
            <w:szCs w:val="14"/>
            <w:bdr w:val="none" w:sz="0" w:space="0" w:color="auto" w:frame="1"/>
          </w:rPr>
          <w:delText>High income                -0.003871827  0.30688303         -0.1200297               0.3071157</w:delText>
        </w:r>
      </w:del>
    </w:p>
    <w:p w14:paraId="6110C02D" w14:textId="4E4D1816"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2" w:author="Author"/>
          <w:rFonts w:ascii="Lucida Console" w:eastAsia="Times New Roman" w:hAnsi="Lucida Console" w:cs="Courier New"/>
          <w:color w:val="000000"/>
          <w:sz w:val="14"/>
          <w:szCs w:val="14"/>
          <w:bdr w:val="none" w:sz="0" w:space="0" w:color="auto" w:frame="1"/>
        </w:rPr>
      </w:pPr>
      <w:del w:id="1873" w:author="Author">
        <w:r w:rsidRPr="00D864B0" w:rsidDel="00355708">
          <w:rPr>
            <w:rFonts w:ascii="Lucida Console" w:eastAsia="Times New Roman" w:hAnsi="Lucida Console" w:cs="Courier New"/>
            <w:color w:val="000000"/>
            <w:sz w:val="14"/>
            <w:szCs w:val="14"/>
            <w:bdr w:val="none" w:sz="0" w:space="0" w:color="auto" w:frame="1"/>
          </w:rPr>
          <w:delText>Upper middle income         0.105214527 -0.06604125         -0.1200297               0.3071157</w:delText>
        </w:r>
      </w:del>
    </w:p>
    <w:p w14:paraId="7A183D43" w14:textId="333F173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4" w:author="Author"/>
          <w:rFonts w:ascii="Lucida Console" w:eastAsia="Times New Roman" w:hAnsi="Lucida Console" w:cs="Courier New"/>
          <w:color w:val="000000"/>
          <w:sz w:val="14"/>
          <w:szCs w:val="14"/>
          <w:bdr w:val="none" w:sz="0" w:space="0" w:color="auto" w:frame="1"/>
        </w:rPr>
      </w:pPr>
      <w:del w:id="1875" w:author="Author">
        <w:r w:rsidRPr="00D864B0" w:rsidDel="00355708">
          <w:rPr>
            <w:rFonts w:ascii="Lucida Console" w:eastAsia="Times New Roman" w:hAnsi="Lucida Console" w:cs="Courier New"/>
            <w:color w:val="000000"/>
            <w:sz w:val="14"/>
            <w:szCs w:val="14"/>
            <w:bdr w:val="none" w:sz="0" w:space="0" w:color="auto" w:frame="1"/>
          </w:rPr>
          <w:delText>Lower middle income         0.397072298 -0.07077302         -0.1200297               0.3071157</w:delText>
        </w:r>
      </w:del>
    </w:p>
    <w:p w14:paraId="6B427293" w14:textId="3183ECAE"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6" w:author="Author"/>
          <w:rFonts w:ascii="Lucida Console" w:eastAsia="Times New Roman" w:hAnsi="Lucida Console" w:cs="Courier New"/>
          <w:color w:val="000000"/>
          <w:sz w:val="14"/>
          <w:szCs w:val="14"/>
          <w:bdr w:val="none" w:sz="0" w:space="0" w:color="auto" w:frame="1"/>
        </w:rPr>
      </w:pPr>
      <w:del w:id="1877" w:author="Author">
        <w:r w:rsidRPr="00D864B0" w:rsidDel="00355708">
          <w:rPr>
            <w:rFonts w:ascii="Lucida Console" w:eastAsia="Times New Roman" w:hAnsi="Lucida Console" w:cs="Courier New"/>
            <w:color w:val="000000"/>
            <w:sz w:val="14"/>
            <w:szCs w:val="14"/>
            <w:bdr w:val="none" w:sz="0" w:space="0" w:color="auto" w:frame="1"/>
          </w:rPr>
          <w:delText>Low income                  0.348602516 -0.17360155         -0.1200297               0.3071157</w:delText>
        </w:r>
      </w:del>
    </w:p>
    <w:p w14:paraId="70F6F3A8" w14:textId="0B49A2D3"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8" w:author="Author"/>
          <w:rFonts w:ascii="Lucida Console" w:eastAsia="Times New Roman" w:hAnsi="Lucida Console" w:cs="Courier New"/>
          <w:color w:val="000000"/>
          <w:sz w:val="14"/>
          <w:szCs w:val="14"/>
          <w:bdr w:val="none" w:sz="0" w:space="0" w:color="auto" w:frame="1"/>
        </w:rPr>
      </w:pPr>
    </w:p>
    <w:p w14:paraId="56A2CF56" w14:textId="6334ADE4" w:rsidR="008C7883" w:rsidRPr="00D864B0" w:rsidDel="00355708" w:rsidRDefault="008C7883" w:rsidP="00FC6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79" w:author="Author"/>
          <w:rFonts w:ascii="Lucida Console" w:eastAsia="Times New Roman" w:hAnsi="Lucida Console" w:cs="Courier New"/>
          <w:color w:val="000000"/>
          <w:sz w:val="14"/>
          <w:szCs w:val="14"/>
          <w:bdr w:val="none" w:sz="0" w:space="0" w:color="auto" w:frame="1"/>
        </w:rPr>
      </w:pPr>
    </w:p>
    <w:bookmarkEnd w:id="1861"/>
    <w:p w14:paraId="351B154B" w14:textId="5F883F50" w:rsidR="00FC6C4B" w:rsidRPr="00D864B0" w:rsidDel="00355708" w:rsidRDefault="00FC6C4B" w:rsidP="00B0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880" w:author="Author"/>
          <w:rFonts w:ascii="Lucida Console" w:eastAsia="Times New Roman" w:hAnsi="Lucida Console" w:cs="Courier New"/>
          <w:color w:val="000000"/>
          <w:sz w:val="14"/>
          <w:szCs w:val="14"/>
          <w:bdr w:val="none" w:sz="0" w:space="0" w:color="auto" w:frame="1"/>
        </w:rPr>
      </w:pPr>
    </w:p>
    <w:p w14:paraId="29CBDFA3" w14:textId="35C1BF8E" w:rsidR="00FC6C4B" w:rsidRPr="00D864B0" w:rsidDel="009571A1" w:rsidRDefault="00FC6C4B" w:rsidP="00FC6C4B">
      <w:pPr>
        <w:pStyle w:val="Caption"/>
        <w:rPr>
          <w:del w:id="1881" w:author="Author"/>
          <w:bdr w:val="none" w:sz="0" w:space="0" w:color="auto" w:frame="1"/>
        </w:rPr>
      </w:pPr>
      <w:del w:id="1882" w:author="Author">
        <w:r w:rsidRPr="00D864B0" w:rsidDel="009571A1">
          <w:delText xml:space="preserve">Table </w:delText>
        </w:r>
        <w:r w:rsidR="009571A1" w:rsidDel="009571A1">
          <w:rPr>
            <w:b w:val="0"/>
            <w:iCs w:val="0"/>
          </w:rPr>
          <w:fldChar w:fldCharType="begin"/>
        </w:r>
        <w:r w:rsidR="009571A1" w:rsidDel="009571A1">
          <w:delInstrText xml:space="preserve"> SEQ Table \* ARABIC </w:delInstrText>
        </w:r>
        <w:r w:rsidR="009571A1" w:rsidDel="009571A1">
          <w:rPr>
            <w:b w:val="0"/>
            <w:iCs w:val="0"/>
          </w:rPr>
          <w:fldChar w:fldCharType="separate"/>
        </w:r>
        <w:r w:rsidRPr="00D864B0" w:rsidDel="009571A1">
          <w:rPr>
            <w:noProof/>
          </w:rPr>
          <w:delText>5</w:delText>
        </w:r>
        <w:r w:rsidR="009571A1" w:rsidDel="009571A1">
          <w:rPr>
            <w:b w:val="0"/>
            <w:iCs w:val="0"/>
            <w:noProof/>
          </w:rPr>
          <w:fldChar w:fldCharType="end"/>
        </w:r>
        <w:r w:rsidRPr="00D864B0" w:rsidDel="009571A1">
          <w:delText>: Global models IV. GDP random effects model by income category. (DV: download per capita rounded, quasipoission)</w:delText>
        </w:r>
      </w:del>
    </w:p>
    <w:p w14:paraId="349941AA" w14:textId="798B1F79" w:rsidR="00E61C3A" w:rsidRDefault="00E61C3A" w:rsidP="00E433F7">
      <w:pPr>
        <w:pStyle w:val="Caption"/>
        <w:jc w:val="both"/>
        <w:rPr>
          <w:ins w:id="1883" w:author="Author"/>
        </w:rPr>
      </w:pPr>
      <w:bookmarkStart w:id="1884" w:name="_Ref11764294"/>
    </w:p>
    <w:p w14:paraId="6A8F9E45" w14:textId="77777777" w:rsidR="00F91337" w:rsidRDefault="00F91337" w:rsidP="007950A5">
      <w:pPr>
        <w:pStyle w:val="Caption"/>
        <w:jc w:val="both"/>
        <w:rPr>
          <w:ins w:id="1885" w:author="Author"/>
        </w:rPr>
      </w:pPr>
      <w:bookmarkStart w:id="1886" w:name="_Ref41430709"/>
    </w:p>
    <w:p w14:paraId="7959AA98" w14:textId="77777777" w:rsidR="00F91337" w:rsidRDefault="00F91337" w:rsidP="007950A5">
      <w:pPr>
        <w:pStyle w:val="Caption"/>
        <w:jc w:val="both"/>
        <w:rPr>
          <w:ins w:id="1887" w:author="Author"/>
        </w:rPr>
      </w:pPr>
    </w:p>
    <w:p w14:paraId="48D6A9B3" w14:textId="637E24E1" w:rsidR="007950A5" w:rsidRDefault="007950A5" w:rsidP="007950A5">
      <w:pPr>
        <w:pStyle w:val="Caption"/>
        <w:jc w:val="both"/>
        <w:rPr>
          <w:ins w:id="1888" w:author="Author"/>
        </w:rPr>
      </w:pPr>
      <w:moveToRangeStart w:id="1889" w:author="Author" w:name="move49773499"/>
      <w:moveTo w:id="1890" w:author="Author">
        <w:r w:rsidRPr="00D864B0">
          <w:t xml:space="preserve">Table </w:t>
        </w:r>
        <w:r>
          <w:fldChar w:fldCharType="begin"/>
        </w:r>
        <w:r>
          <w:instrText xml:space="preserve"> SEQ Table \* ARABIC </w:instrText>
        </w:r>
        <w:r>
          <w:fldChar w:fldCharType="separate"/>
        </w:r>
        <w:r w:rsidRPr="00D864B0">
          <w:rPr>
            <w:noProof/>
          </w:rPr>
          <w:t>6</w:t>
        </w:r>
        <w:r>
          <w:rPr>
            <w:noProof/>
          </w:rPr>
          <w:fldChar w:fldCharType="end"/>
        </w:r>
      </w:moveTo>
      <w:bookmarkEnd w:id="1886"/>
      <w:ins w:id="1891" w:author="Author">
        <w:r>
          <w:t>.</w:t>
        </w:r>
      </w:ins>
      <w:moveTo w:id="1892" w:author="Author">
        <w:del w:id="1893" w:author="Author">
          <w:r w:rsidRPr="00D864B0" w:rsidDel="007950A5">
            <w:delText>:</w:delText>
          </w:r>
        </w:del>
        <w:r w:rsidRPr="00D864B0">
          <w:t xml:space="preserve"> Global models V. R&amp;D and education random effects model</w:t>
        </w:r>
        <w:r w:rsidRPr="00D864B0">
          <w:rPr>
            <w:noProof/>
          </w:rPr>
          <w:t xml:space="preserve"> by income category </w:t>
        </w:r>
        <w:r w:rsidRPr="00D864B0">
          <w:t>(DV: download per capita rounded, quasipoission)</w:t>
        </w:r>
      </w:moveTo>
    </w:p>
    <w:tbl>
      <w:tblPr>
        <w:tblStyle w:val="TableGrid"/>
        <w:tblW w:w="5079" w:type="pct"/>
        <w:tblLook w:val="04A0" w:firstRow="1" w:lastRow="0" w:firstColumn="1" w:lastColumn="0" w:noHBand="0" w:noVBand="1"/>
        <w:tblPrChange w:id="1894" w:author="Author">
          <w:tblPr>
            <w:tblStyle w:val="TableGrid"/>
            <w:tblW w:w="4459" w:type="pct"/>
            <w:tblLook w:val="04A0" w:firstRow="1" w:lastRow="0" w:firstColumn="1" w:lastColumn="0" w:noHBand="0" w:noVBand="1"/>
          </w:tblPr>
        </w:tblPrChange>
      </w:tblPr>
      <w:tblGrid>
        <w:gridCol w:w="1705"/>
        <w:gridCol w:w="1559"/>
        <w:gridCol w:w="1560"/>
        <w:gridCol w:w="1558"/>
        <w:gridCol w:w="1560"/>
        <w:gridCol w:w="1556"/>
        <w:tblGridChange w:id="1895">
          <w:tblGrid>
            <w:gridCol w:w="1389"/>
            <w:gridCol w:w="1391"/>
            <w:gridCol w:w="1391"/>
            <w:gridCol w:w="1389"/>
            <w:gridCol w:w="1391"/>
            <w:gridCol w:w="1387"/>
          </w:tblGrid>
        </w:tblGridChange>
      </w:tblGrid>
      <w:tr w:rsidR="00355708" w:rsidRPr="00355708" w14:paraId="00AEBE93" w14:textId="77777777" w:rsidTr="00355708">
        <w:trPr>
          <w:ins w:id="1896" w:author="Author"/>
        </w:trPr>
        <w:tc>
          <w:tcPr>
            <w:tcW w:w="898" w:type="pct"/>
            <w:tcPrChange w:id="1897" w:author="Author">
              <w:tcPr>
                <w:tcW w:w="833" w:type="pct"/>
              </w:tcPr>
            </w:tcPrChange>
          </w:tcPr>
          <w:p w14:paraId="5CC6D821" w14:textId="77777777" w:rsidR="00355708" w:rsidRPr="00355708" w:rsidRDefault="00355708" w:rsidP="00355708">
            <w:pPr>
              <w:wordWrap w:val="0"/>
              <w:rPr>
                <w:ins w:id="1898" w:author="Author"/>
                <w:rFonts w:eastAsia="Times New Roman" w:cstheme="minorHAnsi"/>
                <w:color w:val="000000"/>
                <w:sz w:val="16"/>
                <w:szCs w:val="16"/>
                <w:bdr w:val="none" w:sz="0" w:space="0" w:color="auto" w:frame="1"/>
                <w:rPrChange w:id="1899" w:author="Author">
                  <w:rPr>
                    <w:ins w:id="1900" w:author="Author"/>
                    <w:rFonts w:ascii="Lucida Console" w:eastAsia="Times New Roman" w:hAnsi="Lucida Console" w:cs="Courier New"/>
                    <w:color w:val="000000"/>
                    <w:sz w:val="14"/>
                    <w:szCs w:val="14"/>
                    <w:bdr w:val="none" w:sz="0" w:space="0" w:color="auto" w:frame="1"/>
                  </w:rPr>
                </w:rPrChange>
              </w:rPr>
            </w:pPr>
          </w:p>
        </w:tc>
        <w:tc>
          <w:tcPr>
            <w:tcW w:w="821" w:type="pct"/>
            <w:tcPrChange w:id="1901" w:author="Author">
              <w:tcPr>
                <w:tcW w:w="834" w:type="pct"/>
              </w:tcPr>
            </w:tcPrChange>
          </w:tcPr>
          <w:p w14:paraId="6AD5E84F" w14:textId="77777777" w:rsidR="00355708" w:rsidRDefault="00355708" w:rsidP="00355708">
            <w:pPr>
              <w:wordWrap w:val="0"/>
              <w:rPr>
                <w:ins w:id="1902" w:author="Author"/>
                <w:rFonts w:eastAsia="Arial" w:cstheme="minorHAnsi"/>
                <w:color w:val="111111"/>
                <w:sz w:val="16"/>
                <w:szCs w:val="16"/>
              </w:rPr>
            </w:pPr>
            <w:ins w:id="1903" w:author="Author">
              <w:r w:rsidRPr="00355708">
                <w:rPr>
                  <w:rFonts w:eastAsia="Arial" w:cstheme="minorHAnsi"/>
                  <w:color w:val="111111"/>
                  <w:sz w:val="16"/>
                  <w:szCs w:val="16"/>
                  <w:rPrChange w:id="1904" w:author="Author">
                    <w:rPr>
                      <w:rFonts w:eastAsia="Arial" w:cstheme="minorHAnsi"/>
                      <w:color w:val="111111"/>
                    </w:rPr>
                  </w:rPrChange>
                </w:rPr>
                <w:t xml:space="preserve">Tertiary education </w:t>
              </w:r>
            </w:ins>
          </w:p>
          <w:p w14:paraId="2B7A2A9B" w14:textId="77777777" w:rsidR="00355708" w:rsidRDefault="00355708" w:rsidP="00355708">
            <w:pPr>
              <w:wordWrap w:val="0"/>
              <w:rPr>
                <w:ins w:id="1905" w:author="Author"/>
                <w:rFonts w:eastAsia="Arial" w:cstheme="minorHAnsi"/>
                <w:color w:val="111111"/>
                <w:sz w:val="16"/>
                <w:szCs w:val="16"/>
              </w:rPr>
            </w:pPr>
            <w:ins w:id="1906" w:author="Author">
              <w:r w:rsidRPr="00355708">
                <w:rPr>
                  <w:rFonts w:eastAsia="Arial" w:cstheme="minorHAnsi"/>
                  <w:color w:val="111111"/>
                  <w:sz w:val="16"/>
                  <w:szCs w:val="16"/>
                  <w:rPrChange w:id="1907" w:author="Author">
                    <w:rPr>
                      <w:rFonts w:eastAsia="Arial" w:cstheme="minorHAnsi"/>
                      <w:color w:val="111111"/>
                    </w:rPr>
                  </w:rPrChange>
                </w:rPr>
                <w:t xml:space="preserve">enrollment ratio </w:t>
              </w:r>
            </w:ins>
          </w:p>
          <w:p w14:paraId="535E4ACB" w14:textId="1B446F9A" w:rsidR="00355708" w:rsidRPr="00355708" w:rsidRDefault="00355708" w:rsidP="00355708">
            <w:pPr>
              <w:wordWrap w:val="0"/>
              <w:rPr>
                <w:ins w:id="1908" w:author="Author"/>
                <w:rFonts w:eastAsia="Times New Roman" w:cstheme="minorHAnsi"/>
                <w:color w:val="000000"/>
                <w:sz w:val="16"/>
                <w:szCs w:val="16"/>
                <w:bdr w:val="none" w:sz="0" w:space="0" w:color="auto" w:frame="1"/>
                <w:rPrChange w:id="1909" w:author="Author">
                  <w:rPr>
                    <w:ins w:id="1910" w:author="Author"/>
                    <w:rFonts w:ascii="Lucida Console" w:eastAsia="Times New Roman" w:hAnsi="Lucida Console" w:cs="Courier New"/>
                    <w:color w:val="000000"/>
                    <w:sz w:val="14"/>
                    <w:szCs w:val="14"/>
                    <w:bdr w:val="none" w:sz="0" w:space="0" w:color="auto" w:frame="1"/>
                  </w:rPr>
                </w:rPrChange>
              </w:rPr>
            </w:pPr>
            <w:ins w:id="1911" w:author="Author">
              <w:r w:rsidRPr="00355708">
                <w:rPr>
                  <w:rFonts w:eastAsia="Arial" w:cstheme="minorHAnsi"/>
                  <w:color w:val="111111"/>
                  <w:sz w:val="16"/>
                  <w:szCs w:val="16"/>
                  <w:rPrChange w:id="1912" w:author="Author">
                    <w:rPr>
                      <w:rFonts w:eastAsia="Arial" w:cstheme="minorHAnsi"/>
                      <w:color w:val="111111"/>
                    </w:rPr>
                  </w:rPrChange>
                </w:rPr>
                <w:t>(scaled)</w:t>
              </w:r>
            </w:ins>
          </w:p>
        </w:tc>
        <w:tc>
          <w:tcPr>
            <w:tcW w:w="821" w:type="pct"/>
            <w:tcPrChange w:id="1913" w:author="Author">
              <w:tcPr>
                <w:tcW w:w="834" w:type="pct"/>
              </w:tcPr>
            </w:tcPrChange>
          </w:tcPr>
          <w:p w14:paraId="20F6FBFC" w14:textId="77777777" w:rsidR="00355708" w:rsidRDefault="00355708" w:rsidP="00355708">
            <w:pPr>
              <w:wordWrap w:val="0"/>
              <w:rPr>
                <w:ins w:id="1914" w:author="Author"/>
                <w:sz w:val="16"/>
                <w:szCs w:val="16"/>
              </w:rPr>
            </w:pPr>
            <w:ins w:id="1915" w:author="Author">
              <w:r w:rsidRPr="00355708">
                <w:rPr>
                  <w:sz w:val="16"/>
                  <w:szCs w:val="16"/>
                  <w:rPrChange w:id="1916" w:author="Author">
                    <w:rPr/>
                  </w:rPrChange>
                </w:rPr>
                <w:t xml:space="preserve">Percentage of GDP </w:t>
              </w:r>
            </w:ins>
          </w:p>
          <w:p w14:paraId="636841A9" w14:textId="4955CB11" w:rsidR="00355708" w:rsidRPr="00355708" w:rsidRDefault="00355708" w:rsidP="00355708">
            <w:pPr>
              <w:wordWrap w:val="0"/>
              <w:rPr>
                <w:ins w:id="1917" w:author="Author"/>
                <w:rFonts w:eastAsia="Times New Roman" w:cstheme="minorHAnsi"/>
                <w:color w:val="000000"/>
                <w:sz w:val="16"/>
                <w:szCs w:val="16"/>
                <w:bdr w:val="none" w:sz="0" w:space="0" w:color="auto" w:frame="1"/>
                <w:rPrChange w:id="1918" w:author="Author">
                  <w:rPr>
                    <w:ins w:id="1919" w:author="Author"/>
                    <w:rFonts w:ascii="Lucida Console" w:eastAsia="Times New Roman" w:hAnsi="Lucida Console" w:cs="Courier New"/>
                    <w:color w:val="000000"/>
                    <w:sz w:val="14"/>
                    <w:szCs w:val="14"/>
                    <w:bdr w:val="none" w:sz="0" w:space="0" w:color="auto" w:frame="1"/>
                  </w:rPr>
                </w:rPrChange>
              </w:rPr>
            </w:pPr>
            <w:ins w:id="1920" w:author="Author">
              <w:r w:rsidRPr="00355708">
                <w:rPr>
                  <w:sz w:val="16"/>
                  <w:szCs w:val="16"/>
                </w:rPr>
                <w:t>S</w:t>
              </w:r>
              <w:r w:rsidRPr="00355708">
                <w:rPr>
                  <w:sz w:val="16"/>
                  <w:szCs w:val="16"/>
                  <w:rPrChange w:id="1921" w:author="Author">
                    <w:rPr/>
                  </w:rPrChange>
                </w:rPr>
                <w:t>pending</w:t>
              </w:r>
              <w:r>
                <w:rPr>
                  <w:sz w:val="16"/>
                  <w:szCs w:val="16"/>
                </w:rPr>
                <w:t xml:space="preserve"> </w:t>
              </w:r>
              <w:r w:rsidRPr="00355708">
                <w:rPr>
                  <w:sz w:val="16"/>
                  <w:szCs w:val="16"/>
                  <w:rPrChange w:id="1922" w:author="Author">
                    <w:rPr/>
                  </w:rPrChange>
                </w:rPr>
                <w:t>on R&amp;D (scaled)</w:t>
              </w:r>
            </w:ins>
          </w:p>
        </w:tc>
        <w:tc>
          <w:tcPr>
            <w:tcW w:w="820" w:type="pct"/>
            <w:tcPrChange w:id="1923" w:author="Author">
              <w:tcPr>
                <w:tcW w:w="833" w:type="pct"/>
              </w:tcPr>
            </w:tcPrChange>
          </w:tcPr>
          <w:p w14:paraId="31ABCA29" w14:textId="77777777" w:rsidR="00355708" w:rsidRPr="00355708" w:rsidRDefault="00355708" w:rsidP="00355708">
            <w:pPr>
              <w:wordWrap w:val="0"/>
              <w:rPr>
                <w:ins w:id="1924" w:author="Author"/>
                <w:rFonts w:eastAsia="Times New Roman" w:cstheme="minorHAnsi"/>
                <w:color w:val="000000"/>
                <w:sz w:val="16"/>
                <w:szCs w:val="16"/>
                <w:bdr w:val="none" w:sz="0" w:space="0" w:color="auto" w:frame="1"/>
                <w:rPrChange w:id="1925" w:author="Author">
                  <w:rPr>
                    <w:ins w:id="1926" w:author="Author"/>
                    <w:rFonts w:ascii="Lucida Console" w:eastAsia="Times New Roman" w:hAnsi="Lucida Console" w:cs="Courier New"/>
                    <w:color w:val="000000"/>
                    <w:sz w:val="14"/>
                    <w:szCs w:val="14"/>
                    <w:bdr w:val="none" w:sz="0" w:space="0" w:color="auto" w:frame="1"/>
                  </w:rPr>
                </w:rPrChange>
              </w:rPr>
            </w:pPr>
            <w:ins w:id="1927" w:author="Author">
              <w:r w:rsidRPr="00355708">
                <w:rPr>
                  <w:rFonts w:eastAsia="Times New Roman" w:cstheme="minorHAnsi"/>
                  <w:color w:val="000000"/>
                  <w:sz w:val="16"/>
                  <w:szCs w:val="16"/>
                  <w:bdr w:val="none" w:sz="0" w:space="0" w:color="auto" w:frame="1"/>
                  <w:rPrChange w:id="1928" w:author="Author">
                    <w:rPr>
                      <w:rFonts w:ascii="Lucida Console" w:eastAsia="Times New Roman" w:hAnsi="Lucida Console" w:cs="Courier New"/>
                      <w:color w:val="000000"/>
                      <w:sz w:val="14"/>
                      <w:szCs w:val="14"/>
                      <w:bdr w:val="none" w:sz="0" w:space="0" w:color="auto" w:frame="1"/>
                    </w:rPr>
                  </w:rPrChange>
                </w:rPr>
                <w:t>(Intercept)</w:t>
              </w:r>
            </w:ins>
          </w:p>
        </w:tc>
        <w:tc>
          <w:tcPr>
            <w:tcW w:w="821" w:type="pct"/>
            <w:tcPrChange w:id="1929" w:author="Author">
              <w:tcPr>
                <w:tcW w:w="834" w:type="pct"/>
              </w:tcPr>
            </w:tcPrChange>
          </w:tcPr>
          <w:p w14:paraId="70F4C1BE" w14:textId="77777777" w:rsidR="00355708" w:rsidRDefault="00355708" w:rsidP="00355708">
            <w:pPr>
              <w:wordWrap w:val="0"/>
              <w:rPr>
                <w:ins w:id="1930" w:author="Author"/>
                <w:rFonts w:eastAsia="Times New Roman" w:cstheme="minorHAnsi"/>
                <w:color w:val="000000"/>
                <w:sz w:val="16"/>
                <w:szCs w:val="16"/>
                <w:bdr w:val="none" w:sz="0" w:space="0" w:color="auto" w:frame="1"/>
              </w:rPr>
            </w:pPr>
            <w:ins w:id="1931" w:author="Author">
              <w:r w:rsidRPr="00355708">
                <w:rPr>
                  <w:rFonts w:eastAsia="Times New Roman" w:cstheme="minorHAnsi"/>
                  <w:color w:val="000000"/>
                  <w:sz w:val="16"/>
                  <w:szCs w:val="16"/>
                  <w:bdr w:val="none" w:sz="0" w:space="0" w:color="auto" w:frame="1"/>
                  <w:rPrChange w:id="1932" w:author="Author">
                    <w:rPr>
                      <w:rFonts w:eastAsia="Times New Roman" w:cstheme="minorHAnsi"/>
                      <w:color w:val="000000"/>
                      <w:bdr w:val="none" w:sz="0" w:space="0" w:color="auto" w:frame="1"/>
                    </w:rPr>
                  </w:rPrChange>
                </w:rPr>
                <w:t xml:space="preserve">Population per </w:t>
              </w:r>
            </w:ins>
          </w:p>
          <w:p w14:paraId="2677519A" w14:textId="6F71847E" w:rsidR="00355708" w:rsidRPr="00355708" w:rsidRDefault="00355708" w:rsidP="00355708">
            <w:pPr>
              <w:wordWrap w:val="0"/>
              <w:rPr>
                <w:ins w:id="1933" w:author="Author"/>
                <w:rFonts w:eastAsia="Times New Roman" w:cstheme="minorHAnsi"/>
                <w:color w:val="000000"/>
                <w:sz w:val="16"/>
                <w:szCs w:val="16"/>
                <w:bdr w:val="none" w:sz="0" w:space="0" w:color="auto" w:frame="1"/>
                <w:rPrChange w:id="1934" w:author="Author">
                  <w:rPr>
                    <w:ins w:id="1935" w:author="Author"/>
                    <w:rFonts w:ascii="Lucida Console" w:eastAsia="Times New Roman" w:hAnsi="Lucida Console" w:cs="Courier New"/>
                    <w:color w:val="000000"/>
                    <w:sz w:val="14"/>
                    <w:szCs w:val="14"/>
                    <w:bdr w:val="none" w:sz="0" w:space="0" w:color="auto" w:frame="1"/>
                  </w:rPr>
                </w:rPrChange>
              </w:rPr>
            </w:pPr>
            <w:ins w:id="1936" w:author="Author">
              <w:r w:rsidRPr="00355708">
                <w:rPr>
                  <w:rFonts w:eastAsia="Times New Roman" w:cstheme="minorHAnsi"/>
                  <w:color w:val="000000"/>
                  <w:sz w:val="16"/>
                  <w:szCs w:val="16"/>
                  <w:bdr w:val="none" w:sz="0" w:space="0" w:color="auto" w:frame="1"/>
                  <w:rPrChange w:id="1937" w:author="Author">
                    <w:rPr>
                      <w:rFonts w:eastAsia="Times New Roman" w:cstheme="minorHAnsi"/>
                      <w:color w:val="000000"/>
                      <w:bdr w:val="none" w:sz="0" w:space="0" w:color="auto" w:frame="1"/>
                    </w:rPr>
                  </w:rPrChange>
                </w:rPr>
                <w:t>million (scaled)</w:t>
              </w:r>
            </w:ins>
          </w:p>
        </w:tc>
        <w:tc>
          <w:tcPr>
            <w:tcW w:w="819" w:type="pct"/>
            <w:tcPrChange w:id="1938" w:author="Author">
              <w:tcPr>
                <w:tcW w:w="834" w:type="pct"/>
              </w:tcPr>
            </w:tcPrChange>
          </w:tcPr>
          <w:p w14:paraId="0BA6883F" w14:textId="77777777" w:rsidR="00355708" w:rsidRDefault="00355708" w:rsidP="00355708">
            <w:pPr>
              <w:wordWrap w:val="0"/>
              <w:rPr>
                <w:ins w:id="1939" w:author="Author"/>
                <w:rFonts w:eastAsia="Times New Roman" w:cstheme="minorHAnsi"/>
                <w:color w:val="000000"/>
                <w:sz w:val="16"/>
                <w:szCs w:val="16"/>
                <w:bdr w:val="none" w:sz="0" w:space="0" w:color="auto" w:frame="1"/>
              </w:rPr>
            </w:pPr>
            <w:ins w:id="1940" w:author="Author">
              <w:r w:rsidRPr="00355708">
                <w:rPr>
                  <w:rFonts w:eastAsia="Times New Roman" w:cstheme="minorHAnsi"/>
                  <w:color w:val="000000"/>
                  <w:sz w:val="16"/>
                  <w:szCs w:val="16"/>
                  <w:bdr w:val="none" w:sz="0" w:space="0" w:color="auto" w:frame="1"/>
                  <w:rPrChange w:id="1941" w:author="Author">
                    <w:rPr>
                      <w:rFonts w:eastAsia="Times New Roman" w:cstheme="minorHAnsi"/>
                      <w:color w:val="000000"/>
                      <w:bdr w:val="none" w:sz="0" w:space="0" w:color="auto" w:frame="1"/>
                    </w:rPr>
                  </w:rPrChange>
                </w:rPr>
                <w:t>Broadband subscribers</w:t>
              </w:r>
            </w:ins>
          </w:p>
          <w:p w14:paraId="4A823818" w14:textId="3AB6A361" w:rsidR="00355708" w:rsidRPr="00355708" w:rsidRDefault="00355708" w:rsidP="00355708">
            <w:pPr>
              <w:wordWrap w:val="0"/>
              <w:rPr>
                <w:ins w:id="1942" w:author="Author"/>
                <w:rFonts w:eastAsia="Times New Roman" w:cstheme="minorHAnsi"/>
                <w:color w:val="000000"/>
                <w:sz w:val="16"/>
                <w:szCs w:val="16"/>
                <w:bdr w:val="none" w:sz="0" w:space="0" w:color="auto" w:frame="1"/>
                <w:rPrChange w:id="1943" w:author="Author">
                  <w:rPr>
                    <w:ins w:id="1944" w:author="Author"/>
                    <w:rFonts w:ascii="Lucida Console" w:eastAsia="Times New Roman" w:hAnsi="Lucida Console" w:cs="Courier New"/>
                    <w:color w:val="000000"/>
                    <w:sz w:val="14"/>
                    <w:szCs w:val="14"/>
                    <w:bdr w:val="none" w:sz="0" w:space="0" w:color="auto" w:frame="1"/>
                  </w:rPr>
                </w:rPrChange>
              </w:rPr>
            </w:pPr>
            <w:ins w:id="1945" w:author="Author">
              <w:r w:rsidRPr="00355708">
                <w:rPr>
                  <w:rFonts w:eastAsia="Times New Roman" w:cstheme="minorHAnsi"/>
                  <w:color w:val="000000"/>
                  <w:sz w:val="16"/>
                  <w:szCs w:val="16"/>
                  <w:bdr w:val="none" w:sz="0" w:space="0" w:color="auto" w:frame="1"/>
                  <w:rPrChange w:id="1946" w:author="Author">
                    <w:rPr>
                      <w:rFonts w:eastAsia="Times New Roman" w:cstheme="minorHAnsi"/>
                      <w:color w:val="000000"/>
                      <w:bdr w:val="none" w:sz="0" w:space="0" w:color="auto" w:frame="1"/>
                    </w:rPr>
                  </w:rPrChange>
                </w:rPr>
                <w:t xml:space="preserve"> (scaled)</w:t>
              </w:r>
            </w:ins>
          </w:p>
        </w:tc>
      </w:tr>
      <w:tr w:rsidR="00355708" w:rsidRPr="00355708" w14:paraId="15B157FA" w14:textId="77777777" w:rsidTr="00355708">
        <w:trPr>
          <w:ins w:id="1947" w:author="Author"/>
        </w:trPr>
        <w:tc>
          <w:tcPr>
            <w:tcW w:w="898" w:type="pct"/>
            <w:tcPrChange w:id="1948" w:author="Author">
              <w:tcPr>
                <w:tcW w:w="833" w:type="pct"/>
              </w:tcPr>
            </w:tcPrChange>
          </w:tcPr>
          <w:p w14:paraId="4AD1B650" w14:textId="56DC1409" w:rsidR="00355708" w:rsidRPr="00355708" w:rsidRDefault="00355708" w:rsidP="00355708">
            <w:pPr>
              <w:wordWrap w:val="0"/>
              <w:rPr>
                <w:ins w:id="1949" w:author="Author"/>
                <w:rFonts w:eastAsia="Times New Roman" w:cstheme="minorHAnsi"/>
                <w:color w:val="000000"/>
                <w:sz w:val="16"/>
                <w:szCs w:val="16"/>
                <w:bdr w:val="none" w:sz="0" w:space="0" w:color="auto" w:frame="1"/>
                <w:rPrChange w:id="1950" w:author="Author">
                  <w:rPr>
                    <w:ins w:id="1951" w:author="Author"/>
                    <w:rFonts w:ascii="Lucida Console" w:eastAsia="Times New Roman" w:hAnsi="Lucida Console" w:cs="Courier New"/>
                    <w:color w:val="000000"/>
                    <w:sz w:val="14"/>
                    <w:szCs w:val="14"/>
                    <w:bdr w:val="none" w:sz="0" w:space="0" w:color="auto" w:frame="1"/>
                  </w:rPr>
                </w:rPrChange>
              </w:rPr>
            </w:pPr>
            <w:ins w:id="1952" w:author="Author">
              <w:r w:rsidRPr="00355708">
                <w:rPr>
                  <w:rFonts w:eastAsia="Times New Roman" w:cstheme="minorHAnsi"/>
                  <w:color w:val="000000"/>
                  <w:sz w:val="16"/>
                  <w:szCs w:val="16"/>
                  <w:bdr w:val="none" w:sz="0" w:space="0" w:color="auto" w:frame="1"/>
                  <w:rPrChange w:id="1953" w:author="Author">
                    <w:rPr>
                      <w:rFonts w:ascii="Lucida Console" w:eastAsia="Times New Roman" w:hAnsi="Lucida Console" w:cs="Courier New"/>
                      <w:color w:val="000000"/>
                      <w:sz w:val="14"/>
                      <w:szCs w:val="14"/>
                      <w:bdr w:val="none" w:sz="0" w:space="0" w:color="auto" w:frame="1"/>
                    </w:rPr>
                  </w:rPrChange>
                </w:rPr>
                <w:lastRenderedPageBreak/>
                <w:t>High</w:t>
              </w:r>
              <w:r w:rsidRPr="00355708">
                <w:rPr>
                  <w:rFonts w:eastAsia="Times New Roman" w:cstheme="minorHAnsi"/>
                  <w:color w:val="000000"/>
                  <w:sz w:val="16"/>
                  <w:szCs w:val="16"/>
                  <w:bdr w:val="none" w:sz="0" w:space="0" w:color="auto" w:frame="1"/>
                  <w:rPrChange w:id="195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55"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1956" w:author="Author">
              <w:tcPr>
                <w:tcW w:w="834" w:type="pct"/>
              </w:tcPr>
            </w:tcPrChange>
          </w:tcPr>
          <w:p w14:paraId="6A4BFBA5" w14:textId="77777777" w:rsidR="00355708" w:rsidRPr="00355708" w:rsidRDefault="00355708" w:rsidP="00355708">
            <w:pPr>
              <w:wordWrap w:val="0"/>
              <w:rPr>
                <w:ins w:id="1957" w:author="Author"/>
                <w:rFonts w:eastAsia="Times New Roman" w:cstheme="minorHAnsi"/>
                <w:color w:val="000000"/>
                <w:sz w:val="16"/>
                <w:szCs w:val="16"/>
                <w:bdr w:val="none" w:sz="0" w:space="0" w:color="auto" w:frame="1"/>
                <w:rPrChange w:id="1958" w:author="Author">
                  <w:rPr>
                    <w:ins w:id="1959" w:author="Author"/>
                    <w:rFonts w:ascii="Lucida Console" w:eastAsia="Times New Roman" w:hAnsi="Lucida Console" w:cs="Courier New"/>
                    <w:color w:val="000000"/>
                    <w:sz w:val="14"/>
                    <w:szCs w:val="14"/>
                    <w:bdr w:val="none" w:sz="0" w:space="0" w:color="auto" w:frame="1"/>
                  </w:rPr>
                </w:rPrChange>
              </w:rPr>
            </w:pPr>
            <w:ins w:id="1960" w:author="Author">
              <w:r w:rsidRPr="00355708">
                <w:rPr>
                  <w:rFonts w:eastAsia="Times New Roman" w:cstheme="minorHAnsi"/>
                  <w:color w:val="000000"/>
                  <w:sz w:val="16"/>
                  <w:szCs w:val="16"/>
                  <w:bdr w:val="none" w:sz="0" w:space="0" w:color="auto" w:frame="1"/>
                  <w:rPrChange w:id="1961" w:author="Author">
                    <w:rPr>
                      <w:rFonts w:ascii="Lucida Console" w:eastAsia="Times New Roman" w:hAnsi="Lucida Console" w:cs="Courier New"/>
                      <w:color w:val="000000"/>
                      <w:sz w:val="14"/>
                      <w:szCs w:val="14"/>
                      <w:bdr w:val="none" w:sz="0" w:space="0" w:color="auto" w:frame="1"/>
                    </w:rPr>
                  </w:rPrChange>
                </w:rPr>
                <w:t>0.010932241</w:t>
              </w:r>
            </w:ins>
          </w:p>
        </w:tc>
        <w:tc>
          <w:tcPr>
            <w:tcW w:w="821" w:type="pct"/>
            <w:tcPrChange w:id="1962" w:author="Author">
              <w:tcPr>
                <w:tcW w:w="834" w:type="pct"/>
              </w:tcPr>
            </w:tcPrChange>
          </w:tcPr>
          <w:p w14:paraId="0001D36B" w14:textId="77777777" w:rsidR="00355708" w:rsidRPr="00355708" w:rsidRDefault="00355708" w:rsidP="00355708">
            <w:pPr>
              <w:wordWrap w:val="0"/>
              <w:rPr>
                <w:ins w:id="1963" w:author="Author"/>
                <w:rFonts w:eastAsia="Times New Roman" w:cstheme="minorHAnsi"/>
                <w:color w:val="000000"/>
                <w:sz w:val="16"/>
                <w:szCs w:val="16"/>
                <w:bdr w:val="none" w:sz="0" w:space="0" w:color="auto" w:frame="1"/>
                <w:rPrChange w:id="1964" w:author="Author">
                  <w:rPr>
                    <w:ins w:id="1965" w:author="Author"/>
                    <w:rFonts w:ascii="Lucida Console" w:eastAsia="Times New Roman" w:hAnsi="Lucida Console" w:cs="Courier New"/>
                    <w:color w:val="000000"/>
                    <w:sz w:val="14"/>
                    <w:szCs w:val="14"/>
                    <w:bdr w:val="none" w:sz="0" w:space="0" w:color="auto" w:frame="1"/>
                  </w:rPr>
                </w:rPrChange>
              </w:rPr>
            </w:pPr>
            <w:ins w:id="1966" w:author="Author">
              <w:r w:rsidRPr="00355708">
                <w:rPr>
                  <w:rFonts w:eastAsia="Times New Roman" w:cstheme="minorHAnsi"/>
                  <w:color w:val="000000"/>
                  <w:sz w:val="16"/>
                  <w:szCs w:val="16"/>
                  <w:bdr w:val="none" w:sz="0" w:space="0" w:color="auto" w:frame="1"/>
                  <w:rPrChange w:id="1967" w:author="Author">
                    <w:rPr>
                      <w:rFonts w:ascii="Lucida Console" w:eastAsia="Times New Roman" w:hAnsi="Lucida Console" w:cs="Courier New"/>
                      <w:color w:val="000000"/>
                      <w:sz w:val="14"/>
                      <w:szCs w:val="14"/>
                      <w:bdr w:val="none" w:sz="0" w:space="0" w:color="auto" w:frame="1"/>
                    </w:rPr>
                  </w:rPrChange>
                </w:rPr>
                <w:t>-0.05358038</w:t>
              </w:r>
            </w:ins>
          </w:p>
        </w:tc>
        <w:tc>
          <w:tcPr>
            <w:tcW w:w="820" w:type="pct"/>
            <w:tcPrChange w:id="1968" w:author="Author">
              <w:tcPr>
                <w:tcW w:w="833" w:type="pct"/>
              </w:tcPr>
            </w:tcPrChange>
          </w:tcPr>
          <w:p w14:paraId="6118679E" w14:textId="77777777" w:rsidR="00355708" w:rsidRPr="00355708" w:rsidRDefault="00355708" w:rsidP="00355708">
            <w:pPr>
              <w:wordWrap w:val="0"/>
              <w:rPr>
                <w:ins w:id="1969" w:author="Author"/>
                <w:rFonts w:eastAsia="Times New Roman" w:cstheme="minorHAnsi"/>
                <w:color w:val="000000"/>
                <w:sz w:val="16"/>
                <w:szCs w:val="16"/>
                <w:bdr w:val="none" w:sz="0" w:space="0" w:color="auto" w:frame="1"/>
                <w:rPrChange w:id="1970" w:author="Author">
                  <w:rPr>
                    <w:ins w:id="1971" w:author="Author"/>
                    <w:rFonts w:ascii="Lucida Console" w:eastAsia="Times New Roman" w:hAnsi="Lucida Console" w:cs="Courier New"/>
                    <w:color w:val="000000"/>
                    <w:sz w:val="14"/>
                    <w:szCs w:val="14"/>
                    <w:bdr w:val="none" w:sz="0" w:space="0" w:color="auto" w:frame="1"/>
                  </w:rPr>
                </w:rPrChange>
              </w:rPr>
            </w:pPr>
            <w:ins w:id="1972" w:author="Author">
              <w:r w:rsidRPr="00355708">
                <w:rPr>
                  <w:rFonts w:eastAsia="Times New Roman" w:cstheme="minorHAnsi"/>
                  <w:color w:val="000000"/>
                  <w:sz w:val="16"/>
                  <w:szCs w:val="16"/>
                  <w:bdr w:val="none" w:sz="0" w:space="0" w:color="auto" w:frame="1"/>
                  <w:rPrChange w:id="1973" w:author="Author">
                    <w:rPr>
                      <w:rFonts w:ascii="Lucida Console" w:eastAsia="Times New Roman" w:hAnsi="Lucida Console" w:cs="Courier New"/>
                      <w:color w:val="000000"/>
                      <w:sz w:val="14"/>
                      <w:szCs w:val="14"/>
                      <w:bdr w:val="none" w:sz="0" w:space="0" w:color="auto" w:frame="1"/>
                    </w:rPr>
                  </w:rPrChange>
                </w:rPr>
                <w:t>8.543931</w:t>
              </w:r>
            </w:ins>
          </w:p>
        </w:tc>
        <w:tc>
          <w:tcPr>
            <w:tcW w:w="821" w:type="pct"/>
            <w:tcPrChange w:id="1974" w:author="Author">
              <w:tcPr>
                <w:tcW w:w="834" w:type="pct"/>
              </w:tcPr>
            </w:tcPrChange>
          </w:tcPr>
          <w:p w14:paraId="004BF7A3" w14:textId="77777777" w:rsidR="00355708" w:rsidRPr="00355708" w:rsidRDefault="00355708" w:rsidP="00355708">
            <w:pPr>
              <w:wordWrap w:val="0"/>
              <w:rPr>
                <w:ins w:id="1975" w:author="Author"/>
                <w:rFonts w:eastAsia="Times New Roman" w:cstheme="minorHAnsi"/>
                <w:color w:val="000000"/>
                <w:sz w:val="16"/>
                <w:szCs w:val="16"/>
                <w:bdr w:val="none" w:sz="0" w:space="0" w:color="auto" w:frame="1"/>
                <w:rPrChange w:id="1976" w:author="Author">
                  <w:rPr>
                    <w:ins w:id="1977" w:author="Author"/>
                    <w:rFonts w:ascii="Lucida Console" w:eastAsia="Times New Roman" w:hAnsi="Lucida Console" w:cs="Courier New"/>
                    <w:color w:val="000000"/>
                    <w:sz w:val="14"/>
                    <w:szCs w:val="14"/>
                    <w:bdr w:val="none" w:sz="0" w:space="0" w:color="auto" w:frame="1"/>
                  </w:rPr>
                </w:rPrChange>
              </w:rPr>
            </w:pPr>
            <w:ins w:id="1978" w:author="Author">
              <w:r w:rsidRPr="00355708">
                <w:rPr>
                  <w:rFonts w:eastAsia="Times New Roman" w:cstheme="minorHAnsi"/>
                  <w:color w:val="000000"/>
                  <w:sz w:val="16"/>
                  <w:szCs w:val="16"/>
                  <w:bdr w:val="none" w:sz="0" w:space="0" w:color="auto" w:frame="1"/>
                  <w:rPrChange w:id="1979"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1980" w:author="Author">
              <w:tcPr>
                <w:tcW w:w="834" w:type="pct"/>
              </w:tcPr>
            </w:tcPrChange>
          </w:tcPr>
          <w:p w14:paraId="7D67E461" w14:textId="77777777" w:rsidR="00355708" w:rsidRPr="00355708" w:rsidRDefault="00355708" w:rsidP="00355708">
            <w:pPr>
              <w:wordWrap w:val="0"/>
              <w:rPr>
                <w:ins w:id="1981" w:author="Author"/>
                <w:rFonts w:eastAsia="Times New Roman" w:cstheme="minorHAnsi"/>
                <w:color w:val="000000"/>
                <w:sz w:val="16"/>
                <w:szCs w:val="16"/>
                <w:bdr w:val="none" w:sz="0" w:space="0" w:color="auto" w:frame="1"/>
                <w:rPrChange w:id="1982" w:author="Author">
                  <w:rPr>
                    <w:ins w:id="1983" w:author="Author"/>
                    <w:rFonts w:ascii="Lucida Console" w:eastAsia="Times New Roman" w:hAnsi="Lucida Console" w:cs="Courier New"/>
                    <w:color w:val="000000"/>
                    <w:sz w:val="14"/>
                    <w:szCs w:val="14"/>
                    <w:bdr w:val="none" w:sz="0" w:space="0" w:color="auto" w:frame="1"/>
                  </w:rPr>
                </w:rPrChange>
              </w:rPr>
            </w:pPr>
            <w:ins w:id="1984" w:author="Author">
              <w:r w:rsidRPr="00355708">
                <w:rPr>
                  <w:rFonts w:eastAsia="Times New Roman" w:cstheme="minorHAnsi"/>
                  <w:color w:val="000000"/>
                  <w:sz w:val="16"/>
                  <w:szCs w:val="16"/>
                  <w:bdr w:val="none" w:sz="0" w:space="0" w:color="auto" w:frame="1"/>
                  <w:rPrChange w:id="1985"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6EA84F3" w14:textId="77777777" w:rsidTr="00355708">
        <w:trPr>
          <w:ins w:id="1986" w:author="Author"/>
        </w:trPr>
        <w:tc>
          <w:tcPr>
            <w:tcW w:w="898" w:type="pct"/>
            <w:tcPrChange w:id="1987" w:author="Author">
              <w:tcPr>
                <w:tcW w:w="833" w:type="pct"/>
              </w:tcPr>
            </w:tcPrChange>
          </w:tcPr>
          <w:p w14:paraId="4F88C18D" w14:textId="24A6E2E0" w:rsidR="00355708" w:rsidRPr="00355708" w:rsidRDefault="00355708" w:rsidP="00355708">
            <w:pPr>
              <w:wordWrap w:val="0"/>
              <w:rPr>
                <w:ins w:id="1988" w:author="Author"/>
                <w:rFonts w:eastAsia="Times New Roman" w:cstheme="minorHAnsi"/>
                <w:color w:val="000000"/>
                <w:sz w:val="16"/>
                <w:szCs w:val="16"/>
                <w:bdr w:val="none" w:sz="0" w:space="0" w:color="auto" w:frame="1"/>
                <w:rPrChange w:id="1989" w:author="Author">
                  <w:rPr>
                    <w:ins w:id="1990" w:author="Author"/>
                    <w:rFonts w:ascii="Lucida Console" w:eastAsia="Times New Roman" w:hAnsi="Lucida Console" w:cs="Courier New"/>
                    <w:color w:val="000000"/>
                    <w:sz w:val="14"/>
                    <w:szCs w:val="14"/>
                    <w:bdr w:val="none" w:sz="0" w:space="0" w:color="auto" w:frame="1"/>
                  </w:rPr>
                </w:rPrChange>
              </w:rPr>
            </w:pPr>
            <w:ins w:id="1991" w:author="Author">
              <w:r w:rsidRPr="00355708">
                <w:rPr>
                  <w:rFonts w:eastAsia="Times New Roman" w:cstheme="minorHAnsi"/>
                  <w:color w:val="000000"/>
                  <w:sz w:val="16"/>
                  <w:szCs w:val="16"/>
                  <w:bdr w:val="none" w:sz="0" w:space="0" w:color="auto" w:frame="1"/>
                  <w:rPrChange w:id="1992" w:author="Author">
                    <w:rPr>
                      <w:rFonts w:ascii="Lucida Console" w:eastAsia="Times New Roman" w:hAnsi="Lucida Console" w:cs="Courier New"/>
                      <w:color w:val="000000"/>
                      <w:sz w:val="14"/>
                      <w:szCs w:val="14"/>
                      <w:bdr w:val="none" w:sz="0" w:space="0" w:color="auto" w:frame="1"/>
                    </w:rPr>
                  </w:rPrChange>
                </w:rPr>
                <w:t>Upper</w:t>
              </w:r>
              <w:r w:rsidRPr="00355708">
                <w:rPr>
                  <w:rFonts w:eastAsia="Times New Roman" w:cstheme="minorHAnsi"/>
                  <w:color w:val="000000"/>
                  <w:sz w:val="16"/>
                  <w:szCs w:val="16"/>
                  <w:bdr w:val="none" w:sz="0" w:space="0" w:color="auto" w:frame="1"/>
                  <w:rPrChange w:id="1993"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94"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1995"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1996"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1997" w:author="Author">
              <w:tcPr>
                <w:tcW w:w="834" w:type="pct"/>
              </w:tcPr>
            </w:tcPrChange>
          </w:tcPr>
          <w:p w14:paraId="4C760CBF" w14:textId="77777777" w:rsidR="00355708" w:rsidRPr="00355708" w:rsidRDefault="00355708" w:rsidP="00355708">
            <w:pPr>
              <w:wordWrap w:val="0"/>
              <w:rPr>
                <w:ins w:id="1998" w:author="Author"/>
                <w:rFonts w:eastAsia="Times New Roman" w:cstheme="minorHAnsi"/>
                <w:color w:val="000000"/>
                <w:sz w:val="16"/>
                <w:szCs w:val="16"/>
                <w:bdr w:val="none" w:sz="0" w:space="0" w:color="auto" w:frame="1"/>
                <w:rPrChange w:id="1999" w:author="Author">
                  <w:rPr>
                    <w:ins w:id="2000" w:author="Author"/>
                    <w:rFonts w:ascii="Lucida Console" w:eastAsia="Times New Roman" w:hAnsi="Lucida Console" w:cs="Courier New"/>
                    <w:color w:val="000000"/>
                    <w:sz w:val="14"/>
                    <w:szCs w:val="14"/>
                    <w:bdr w:val="none" w:sz="0" w:space="0" w:color="auto" w:frame="1"/>
                  </w:rPr>
                </w:rPrChange>
              </w:rPr>
            </w:pPr>
            <w:ins w:id="2001" w:author="Author">
              <w:r w:rsidRPr="00355708">
                <w:rPr>
                  <w:rFonts w:eastAsia="Times New Roman" w:cstheme="minorHAnsi"/>
                  <w:color w:val="000000"/>
                  <w:sz w:val="16"/>
                  <w:szCs w:val="16"/>
                  <w:bdr w:val="none" w:sz="0" w:space="0" w:color="auto" w:frame="1"/>
                  <w:rPrChange w:id="2002" w:author="Author">
                    <w:rPr>
                      <w:rFonts w:ascii="Lucida Console" w:eastAsia="Times New Roman" w:hAnsi="Lucida Console" w:cs="Courier New"/>
                      <w:color w:val="000000"/>
                      <w:sz w:val="14"/>
                      <w:szCs w:val="14"/>
                      <w:bdr w:val="none" w:sz="0" w:space="0" w:color="auto" w:frame="1"/>
                    </w:rPr>
                  </w:rPrChange>
                </w:rPr>
                <w:t>-0.001022486</w:t>
              </w:r>
            </w:ins>
          </w:p>
        </w:tc>
        <w:tc>
          <w:tcPr>
            <w:tcW w:w="821" w:type="pct"/>
            <w:tcPrChange w:id="2003" w:author="Author">
              <w:tcPr>
                <w:tcW w:w="834" w:type="pct"/>
              </w:tcPr>
            </w:tcPrChange>
          </w:tcPr>
          <w:p w14:paraId="67D3E303" w14:textId="77777777" w:rsidR="00355708" w:rsidRPr="00355708" w:rsidRDefault="00355708" w:rsidP="00355708">
            <w:pPr>
              <w:wordWrap w:val="0"/>
              <w:rPr>
                <w:ins w:id="2004" w:author="Author"/>
                <w:rFonts w:eastAsia="Times New Roman" w:cstheme="minorHAnsi"/>
                <w:color w:val="000000"/>
                <w:sz w:val="16"/>
                <w:szCs w:val="16"/>
                <w:bdr w:val="none" w:sz="0" w:space="0" w:color="auto" w:frame="1"/>
                <w:rPrChange w:id="2005" w:author="Author">
                  <w:rPr>
                    <w:ins w:id="2006" w:author="Author"/>
                    <w:rFonts w:ascii="Lucida Console" w:eastAsia="Times New Roman" w:hAnsi="Lucida Console" w:cs="Courier New"/>
                    <w:color w:val="000000"/>
                    <w:sz w:val="14"/>
                    <w:szCs w:val="14"/>
                    <w:bdr w:val="none" w:sz="0" w:space="0" w:color="auto" w:frame="1"/>
                  </w:rPr>
                </w:rPrChange>
              </w:rPr>
            </w:pPr>
            <w:ins w:id="2007" w:author="Author">
              <w:r w:rsidRPr="00355708">
                <w:rPr>
                  <w:rFonts w:eastAsia="Times New Roman" w:cstheme="minorHAnsi"/>
                  <w:color w:val="000000"/>
                  <w:sz w:val="16"/>
                  <w:szCs w:val="16"/>
                  <w:bdr w:val="none" w:sz="0" w:space="0" w:color="auto" w:frame="1"/>
                  <w:rPrChange w:id="2008" w:author="Author">
                    <w:rPr>
                      <w:rFonts w:ascii="Lucida Console" w:eastAsia="Times New Roman" w:hAnsi="Lucida Console" w:cs="Courier New"/>
                      <w:color w:val="000000"/>
                      <w:sz w:val="14"/>
                      <w:szCs w:val="14"/>
                      <w:bdr w:val="none" w:sz="0" w:space="0" w:color="auto" w:frame="1"/>
                    </w:rPr>
                  </w:rPrChange>
                </w:rPr>
                <w:t>0.35217880</w:t>
              </w:r>
            </w:ins>
          </w:p>
        </w:tc>
        <w:tc>
          <w:tcPr>
            <w:tcW w:w="820" w:type="pct"/>
            <w:tcPrChange w:id="2009" w:author="Author">
              <w:tcPr>
                <w:tcW w:w="833" w:type="pct"/>
              </w:tcPr>
            </w:tcPrChange>
          </w:tcPr>
          <w:p w14:paraId="46B8CBF2" w14:textId="77777777" w:rsidR="00355708" w:rsidRPr="00355708" w:rsidRDefault="00355708" w:rsidP="00355708">
            <w:pPr>
              <w:wordWrap w:val="0"/>
              <w:rPr>
                <w:ins w:id="2010" w:author="Author"/>
                <w:rFonts w:eastAsia="Times New Roman" w:cstheme="minorHAnsi"/>
                <w:color w:val="000000"/>
                <w:sz w:val="16"/>
                <w:szCs w:val="16"/>
                <w:bdr w:val="none" w:sz="0" w:space="0" w:color="auto" w:frame="1"/>
                <w:rPrChange w:id="2011" w:author="Author">
                  <w:rPr>
                    <w:ins w:id="2012" w:author="Author"/>
                    <w:rFonts w:ascii="Lucida Console" w:eastAsia="Times New Roman" w:hAnsi="Lucida Console" w:cs="Courier New"/>
                    <w:color w:val="000000"/>
                    <w:sz w:val="14"/>
                    <w:szCs w:val="14"/>
                    <w:bdr w:val="none" w:sz="0" w:space="0" w:color="auto" w:frame="1"/>
                  </w:rPr>
                </w:rPrChange>
              </w:rPr>
            </w:pPr>
            <w:ins w:id="2013" w:author="Author">
              <w:r w:rsidRPr="00355708">
                <w:rPr>
                  <w:rFonts w:eastAsia="Times New Roman" w:cstheme="minorHAnsi"/>
                  <w:color w:val="000000"/>
                  <w:sz w:val="16"/>
                  <w:szCs w:val="16"/>
                  <w:bdr w:val="none" w:sz="0" w:space="0" w:color="auto" w:frame="1"/>
                  <w:rPrChange w:id="2014" w:author="Author">
                    <w:rPr>
                      <w:rFonts w:ascii="Lucida Console" w:eastAsia="Times New Roman" w:hAnsi="Lucida Console" w:cs="Courier New"/>
                      <w:color w:val="000000"/>
                      <w:sz w:val="14"/>
                      <w:szCs w:val="14"/>
                      <w:bdr w:val="none" w:sz="0" w:space="0" w:color="auto" w:frame="1"/>
                    </w:rPr>
                  </w:rPrChange>
                </w:rPr>
                <w:t>8.230012</w:t>
              </w:r>
            </w:ins>
          </w:p>
        </w:tc>
        <w:tc>
          <w:tcPr>
            <w:tcW w:w="821" w:type="pct"/>
            <w:tcPrChange w:id="2015" w:author="Author">
              <w:tcPr>
                <w:tcW w:w="834" w:type="pct"/>
              </w:tcPr>
            </w:tcPrChange>
          </w:tcPr>
          <w:p w14:paraId="3A74E54C" w14:textId="77777777" w:rsidR="00355708" w:rsidRPr="00355708" w:rsidRDefault="00355708" w:rsidP="00355708">
            <w:pPr>
              <w:wordWrap w:val="0"/>
              <w:rPr>
                <w:ins w:id="2016" w:author="Author"/>
                <w:rFonts w:eastAsia="Times New Roman" w:cstheme="minorHAnsi"/>
                <w:color w:val="000000"/>
                <w:sz w:val="16"/>
                <w:szCs w:val="16"/>
                <w:bdr w:val="none" w:sz="0" w:space="0" w:color="auto" w:frame="1"/>
                <w:rPrChange w:id="2017" w:author="Author">
                  <w:rPr>
                    <w:ins w:id="2018" w:author="Author"/>
                    <w:rFonts w:ascii="Lucida Console" w:eastAsia="Times New Roman" w:hAnsi="Lucida Console" w:cs="Courier New"/>
                    <w:color w:val="000000"/>
                    <w:sz w:val="14"/>
                    <w:szCs w:val="14"/>
                    <w:bdr w:val="none" w:sz="0" w:space="0" w:color="auto" w:frame="1"/>
                  </w:rPr>
                </w:rPrChange>
              </w:rPr>
            </w:pPr>
            <w:ins w:id="2019" w:author="Author">
              <w:r w:rsidRPr="00355708">
                <w:rPr>
                  <w:rFonts w:eastAsia="Times New Roman" w:cstheme="minorHAnsi"/>
                  <w:color w:val="000000"/>
                  <w:sz w:val="16"/>
                  <w:szCs w:val="16"/>
                  <w:bdr w:val="none" w:sz="0" w:space="0" w:color="auto" w:frame="1"/>
                  <w:rPrChange w:id="2020"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021" w:author="Author">
              <w:tcPr>
                <w:tcW w:w="834" w:type="pct"/>
              </w:tcPr>
            </w:tcPrChange>
          </w:tcPr>
          <w:p w14:paraId="318D5B0B" w14:textId="77777777" w:rsidR="00355708" w:rsidRPr="00355708" w:rsidRDefault="00355708" w:rsidP="00355708">
            <w:pPr>
              <w:wordWrap w:val="0"/>
              <w:rPr>
                <w:ins w:id="2022" w:author="Author"/>
                <w:rFonts w:eastAsia="Times New Roman" w:cstheme="minorHAnsi"/>
                <w:color w:val="000000"/>
                <w:sz w:val="16"/>
                <w:szCs w:val="16"/>
                <w:bdr w:val="none" w:sz="0" w:space="0" w:color="auto" w:frame="1"/>
                <w:rPrChange w:id="2023" w:author="Author">
                  <w:rPr>
                    <w:ins w:id="2024" w:author="Author"/>
                    <w:rFonts w:ascii="Lucida Console" w:eastAsia="Times New Roman" w:hAnsi="Lucida Console" w:cs="Courier New"/>
                    <w:color w:val="000000"/>
                    <w:sz w:val="14"/>
                    <w:szCs w:val="14"/>
                    <w:bdr w:val="none" w:sz="0" w:space="0" w:color="auto" w:frame="1"/>
                  </w:rPr>
                </w:rPrChange>
              </w:rPr>
            </w:pPr>
            <w:ins w:id="2025" w:author="Author">
              <w:r w:rsidRPr="00355708">
                <w:rPr>
                  <w:rFonts w:eastAsia="Times New Roman" w:cstheme="minorHAnsi"/>
                  <w:color w:val="000000"/>
                  <w:sz w:val="16"/>
                  <w:szCs w:val="16"/>
                  <w:bdr w:val="none" w:sz="0" w:space="0" w:color="auto" w:frame="1"/>
                  <w:rPrChange w:id="2026"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1A2CC530" w14:textId="77777777" w:rsidTr="00355708">
        <w:trPr>
          <w:ins w:id="2027" w:author="Author"/>
        </w:trPr>
        <w:tc>
          <w:tcPr>
            <w:tcW w:w="898" w:type="pct"/>
            <w:tcPrChange w:id="2028" w:author="Author">
              <w:tcPr>
                <w:tcW w:w="833" w:type="pct"/>
              </w:tcPr>
            </w:tcPrChange>
          </w:tcPr>
          <w:p w14:paraId="3DFB0A7C" w14:textId="77BDDEF8" w:rsidR="00355708" w:rsidRPr="00355708" w:rsidRDefault="00355708" w:rsidP="00355708">
            <w:pPr>
              <w:wordWrap w:val="0"/>
              <w:rPr>
                <w:ins w:id="2029" w:author="Author"/>
                <w:rFonts w:eastAsia="Times New Roman" w:cstheme="minorHAnsi"/>
                <w:color w:val="000000"/>
                <w:sz w:val="16"/>
                <w:szCs w:val="16"/>
                <w:bdr w:val="none" w:sz="0" w:space="0" w:color="auto" w:frame="1"/>
                <w:rPrChange w:id="2030" w:author="Author">
                  <w:rPr>
                    <w:ins w:id="2031" w:author="Author"/>
                    <w:rFonts w:ascii="Lucida Console" w:eastAsia="Times New Roman" w:hAnsi="Lucida Console" w:cs="Courier New"/>
                    <w:color w:val="000000"/>
                    <w:sz w:val="14"/>
                    <w:szCs w:val="14"/>
                    <w:bdr w:val="none" w:sz="0" w:space="0" w:color="auto" w:frame="1"/>
                  </w:rPr>
                </w:rPrChange>
              </w:rPr>
            </w:pPr>
            <w:ins w:id="2032" w:author="Author">
              <w:r w:rsidRPr="00355708">
                <w:rPr>
                  <w:rFonts w:eastAsia="Times New Roman" w:cstheme="minorHAnsi"/>
                  <w:color w:val="000000"/>
                  <w:sz w:val="16"/>
                  <w:szCs w:val="16"/>
                  <w:bdr w:val="none" w:sz="0" w:space="0" w:color="auto" w:frame="1"/>
                  <w:rPrChange w:id="2033" w:author="Author">
                    <w:rPr>
                      <w:rFonts w:ascii="Lucida Console" w:eastAsia="Times New Roman" w:hAnsi="Lucida Console" w:cs="Courier New"/>
                      <w:color w:val="000000"/>
                      <w:sz w:val="14"/>
                      <w:szCs w:val="14"/>
                      <w:bdr w:val="none" w:sz="0" w:space="0" w:color="auto" w:frame="1"/>
                    </w:rPr>
                  </w:rPrChange>
                </w:rPr>
                <w:t>Lower</w:t>
              </w:r>
              <w:r w:rsidRPr="00355708">
                <w:rPr>
                  <w:rFonts w:eastAsia="Times New Roman" w:cstheme="minorHAnsi"/>
                  <w:color w:val="000000"/>
                  <w:sz w:val="16"/>
                  <w:szCs w:val="16"/>
                  <w:bdr w:val="none" w:sz="0" w:space="0" w:color="auto" w:frame="1"/>
                  <w:rPrChange w:id="2034"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35" w:author="Author">
                    <w:rPr>
                      <w:rFonts w:ascii="Lucida Console" w:eastAsia="Times New Roman" w:hAnsi="Lucida Console" w:cs="Courier New"/>
                      <w:color w:val="000000"/>
                      <w:sz w:val="14"/>
                      <w:szCs w:val="14"/>
                      <w:bdr w:val="none" w:sz="0" w:space="0" w:color="auto" w:frame="1"/>
                    </w:rPr>
                  </w:rPrChange>
                </w:rPr>
                <w:t>middle</w:t>
              </w:r>
              <w:r w:rsidRPr="00355708">
                <w:rPr>
                  <w:rFonts w:eastAsia="Times New Roman" w:cstheme="minorHAnsi"/>
                  <w:color w:val="000000"/>
                  <w:sz w:val="16"/>
                  <w:szCs w:val="16"/>
                  <w:bdr w:val="none" w:sz="0" w:space="0" w:color="auto" w:frame="1"/>
                  <w:rPrChange w:id="2036"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37"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038" w:author="Author">
              <w:tcPr>
                <w:tcW w:w="834" w:type="pct"/>
              </w:tcPr>
            </w:tcPrChange>
          </w:tcPr>
          <w:p w14:paraId="62CE1754" w14:textId="77777777" w:rsidR="00355708" w:rsidRPr="00355708" w:rsidRDefault="00355708" w:rsidP="00355708">
            <w:pPr>
              <w:wordWrap w:val="0"/>
              <w:rPr>
                <w:ins w:id="2039" w:author="Author"/>
                <w:rFonts w:eastAsia="Times New Roman" w:cstheme="minorHAnsi"/>
                <w:color w:val="000000"/>
                <w:sz w:val="16"/>
                <w:szCs w:val="16"/>
                <w:bdr w:val="none" w:sz="0" w:space="0" w:color="auto" w:frame="1"/>
                <w:rPrChange w:id="2040" w:author="Author">
                  <w:rPr>
                    <w:ins w:id="2041" w:author="Author"/>
                    <w:rFonts w:ascii="Lucida Console" w:eastAsia="Times New Roman" w:hAnsi="Lucida Console" w:cs="Courier New"/>
                    <w:color w:val="000000"/>
                    <w:sz w:val="14"/>
                    <w:szCs w:val="14"/>
                    <w:bdr w:val="none" w:sz="0" w:space="0" w:color="auto" w:frame="1"/>
                  </w:rPr>
                </w:rPrChange>
              </w:rPr>
            </w:pPr>
            <w:ins w:id="2042" w:author="Author">
              <w:r w:rsidRPr="00355708">
                <w:rPr>
                  <w:rFonts w:eastAsia="Times New Roman" w:cstheme="minorHAnsi"/>
                  <w:color w:val="000000"/>
                  <w:sz w:val="16"/>
                  <w:szCs w:val="16"/>
                  <w:bdr w:val="none" w:sz="0" w:space="0" w:color="auto" w:frame="1"/>
                  <w:rPrChange w:id="2043" w:author="Author">
                    <w:rPr>
                      <w:rFonts w:ascii="Lucida Console" w:eastAsia="Times New Roman" w:hAnsi="Lucida Console" w:cs="Courier New"/>
                      <w:color w:val="000000"/>
                      <w:sz w:val="14"/>
                      <w:szCs w:val="14"/>
                      <w:bdr w:val="none" w:sz="0" w:space="0" w:color="auto" w:frame="1"/>
                    </w:rPr>
                  </w:rPrChange>
                </w:rPr>
                <w:t>0.050455057</w:t>
              </w:r>
            </w:ins>
          </w:p>
        </w:tc>
        <w:tc>
          <w:tcPr>
            <w:tcW w:w="821" w:type="pct"/>
            <w:tcPrChange w:id="2044" w:author="Author">
              <w:tcPr>
                <w:tcW w:w="834" w:type="pct"/>
              </w:tcPr>
            </w:tcPrChange>
          </w:tcPr>
          <w:p w14:paraId="1761DB04" w14:textId="77777777" w:rsidR="00355708" w:rsidRPr="00355708" w:rsidRDefault="00355708" w:rsidP="00355708">
            <w:pPr>
              <w:wordWrap w:val="0"/>
              <w:rPr>
                <w:ins w:id="2045" w:author="Author"/>
                <w:rFonts w:eastAsia="Times New Roman" w:cstheme="minorHAnsi"/>
                <w:color w:val="000000"/>
                <w:sz w:val="16"/>
                <w:szCs w:val="16"/>
                <w:bdr w:val="none" w:sz="0" w:space="0" w:color="auto" w:frame="1"/>
                <w:rPrChange w:id="2046" w:author="Author">
                  <w:rPr>
                    <w:ins w:id="2047" w:author="Author"/>
                    <w:rFonts w:ascii="Lucida Console" w:eastAsia="Times New Roman" w:hAnsi="Lucida Console" w:cs="Courier New"/>
                    <w:color w:val="000000"/>
                    <w:sz w:val="14"/>
                    <w:szCs w:val="14"/>
                    <w:bdr w:val="none" w:sz="0" w:space="0" w:color="auto" w:frame="1"/>
                  </w:rPr>
                </w:rPrChange>
              </w:rPr>
            </w:pPr>
            <w:ins w:id="2048" w:author="Author">
              <w:r w:rsidRPr="00355708">
                <w:rPr>
                  <w:rFonts w:eastAsia="Times New Roman" w:cstheme="minorHAnsi"/>
                  <w:color w:val="000000"/>
                  <w:sz w:val="16"/>
                  <w:szCs w:val="16"/>
                  <w:bdr w:val="none" w:sz="0" w:space="0" w:color="auto" w:frame="1"/>
                  <w:rPrChange w:id="2049" w:author="Author">
                    <w:rPr>
                      <w:rFonts w:ascii="Lucida Console" w:eastAsia="Times New Roman" w:hAnsi="Lucida Console" w:cs="Courier New"/>
                      <w:color w:val="000000"/>
                      <w:sz w:val="14"/>
                      <w:szCs w:val="14"/>
                      <w:bdr w:val="none" w:sz="0" w:space="0" w:color="auto" w:frame="1"/>
                    </w:rPr>
                  </w:rPrChange>
                </w:rPr>
                <w:t>1.63851738</w:t>
              </w:r>
            </w:ins>
          </w:p>
        </w:tc>
        <w:tc>
          <w:tcPr>
            <w:tcW w:w="820" w:type="pct"/>
            <w:tcPrChange w:id="2050" w:author="Author">
              <w:tcPr>
                <w:tcW w:w="833" w:type="pct"/>
              </w:tcPr>
            </w:tcPrChange>
          </w:tcPr>
          <w:p w14:paraId="201BF8B4" w14:textId="77777777" w:rsidR="00355708" w:rsidRPr="00355708" w:rsidRDefault="00355708" w:rsidP="00355708">
            <w:pPr>
              <w:wordWrap w:val="0"/>
              <w:rPr>
                <w:ins w:id="2051" w:author="Author"/>
                <w:rFonts w:eastAsia="Times New Roman" w:cstheme="minorHAnsi"/>
                <w:color w:val="000000"/>
                <w:sz w:val="16"/>
                <w:szCs w:val="16"/>
                <w:bdr w:val="none" w:sz="0" w:space="0" w:color="auto" w:frame="1"/>
                <w:rPrChange w:id="2052" w:author="Author">
                  <w:rPr>
                    <w:ins w:id="2053" w:author="Author"/>
                    <w:rFonts w:ascii="Lucida Console" w:eastAsia="Times New Roman" w:hAnsi="Lucida Console" w:cs="Courier New"/>
                    <w:color w:val="000000"/>
                    <w:sz w:val="14"/>
                    <w:szCs w:val="14"/>
                    <w:bdr w:val="none" w:sz="0" w:space="0" w:color="auto" w:frame="1"/>
                  </w:rPr>
                </w:rPrChange>
              </w:rPr>
            </w:pPr>
            <w:ins w:id="2054" w:author="Author">
              <w:r w:rsidRPr="00355708">
                <w:rPr>
                  <w:rFonts w:eastAsia="Times New Roman" w:cstheme="minorHAnsi"/>
                  <w:color w:val="000000"/>
                  <w:sz w:val="16"/>
                  <w:szCs w:val="16"/>
                  <w:bdr w:val="none" w:sz="0" w:space="0" w:color="auto" w:frame="1"/>
                  <w:rPrChange w:id="2055" w:author="Author">
                    <w:rPr>
                      <w:rFonts w:ascii="Lucida Console" w:eastAsia="Times New Roman" w:hAnsi="Lucida Console" w:cs="Courier New"/>
                      <w:color w:val="000000"/>
                      <w:sz w:val="14"/>
                      <w:szCs w:val="14"/>
                      <w:bdr w:val="none" w:sz="0" w:space="0" w:color="auto" w:frame="1"/>
                    </w:rPr>
                  </w:rPrChange>
                </w:rPr>
                <w:t>8.360397</w:t>
              </w:r>
            </w:ins>
          </w:p>
        </w:tc>
        <w:tc>
          <w:tcPr>
            <w:tcW w:w="821" w:type="pct"/>
            <w:tcPrChange w:id="2056" w:author="Author">
              <w:tcPr>
                <w:tcW w:w="834" w:type="pct"/>
              </w:tcPr>
            </w:tcPrChange>
          </w:tcPr>
          <w:p w14:paraId="6C20D978" w14:textId="77777777" w:rsidR="00355708" w:rsidRPr="00355708" w:rsidRDefault="00355708" w:rsidP="00355708">
            <w:pPr>
              <w:wordWrap w:val="0"/>
              <w:rPr>
                <w:ins w:id="2057" w:author="Author"/>
                <w:rFonts w:eastAsia="Times New Roman" w:cstheme="minorHAnsi"/>
                <w:color w:val="000000"/>
                <w:sz w:val="16"/>
                <w:szCs w:val="16"/>
                <w:bdr w:val="none" w:sz="0" w:space="0" w:color="auto" w:frame="1"/>
                <w:rPrChange w:id="2058" w:author="Author">
                  <w:rPr>
                    <w:ins w:id="2059" w:author="Author"/>
                    <w:rFonts w:ascii="Lucida Console" w:eastAsia="Times New Roman" w:hAnsi="Lucida Console" w:cs="Courier New"/>
                    <w:color w:val="000000"/>
                    <w:sz w:val="14"/>
                    <w:szCs w:val="14"/>
                    <w:bdr w:val="none" w:sz="0" w:space="0" w:color="auto" w:frame="1"/>
                  </w:rPr>
                </w:rPrChange>
              </w:rPr>
            </w:pPr>
            <w:ins w:id="2060" w:author="Author">
              <w:r w:rsidRPr="00355708">
                <w:rPr>
                  <w:rFonts w:eastAsia="Times New Roman" w:cstheme="minorHAnsi"/>
                  <w:color w:val="000000"/>
                  <w:sz w:val="16"/>
                  <w:szCs w:val="16"/>
                  <w:bdr w:val="none" w:sz="0" w:space="0" w:color="auto" w:frame="1"/>
                  <w:rPrChange w:id="2061"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062" w:author="Author">
              <w:tcPr>
                <w:tcW w:w="834" w:type="pct"/>
              </w:tcPr>
            </w:tcPrChange>
          </w:tcPr>
          <w:p w14:paraId="4343C6C1" w14:textId="77777777" w:rsidR="00355708" w:rsidRPr="00355708" w:rsidRDefault="00355708" w:rsidP="00355708">
            <w:pPr>
              <w:wordWrap w:val="0"/>
              <w:rPr>
                <w:ins w:id="2063" w:author="Author"/>
                <w:rFonts w:eastAsia="Times New Roman" w:cstheme="minorHAnsi"/>
                <w:color w:val="000000"/>
                <w:sz w:val="16"/>
                <w:szCs w:val="16"/>
                <w:bdr w:val="none" w:sz="0" w:space="0" w:color="auto" w:frame="1"/>
                <w:rPrChange w:id="2064" w:author="Author">
                  <w:rPr>
                    <w:ins w:id="2065" w:author="Author"/>
                    <w:rFonts w:ascii="Lucida Console" w:eastAsia="Times New Roman" w:hAnsi="Lucida Console" w:cs="Courier New"/>
                    <w:color w:val="000000"/>
                    <w:sz w:val="14"/>
                    <w:szCs w:val="14"/>
                    <w:bdr w:val="none" w:sz="0" w:space="0" w:color="auto" w:frame="1"/>
                  </w:rPr>
                </w:rPrChange>
              </w:rPr>
            </w:pPr>
            <w:ins w:id="2066" w:author="Author">
              <w:r w:rsidRPr="00355708">
                <w:rPr>
                  <w:rFonts w:eastAsia="Times New Roman" w:cstheme="minorHAnsi"/>
                  <w:color w:val="000000"/>
                  <w:sz w:val="16"/>
                  <w:szCs w:val="16"/>
                  <w:bdr w:val="none" w:sz="0" w:space="0" w:color="auto" w:frame="1"/>
                  <w:rPrChange w:id="2067" w:author="Author">
                    <w:rPr>
                      <w:rFonts w:ascii="Lucida Console" w:eastAsia="Times New Roman" w:hAnsi="Lucida Console" w:cs="Courier New"/>
                      <w:color w:val="000000"/>
                      <w:sz w:val="14"/>
                      <w:szCs w:val="14"/>
                      <w:bdr w:val="none" w:sz="0" w:space="0" w:color="auto" w:frame="1"/>
                    </w:rPr>
                  </w:rPrChange>
                </w:rPr>
                <w:t>0.4264995</w:t>
              </w:r>
            </w:ins>
          </w:p>
        </w:tc>
      </w:tr>
      <w:tr w:rsidR="00355708" w:rsidRPr="00355708" w14:paraId="3E17A308" w14:textId="77777777" w:rsidTr="00355708">
        <w:trPr>
          <w:ins w:id="2068" w:author="Author"/>
        </w:trPr>
        <w:tc>
          <w:tcPr>
            <w:tcW w:w="898" w:type="pct"/>
            <w:tcPrChange w:id="2069" w:author="Author">
              <w:tcPr>
                <w:tcW w:w="833" w:type="pct"/>
              </w:tcPr>
            </w:tcPrChange>
          </w:tcPr>
          <w:p w14:paraId="42958B91" w14:textId="159D1299" w:rsidR="00355708" w:rsidRPr="00355708" w:rsidRDefault="00355708" w:rsidP="00355708">
            <w:pPr>
              <w:wordWrap w:val="0"/>
              <w:rPr>
                <w:ins w:id="2070" w:author="Author"/>
                <w:rFonts w:eastAsia="Times New Roman" w:cstheme="minorHAnsi"/>
                <w:color w:val="000000"/>
                <w:sz w:val="16"/>
                <w:szCs w:val="16"/>
                <w:bdr w:val="none" w:sz="0" w:space="0" w:color="auto" w:frame="1"/>
                <w:rPrChange w:id="2071" w:author="Author">
                  <w:rPr>
                    <w:ins w:id="2072" w:author="Author"/>
                    <w:rFonts w:ascii="Lucida Console" w:eastAsia="Times New Roman" w:hAnsi="Lucida Console" w:cs="Courier New"/>
                    <w:color w:val="000000"/>
                    <w:sz w:val="14"/>
                    <w:szCs w:val="14"/>
                    <w:bdr w:val="none" w:sz="0" w:space="0" w:color="auto" w:frame="1"/>
                  </w:rPr>
                </w:rPrChange>
              </w:rPr>
            </w:pPr>
            <w:ins w:id="2073" w:author="Author">
              <w:r w:rsidRPr="00355708">
                <w:rPr>
                  <w:rFonts w:eastAsia="Times New Roman" w:cstheme="minorHAnsi"/>
                  <w:color w:val="000000"/>
                  <w:sz w:val="16"/>
                  <w:szCs w:val="16"/>
                  <w:bdr w:val="none" w:sz="0" w:space="0" w:color="auto" w:frame="1"/>
                  <w:rPrChange w:id="2074" w:author="Author">
                    <w:rPr>
                      <w:rFonts w:ascii="Lucida Console" w:eastAsia="Times New Roman" w:hAnsi="Lucida Console" w:cs="Courier New"/>
                      <w:color w:val="000000"/>
                      <w:sz w:val="14"/>
                      <w:szCs w:val="14"/>
                      <w:bdr w:val="none" w:sz="0" w:space="0" w:color="auto" w:frame="1"/>
                    </w:rPr>
                  </w:rPrChange>
                </w:rPr>
                <w:t>Low</w:t>
              </w:r>
              <w:r w:rsidRPr="00355708">
                <w:rPr>
                  <w:rFonts w:eastAsia="Times New Roman" w:cstheme="minorHAnsi"/>
                  <w:color w:val="000000"/>
                  <w:sz w:val="16"/>
                  <w:szCs w:val="16"/>
                  <w:bdr w:val="none" w:sz="0" w:space="0" w:color="auto" w:frame="1"/>
                  <w:rPrChange w:id="2075" w:author="Author">
                    <w:rPr>
                      <w:rFonts w:eastAsia="Times New Roman" w:cstheme="minorHAnsi"/>
                      <w:color w:val="000000"/>
                      <w:bdr w:val="none" w:sz="0" w:space="0" w:color="auto" w:frame="1"/>
                    </w:rPr>
                  </w:rPrChange>
                </w:rPr>
                <w:t xml:space="preserve"> </w:t>
              </w:r>
              <w:r w:rsidRPr="00355708">
                <w:rPr>
                  <w:rFonts w:eastAsia="Times New Roman" w:cstheme="minorHAnsi"/>
                  <w:color w:val="000000"/>
                  <w:sz w:val="16"/>
                  <w:szCs w:val="16"/>
                  <w:bdr w:val="none" w:sz="0" w:space="0" w:color="auto" w:frame="1"/>
                  <w:rPrChange w:id="2076" w:author="Author">
                    <w:rPr>
                      <w:rFonts w:ascii="Lucida Console" w:eastAsia="Times New Roman" w:hAnsi="Lucida Console" w:cs="Courier New"/>
                      <w:color w:val="000000"/>
                      <w:sz w:val="14"/>
                      <w:szCs w:val="14"/>
                      <w:bdr w:val="none" w:sz="0" w:space="0" w:color="auto" w:frame="1"/>
                    </w:rPr>
                  </w:rPrChange>
                </w:rPr>
                <w:t>income</w:t>
              </w:r>
            </w:ins>
          </w:p>
        </w:tc>
        <w:tc>
          <w:tcPr>
            <w:tcW w:w="821" w:type="pct"/>
            <w:tcPrChange w:id="2077" w:author="Author">
              <w:tcPr>
                <w:tcW w:w="834" w:type="pct"/>
              </w:tcPr>
            </w:tcPrChange>
          </w:tcPr>
          <w:p w14:paraId="7E181E4D" w14:textId="77777777" w:rsidR="00355708" w:rsidRPr="00355708" w:rsidRDefault="00355708" w:rsidP="00355708">
            <w:pPr>
              <w:wordWrap w:val="0"/>
              <w:rPr>
                <w:ins w:id="2078" w:author="Author"/>
                <w:rFonts w:eastAsia="Times New Roman" w:cstheme="minorHAnsi"/>
                <w:color w:val="000000"/>
                <w:sz w:val="16"/>
                <w:szCs w:val="16"/>
                <w:bdr w:val="none" w:sz="0" w:space="0" w:color="auto" w:frame="1"/>
                <w:rPrChange w:id="2079" w:author="Author">
                  <w:rPr>
                    <w:ins w:id="2080" w:author="Author"/>
                    <w:rFonts w:ascii="Lucida Console" w:eastAsia="Times New Roman" w:hAnsi="Lucida Console" w:cs="Courier New"/>
                    <w:color w:val="000000"/>
                    <w:sz w:val="14"/>
                    <w:szCs w:val="14"/>
                    <w:bdr w:val="none" w:sz="0" w:space="0" w:color="auto" w:frame="1"/>
                  </w:rPr>
                </w:rPrChange>
              </w:rPr>
            </w:pPr>
            <w:ins w:id="2081" w:author="Author">
              <w:r w:rsidRPr="00355708">
                <w:rPr>
                  <w:rFonts w:eastAsia="Times New Roman" w:cstheme="minorHAnsi"/>
                  <w:color w:val="000000"/>
                  <w:sz w:val="16"/>
                  <w:szCs w:val="16"/>
                  <w:bdr w:val="none" w:sz="0" w:space="0" w:color="auto" w:frame="1"/>
                  <w:rPrChange w:id="2082" w:author="Author">
                    <w:rPr>
                      <w:rFonts w:ascii="Lucida Console" w:eastAsia="Times New Roman" w:hAnsi="Lucida Console" w:cs="Courier New"/>
                      <w:color w:val="000000"/>
                      <w:sz w:val="14"/>
                      <w:szCs w:val="14"/>
                      <w:bdr w:val="none" w:sz="0" w:space="0" w:color="auto" w:frame="1"/>
                    </w:rPr>
                  </w:rPrChange>
                </w:rPr>
                <w:t>2.797771598</w:t>
              </w:r>
            </w:ins>
          </w:p>
        </w:tc>
        <w:tc>
          <w:tcPr>
            <w:tcW w:w="821" w:type="pct"/>
            <w:tcPrChange w:id="2083" w:author="Author">
              <w:tcPr>
                <w:tcW w:w="834" w:type="pct"/>
              </w:tcPr>
            </w:tcPrChange>
          </w:tcPr>
          <w:p w14:paraId="7E4F6E00" w14:textId="77777777" w:rsidR="00355708" w:rsidRPr="00355708" w:rsidRDefault="00355708" w:rsidP="00355708">
            <w:pPr>
              <w:wordWrap w:val="0"/>
              <w:rPr>
                <w:ins w:id="2084" w:author="Author"/>
                <w:rFonts w:eastAsia="Times New Roman" w:cstheme="minorHAnsi"/>
                <w:color w:val="000000"/>
                <w:sz w:val="16"/>
                <w:szCs w:val="16"/>
                <w:bdr w:val="none" w:sz="0" w:space="0" w:color="auto" w:frame="1"/>
                <w:rPrChange w:id="2085" w:author="Author">
                  <w:rPr>
                    <w:ins w:id="2086" w:author="Author"/>
                    <w:rFonts w:ascii="Lucida Console" w:eastAsia="Times New Roman" w:hAnsi="Lucida Console" w:cs="Courier New"/>
                    <w:color w:val="000000"/>
                    <w:sz w:val="14"/>
                    <w:szCs w:val="14"/>
                    <w:bdr w:val="none" w:sz="0" w:space="0" w:color="auto" w:frame="1"/>
                  </w:rPr>
                </w:rPrChange>
              </w:rPr>
            </w:pPr>
            <w:ins w:id="2087" w:author="Author">
              <w:r w:rsidRPr="00355708">
                <w:rPr>
                  <w:rFonts w:eastAsia="Times New Roman" w:cstheme="minorHAnsi"/>
                  <w:color w:val="000000"/>
                  <w:sz w:val="16"/>
                  <w:szCs w:val="16"/>
                  <w:bdr w:val="none" w:sz="0" w:space="0" w:color="auto" w:frame="1"/>
                  <w:rPrChange w:id="2088" w:author="Author">
                    <w:rPr>
                      <w:rFonts w:ascii="Lucida Console" w:eastAsia="Times New Roman" w:hAnsi="Lucida Console" w:cs="Courier New"/>
                      <w:color w:val="000000"/>
                      <w:sz w:val="14"/>
                      <w:szCs w:val="14"/>
                      <w:bdr w:val="none" w:sz="0" w:space="0" w:color="auto" w:frame="1"/>
                    </w:rPr>
                  </w:rPrChange>
                </w:rPr>
                <w:t>1.45719062</w:t>
              </w:r>
            </w:ins>
          </w:p>
        </w:tc>
        <w:tc>
          <w:tcPr>
            <w:tcW w:w="820" w:type="pct"/>
            <w:tcPrChange w:id="2089" w:author="Author">
              <w:tcPr>
                <w:tcW w:w="833" w:type="pct"/>
              </w:tcPr>
            </w:tcPrChange>
          </w:tcPr>
          <w:p w14:paraId="483BE3EB" w14:textId="77777777" w:rsidR="00355708" w:rsidRPr="00355708" w:rsidRDefault="00355708" w:rsidP="00355708">
            <w:pPr>
              <w:wordWrap w:val="0"/>
              <w:rPr>
                <w:ins w:id="2090" w:author="Author"/>
                <w:rFonts w:eastAsia="Times New Roman" w:cstheme="minorHAnsi"/>
                <w:color w:val="000000"/>
                <w:sz w:val="16"/>
                <w:szCs w:val="16"/>
                <w:bdr w:val="none" w:sz="0" w:space="0" w:color="auto" w:frame="1"/>
                <w:rPrChange w:id="2091" w:author="Author">
                  <w:rPr>
                    <w:ins w:id="2092" w:author="Author"/>
                    <w:rFonts w:ascii="Lucida Console" w:eastAsia="Times New Roman" w:hAnsi="Lucida Console" w:cs="Courier New"/>
                    <w:color w:val="000000"/>
                    <w:sz w:val="14"/>
                    <w:szCs w:val="14"/>
                    <w:bdr w:val="none" w:sz="0" w:space="0" w:color="auto" w:frame="1"/>
                  </w:rPr>
                </w:rPrChange>
              </w:rPr>
            </w:pPr>
            <w:ins w:id="2093" w:author="Author">
              <w:r w:rsidRPr="00355708">
                <w:rPr>
                  <w:rFonts w:eastAsia="Times New Roman" w:cstheme="minorHAnsi"/>
                  <w:color w:val="000000"/>
                  <w:sz w:val="16"/>
                  <w:szCs w:val="16"/>
                  <w:bdr w:val="none" w:sz="0" w:space="0" w:color="auto" w:frame="1"/>
                  <w:rPrChange w:id="2094" w:author="Author">
                    <w:rPr>
                      <w:rFonts w:ascii="Lucida Console" w:eastAsia="Times New Roman" w:hAnsi="Lucida Console" w:cs="Courier New"/>
                      <w:color w:val="000000"/>
                      <w:sz w:val="14"/>
                      <w:szCs w:val="14"/>
                      <w:bdr w:val="none" w:sz="0" w:space="0" w:color="auto" w:frame="1"/>
                    </w:rPr>
                  </w:rPrChange>
                </w:rPr>
                <w:t>9.857220</w:t>
              </w:r>
            </w:ins>
          </w:p>
        </w:tc>
        <w:tc>
          <w:tcPr>
            <w:tcW w:w="821" w:type="pct"/>
            <w:tcPrChange w:id="2095" w:author="Author">
              <w:tcPr>
                <w:tcW w:w="834" w:type="pct"/>
              </w:tcPr>
            </w:tcPrChange>
          </w:tcPr>
          <w:p w14:paraId="3CA39A32" w14:textId="77777777" w:rsidR="00355708" w:rsidRPr="00355708" w:rsidRDefault="00355708" w:rsidP="00355708">
            <w:pPr>
              <w:wordWrap w:val="0"/>
              <w:rPr>
                <w:ins w:id="2096" w:author="Author"/>
                <w:rFonts w:eastAsia="Times New Roman" w:cstheme="minorHAnsi"/>
                <w:color w:val="000000"/>
                <w:sz w:val="16"/>
                <w:szCs w:val="16"/>
                <w:bdr w:val="none" w:sz="0" w:space="0" w:color="auto" w:frame="1"/>
                <w:rPrChange w:id="2097" w:author="Author">
                  <w:rPr>
                    <w:ins w:id="2098" w:author="Author"/>
                    <w:rFonts w:ascii="Lucida Console" w:eastAsia="Times New Roman" w:hAnsi="Lucida Console" w:cs="Courier New"/>
                    <w:color w:val="000000"/>
                    <w:sz w:val="14"/>
                    <w:szCs w:val="14"/>
                    <w:bdr w:val="none" w:sz="0" w:space="0" w:color="auto" w:frame="1"/>
                  </w:rPr>
                </w:rPrChange>
              </w:rPr>
            </w:pPr>
            <w:ins w:id="2099" w:author="Author">
              <w:r w:rsidRPr="00355708">
                <w:rPr>
                  <w:rFonts w:eastAsia="Times New Roman" w:cstheme="minorHAnsi"/>
                  <w:color w:val="000000"/>
                  <w:sz w:val="16"/>
                  <w:szCs w:val="16"/>
                  <w:bdr w:val="none" w:sz="0" w:space="0" w:color="auto" w:frame="1"/>
                  <w:rPrChange w:id="2100" w:author="Author">
                    <w:rPr>
                      <w:rFonts w:ascii="Lucida Console" w:eastAsia="Times New Roman" w:hAnsi="Lucida Console" w:cs="Courier New"/>
                      <w:color w:val="000000"/>
                      <w:sz w:val="14"/>
                      <w:szCs w:val="14"/>
                      <w:bdr w:val="none" w:sz="0" w:space="0" w:color="auto" w:frame="1"/>
                    </w:rPr>
                  </w:rPrChange>
                </w:rPr>
                <w:t>-0.2996871</w:t>
              </w:r>
            </w:ins>
          </w:p>
        </w:tc>
        <w:tc>
          <w:tcPr>
            <w:tcW w:w="819" w:type="pct"/>
            <w:tcPrChange w:id="2101" w:author="Author">
              <w:tcPr>
                <w:tcW w:w="834" w:type="pct"/>
              </w:tcPr>
            </w:tcPrChange>
          </w:tcPr>
          <w:p w14:paraId="6B5F3240" w14:textId="77777777" w:rsidR="00355708" w:rsidRPr="00355708" w:rsidRDefault="00355708" w:rsidP="00355708">
            <w:pPr>
              <w:wordWrap w:val="0"/>
              <w:rPr>
                <w:ins w:id="2102" w:author="Author"/>
                <w:rFonts w:eastAsia="Times New Roman" w:cstheme="minorHAnsi"/>
                <w:color w:val="000000"/>
                <w:sz w:val="16"/>
                <w:szCs w:val="16"/>
                <w:bdr w:val="none" w:sz="0" w:space="0" w:color="auto" w:frame="1"/>
                <w:rPrChange w:id="2103" w:author="Author">
                  <w:rPr>
                    <w:ins w:id="2104" w:author="Author"/>
                    <w:rFonts w:ascii="Lucida Console" w:eastAsia="Times New Roman" w:hAnsi="Lucida Console" w:cs="Courier New"/>
                    <w:color w:val="000000"/>
                    <w:sz w:val="14"/>
                    <w:szCs w:val="14"/>
                    <w:bdr w:val="none" w:sz="0" w:space="0" w:color="auto" w:frame="1"/>
                  </w:rPr>
                </w:rPrChange>
              </w:rPr>
            </w:pPr>
            <w:ins w:id="2105" w:author="Author">
              <w:r w:rsidRPr="00355708">
                <w:rPr>
                  <w:rFonts w:eastAsia="Times New Roman" w:cstheme="minorHAnsi"/>
                  <w:color w:val="000000"/>
                  <w:sz w:val="16"/>
                  <w:szCs w:val="16"/>
                  <w:bdr w:val="none" w:sz="0" w:space="0" w:color="auto" w:frame="1"/>
                  <w:rPrChange w:id="2106" w:author="Author">
                    <w:rPr>
                      <w:rFonts w:ascii="Lucida Console" w:eastAsia="Times New Roman" w:hAnsi="Lucida Console" w:cs="Courier New"/>
                      <w:color w:val="000000"/>
                      <w:sz w:val="14"/>
                      <w:szCs w:val="14"/>
                      <w:bdr w:val="none" w:sz="0" w:space="0" w:color="auto" w:frame="1"/>
                    </w:rPr>
                  </w:rPrChange>
                </w:rPr>
                <w:t>0.4264995</w:t>
              </w:r>
            </w:ins>
          </w:p>
        </w:tc>
      </w:tr>
    </w:tbl>
    <w:p w14:paraId="4A07AD3B" w14:textId="1389BC18" w:rsidR="00355708" w:rsidDel="00355708" w:rsidRDefault="00355708" w:rsidP="00355708">
      <w:pPr>
        <w:jc w:val="both"/>
        <w:rPr>
          <w:del w:id="2107" w:author="Author"/>
        </w:rPr>
      </w:pPr>
    </w:p>
    <w:p w14:paraId="2601A47C" w14:textId="77777777" w:rsidR="00355708" w:rsidRPr="0068187B" w:rsidRDefault="00355708">
      <w:pPr>
        <w:rPr>
          <w:ins w:id="2108" w:author="Author"/>
          <w:moveTo w:id="2109" w:author="Author"/>
        </w:rPr>
        <w:pPrChange w:id="2110" w:author="Author">
          <w:pPr>
            <w:pStyle w:val="Caption"/>
            <w:jc w:val="both"/>
          </w:pPr>
        </w:pPrChange>
      </w:pPr>
    </w:p>
    <w:moveToRangeEnd w:id="1889"/>
    <w:p w14:paraId="69434F34" w14:textId="3DA985DC" w:rsidR="007950A5" w:rsidRPr="007950A5" w:rsidDel="00926C4F" w:rsidRDefault="007950A5">
      <w:pPr>
        <w:rPr>
          <w:del w:id="2111" w:author="Author"/>
        </w:rPr>
        <w:pPrChange w:id="2112" w:author="Author">
          <w:pPr>
            <w:pStyle w:val="Caption"/>
            <w:jc w:val="both"/>
          </w:pPr>
        </w:pPrChange>
      </w:pPr>
    </w:p>
    <w:p w14:paraId="32B689CC" w14:textId="5C592A4C"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13" w:author="Author"/>
          <w:rFonts w:ascii="Lucida Console" w:eastAsia="Times New Roman" w:hAnsi="Lucida Console" w:cs="Courier New"/>
          <w:color w:val="000000"/>
          <w:sz w:val="14"/>
          <w:szCs w:val="14"/>
          <w:bdr w:val="none" w:sz="0" w:space="0" w:color="auto" w:frame="1"/>
        </w:rPr>
      </w:pPr>
      <w:del w:id="2114" w:author="Author">
        <w:r w:rsidRPr="00D864B0" w:rsidDel="00355708">
          <w:rPr>
            <w:rFonts w:ascii="Lucida Console" w:eastAsia="Times New Roman" w:hAnsi="Lucida Console" w:cs="Courier New"/>
            <w:color w:val="000000"/>
            <w:sz w:val="14"/>
            <w:szCs w:val="14"/>
            <w:bdr w:val="none" w:sz="0" w:space="0" w:color="auto" w:frame="1"/>
          </w:rPr>
          <w:delText xml:space="preserve">                    tertiary_scaled   rd_scaled (Intercept) pop_per_mil</w:delText>
        </w:r>
      </w:del>
      <w:ins w:id="2115" w:author="Author">
        <w:del w:id="2116" w:author="Author">
          <w:r w:rsidR="005F1DF3" w:rsidDel="00355708">
            <w:rPr>
              <w:rFonts w:ascii="Lucida Console" w:eastAsia="Times New Roman" w:hAnsi="Lucida Console" w:cs="Courier New"/>
              <w:color w:val="000000"/>
              <w:sz w:val="14"/>
              <w:szCs w:val="14"/>
              <w:bdr w:val="none" w:sz="0" w:space="0" w:color="auto" w:frame="1"/>
            </w:rPr>
            <w:delText>population (million)</w:delText>
          </w:r>
        </w:del>
      </w:ins>
      <w:del w:id="2117" w:author="Author">
        <w:r w:rsidRPr="00D864B0" w:rsidDel="00355708">
          <w:rPr>
            <w:rFonts w:ascii="Lucida Console" w:eastAsia="Times New Roman" w:hAnsi="Lucida Console" w:cs="Courier New"/>
            <w:color w:val="000000"/>
            <w:sz w:val="14"/>
            <w:szCs w:val="14"/>
            <w:bdr w:val="none" w:sz="0" w:space="0" w:color="auto" w:frame="1"/>
          </w:rPr>
          <w:delText>_scaled internet_per_pop</w:delText>
        </w:r>
      </w:del>
      <w:ins w:id="2118" w:author="Author">
        <w:del w:id="2119" w:author="Author">
          <w:r w:rsidR="005F1DF3" w:rsidDel="00355708">
            <w:rPr>
              <w:rFonts w:ascii="Lucida Console" w:eastAsia="Times New Roman" w:hAnsi="Lucida Console" w:cs="Courier New"/>
              <w:color w:val="000000"/>
              <w:sz w:val="14"/>
              <w:szCs w:val="14"/>
              <w:bdr w:val="none" w:sz="0" w:space="0" w:color="auto" w:frame="1"/>
            </w:rPr>
            <w:delText>broadband_subscribers</w:delText>
          </w:r>
        </w:del>
      </w:ins>
      <w:del w:id="2120" w:author="Author">
        <w:r w:rsidRPr="00D864B0" w:rsidDel="00355708">
          <w:rPr>
            <w:rFonts w:ascii="Lucida Console" w:eastAsia="Times New Roman" w:hAnsi="Lucida Console" w:cs="Courier New"/>
            <w:color w:val="000000"/>
            <w:sz w:val="14"/>
            <w:szCs w:val="14"/>
            <w:bdr w:val="none" w:sz="0" w:space="0" w:color="auto" w:frame="1"/>
          </w:rPr>
          <w:delText>_scaled</w:delText>
        </w:r>
      </w:del>
    </w:p>
    <w:p w14:paraId="1FD113E1" w14:textId="1D274197"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1" w:author="Author"/>
          <w:rFonts w:ascii="Lucida Console" w:eastAsia="Times New Roman" w:hAnsi="Lucida Console" w:cs="Courier New"/>
          <w:color w:val="000000"/>
          <w:sz w:val="14"/>
          <w:szCs w:val="14"/>
          <w:bdr w:val="none" w:sz="0" w:space="0" w:color="auto" w:frame="1"/>
        </w:rPr>
      </w:pPr>
      <w:del w:id="2122" w:author="Author">
        <w:r w:rsidRPr="00D864B0" w:rsidDel="00355708">
          <w:rPr>
            <w:rFonts w:ascii="Lucida Console" w:eastAsia="Times New Roman" w:hAnsi="Lucida Console" w:cs="Courier New"/>
            <w:color w:val="000000"/>
            <w:sz w:val="14"/>
            <w:szCs w:val="14"/>
            <w:bdr w:val="none" w:sz="0" w:space="0" w:color="auto" w:frame="1"/>
          </w:rPr>
          <w:delText>High income             0.010932241 -0.05358038    8.543931         -0.2996871               0.4264995</w:delText>
        </w:r>
      </w:del>
    </w:p>
    <w:p w14:paraId="32F45E21" w14:textId="4011A501"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3" w:author="Author"/>
          <w:rFonts w:ascii="Lucida Console" w:eastAsia="Times New Roman" w:hAnsi="Lucida Console" w:cs="Courier New"/>
          <w:color w:val="000000"/>
          <w:sz w:val="14"/>
          <w:szCs w:val="14"/>
          <w:bdr w:val="none" w:sz="0" w:space="0" w:color="auto" w:frame="1"/>
        </w:rPr>
      </w:pPr>
      <w:del w:id="2124" w:author="Author">
        <w:r w:rsidRPr="00D864B0" w:rsidDel="00355708">
          <w:rPr>
            <w:rFonts w:ascii="Lucida Console" w:eastAsia="Times New Roman" w:hAnsi="Lucida Console" w:cs="Courier New"/>
            <w:color w:val="000000"/>
            <w:sz w:val="14"/>
            <w:szCs w:val="14"/>
            <w:bdr w:val="none" w:sz="0" w:space="0" w:color="auto" w:frame="1"/>
          </w:rPr>
          <w:delText>Upper middle income    -0.001022486  0.35217880    8.230012         -0.2996871               0.4264995</w:delText>
        </w:r>
      </w:del>
    </w:p>
    <w:p w14:paraId="63CBE516" w14:textId="4AE0FBED"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5" w:author="Author"/>
          <w:rFonts w:ascii="Lucida Console" w:eastAsia="Times New Roman" w:hAnsi="Lucida Console" w:cs="Courier New"/>
          <w:color w:val="000000"/>
          <w:sz w:val="14"/>
          <w:szCs w:val="14"/>
          <w:bdr w:val="none" w:sz="0" w:space="0" w:color="auto" w:frame="1"/>
        </w:rPr>
      </w:pPr>
      <w:del w:id="2126" w:author="Author">
        <w:r w:rsidRPr="00D864B0" w:rsidDel="00355708">
          <w:rPr>
            <w:rFonts w:ascii="Lucida Console" w:eastAsia="Times New Roman" w:hAnsi="Lucida Console" w:cs="Courier New"/>
            <w:color w:val="000000"/>
            <w:sz w:val="14"/>
            <w:szCs w:val="14"/>
            <w:bdr w:val="none" w:sz="0" w:space="0" w:color="auto" w:frame="1"/>
          </w:rPr>
          <w:delText>Lower middle income     0.050455057  1.63851738    8.360397         -0.2996871               0.4264995</w:delText>
        </w:r>
      </w:del>
    </w:p>
    <w:p w14:paraId="202079AD" w14:textId="59214064" w:rsidR="008C7883" w:rsidRPr="00D864B0" w:rsidDel="00355708" w:rsidRDefault="008C7883" w:rsidP="008C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7" w:author="Author"/>
          <w:rFonts w:ascii="Lucida Console" w:eastAsia="Times New Roman" w:hAnsi="Lucida Console" w:cs="Courier New"/>
          <w:color w:val="000000"/>
          <w:sz w:val="14"/>
          <w:szCs w:val="14"/>
          <w:bdr w:val="none" w:sz="0" w:space="0" w:color="auto" w:frame="1"/>
        </w:rPr>
      </w:pPr>
      <w:del w:id="2128" w:author="Author">
        <w:r w:rsidRPr="00D864B0" w:rsidDel="00355708">
          <w:rPr>
            <w:rFonts w:ascii="Lucida Console" w:eastAsia="Times New Roman" w:hAnsi="Lucida Console" w:cs="Courier New"/>
            <w:color w:val="000000"/>
            <w:sz w:val="14"/>
            <w:szCs w:val="14"/>
            <w:bdr w:val="none" w:sz="0" w:space="0" w:color="auto" w:frame="1"/>
          </w:rPr>
          <w:delText>Low income              2.797771598  1.45719062    9.857220         -0.2996871               0.4264995</w:delText>
        </w:r>
      </w:del>
    </w:p>
    <w:p w14:paraId="025B6D1C" w14:textId="2116AB17" w:rsidR="008C7883" w:rsidRPr="00D864B0" w:rsidDel="00355708" w:rsidRDefault="008C7883" w:rsidP="006C6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2129" w:author="Author"/>
          <w:rFonts w:ascii="Lucida Console" w:eastAsia="Times New Roman" w:hAnsi="Lucida Console" w:cs="Courier New"/>
          <w:color w:val="000000"/>
          <w:sz w:val="14"/>
          <w:szCs w:val="14"/>
          <w:bdr w:val="none" w:sz="0" w:space="0" w:color="auto" w:frame="1"/>
        </w:rPr>
      </w:pPr>
    </w:p>
    <w:p w14:paraId="57D6C0C8" w14:textId="57326DE6" w:rsidR="00301F11" w:rsidRPr="00D864B0" w:rsidDel="007950A5" w:rsidRDefault="007E10E0" w:rsidP="00E433F7">
      <w:pPr>
        <w:pStyle w:val="Caption"/>
        <w:jc w:val="both"/>
        <w:rPr>
          <w:moveFrom w:id="2130" w:author="Author"/>
        </w:rPr>
      </w:pPr>
      <w:moveFromRangeStart w:id="2131" w:author="Author" w:name="move49773499"/>
      <w:moveFrom w:id="2132" w:author="Author">
        <w:r w:rsidRPr="00D864B0" w:rsidDel="007950A5">
          <w:t xml:space="preserve">Table </w:t>
        </w:r>
        <w:r w:rsidR="009571A1" w:rsidDel="007950A5">
          <w:rPr>
            <w:b w:val="0"/>
            <w:iCs w:val="0"/>
          </w:rPr>
          <w:fldChar w:fldCharType="begin"/>
        </w:r>
        <w:r w:rsidR="009571A1" w:rsidDel="007950A5">
          <w:instrText xml:space="preserve"> SEQ Table \* ARABIC </w:instrText>
        </w:r>
        <w:r w:rsidR="009571A1" w:rsidDel="007950A5">
          <w:rPr>
            <w:b w:val="0"/>
            <w:iCs w:val="0"/>
          </w:rPr>
          <w:fldChar w:fldCharType="separate"/>
        </w:r>
        <w:r w:rsidR="00FC6C4B" w:rsidRPr="00D864B0" w:rsidDel="007950A5">
          <w:rPr>
            <w:noProof/>
          </w:rPr>
          <w:t>6</w:t>
        </w:r>
        <w:r w:rsidR="009571A1" w:rsidDel="007950A5">
          <w:rPr>
            <w:b w:val="0"/>
            <w:iCs w:val="0"/>
            <w:noProof/>
          </w:rPr>
          <w:fldChar w:fldCharType="end"/>
        </w:r>
        <w:bookmarkEnd w:id="1884"/>
        <w:r w:rsidRPr="00D864B0" w:rsidDel="007950A5">
          <w:t xml:space="preserve">: </w:t>
        </w:r>
        <w:r w:rsidR="00D320CB" w:rsidRPr="00D864B0" w:rsidDel="007950A5">
          <w:t xml:space="preserve">Global models V. </w:t>
        </w:r>
        <w:r w:rsidR="00FC6C4B" w:rsidRPr="00D864B0" w:rsidDel="007950A5">
          <w:t>R&amp;D and education r</w:t>
        </w:r>
        <w:r w:rsidRPr="00D864B0" w:rsidDel="007950A5">
          <w:t>andom effects model</w:t>
        </w:r>
        <w:r w:rsidRPr="00D864B0" w:rsidDel="007950A5">
          <w:rPr>
            <w:noProof/>
          </w:rPr>
          <w:t xml:space="preserve"> by </w:t>
        </w:r>
        <w:r w:rsidR="00E61C3A" w:rsidRPr="00D864B0" w:rsidDel="007950A5">
          <w:rPr>
            <w:noProof/>
          </w:rPr>
          <w:t xml:space="preserve">income category </w:t>
        </w:r>
        <w:r w:rsidR="00D320CB" w:rsidRPr="00D864B0" w:rsidDel="007950A5">
          <w:t>(DV: download per capita</w:t>
        </w:r>
        <w:r w:rsidR="00FC6C4B" w:rsidRPr="00D864B0" w:rsidDel="007950A5">
          <w:t xml:space="preserve"> rounded, quasipoission)</w:t>
        </w:r>
      </w:moveFrom>
    </w:p>
    <w:moveFromRangeEnd w:id="2131"/>
    <w:p w14:paraId="42B97803" w14:textId="43BBE660" w:rsidR="009745F0" w:rsidRPr="00D864B0" w:rsidRDefault="00FC6C4B" w:rsidP="00E433F7">
      <w:pPr>
        <w:jc w:val="both"/>
      </w:pPr>
      <w:r w:rsidRPr="00D864B0">
        <w:t xml:space="preserve">Both </w:t>
      </w:r>
      <w:r w:rsidR="00D10993" w:rsidRPr="00D864B0">
        <w:t>model</w:t>
      </w:r>
      <w:r w:rsidRPr="00D864B0">
        <w:t>s</w:t>
      </w:r>
      <w:r w:rsidR="00D10993" w:rsidRPr="00D864B0">
        <w:t xml:space="preserve"> point to interesting findings. </w:t>
      </w:r>
      <w:r w:rsidR="00A74A4D" w:rsidRPr="00D864B0">
        <w:t xml:space="preserve">The effect of GDP is very different in the four </w:t>
      </w:r>
      <w:r w:rsidR="006D64EA" w:rsidRPr="00D864B0">
        <w:t xml:space="preserve">income </w:t>
      </w:r>
      <w:r w:rsidR="00D10993" w:rsidRPr="00D864B0">
        <w:t>categories</w:t>
      </w:r>
      <w:r w:rsidR="00354E97" w:rsidRPr="00D864B0">
        <w:t>.</w:t>
      </w:r>
      <w:r w:rsidR="00A74A4D" w:rsidRPr="00D864B0">
        <w:t xml:space="preserve"> In low</w:t>
      </w:r>
      <w:r w:rsidR="002306D3" w:rsidRPr="00D864B0">
        <w:t>-</w:t>
      </w:r>
      <w:r w:rsidR="00A74A4D" w:rsidRPr="00D864B0">
        <w:t>income countr</w:t>
      </w:r>
      <w:r w:rsidR="00354E97" w:rsidRPr="00D864B0">
        <w:t>i</w:t>
      </w:r>
      <w:r w:rsidR="00A74A4D" w:rsidRPr="00D864B0">
        <w:t>es</w:t>
      </w:r>
      <w:r w:rsidR="002306D3" w:rsidRPr="00D864B0">
        <w:t>,</w:t>
      </w:r>
      <w:r w:rsidR="00A74A4D" w:rsidRPr="00D864B0">
        <w:t xml:space="preserve"> increasing GDP causes much larger shadow library use than in high</w:t>
      </w:r>
      <w:r w:rsidR="00282644" w:rsidRPr="00D864B0">
        <w:t>-</w:t>
      </w:r>
      <w:r w:rsidR="00A74A4D" w:rsidRPr="00D864B0">
        <w:t xml:space="preserve">income countries. </w:t>
      </w:r>
      <w:r w:rsidR="006C66B7" w:rsidRPr="00D864B0">
        <w:t xml:space="preserve">The model in </w:t>
      </w:r>
      <w:r w:rsidR="008D66E6" w:rsidRPr="00D864B0">
        <w:fldChar w:fldCharType="begin"/>
      </w:r>
      <w:r w:rsidR="008D66E6" w:rsidRPr="00D864B0">
        <w:instrText xml:space="preserve"> REF _Ref41430709 \h </w:instrText>
      </w:r>
      <w:r w:rsidR="008D66E6" w:rsidRPr="00D864B0">
        <w:fldChar w:fldCharType="separate"/>
      </w:r>
      <w:r w:rsidR="008D66E6" w:rsidRPr="00D864B0">
        <w:t xml:space="preserve">Table </w:t>
      </w:r>
      <w:r w:rsidR="008D66E6" w:rsidRPr="00D864B0">
        <w:rPr>
          <w:noProof/>
        </w:rPr>
        <w:t>6</w:t>
      </w:r>
      <w:r w:rsidR="008D66E6" w:rsidRPr="00D864B0">
        <w:fldChar w:fldCharType="end"/>
      </w:r>
      <w:r w:rsidR="008D66E6" w:rsidRPr="00D864B0">
        <w:t xml:space="preserve"> </w:t>
      </w:r>
      <w:r w:rsidR="006C66B7" w:rsidRPr="00D864B0">
        <w:t>suggests that in low</w:t>
      </w:r>
      <w:r w:rsidR="002306D3" w:rsidRPr="00D864B0">
        <w:t>-</w:t>
      </w:r>
      <w:r w:rsidR="006C66B7" w:rsidRPr="00D864B0">
        <w:t>income countries</w:t>
      </w:r>
      <w:r w:rsidR="00A5769C" w:rsidRPr="00D864B0">
        <w:t xml:space="preserve"> </w:t>
      </w:r>
      <w:r w:rsidR="00F57FA9" w:rsidRPr="00D864B0">
        <w:t>extra investment in tertiary education</w:t>
      </w:r>
      <w:r w:rsidR="006C66B7" w:rsidRPr="00D864B0">
        <w:t xml:space="preserve"> </w:t>
      </w:r>
      <w:r w:rsidR="00A5769C" w:rsidRPr="00D864B0">
        <w:t xml:space="preserve">and </w:t>
      </w:r>
      <w:r w:rsidR="006C66B7" w:rsidRPr="00D864B0">
        <w:t>R&amp;D activit</w:t>
      </w:r>
      <w:r w:rsidR="00F57FA9" w:rsidRPr="00D864B0">
        <w:t>ies</w:t>
      </w:r>
      <w:r w:rsidR="006C66B7" w:rsidRPr="00D864B0">
        <w:t xml:space="preserve"> </w:t>
      </w:r>
      <w:r w:rsidR="00F57FA9" w:rsidRPr="00D864B0">
        <w:t xml:space="preserve">generates relatively larger </w:t>
      </w:r>
      <w:r w:rsidR="00150A49" w:rsidRPr="00D864B0">
        <w:t>shadow librar</w:t>
      </w:r>
      <w:r w:rsidR="00F57FA9" w:rsidRPr="00D864B0">
        <w:t>y usage</w:t>
      </w:r>
      <w:r w:rsidR="00150A49" w:rsidRPr="00D864B0">
        <w:t xml:space="preserve"> </w:t>
      </w:r>
      <w:r w:rsidR="00F57FA9" w:rsidRPr="00D864B0">
        <w:t xml:space="preserve">than similar investment </w:t>
      </w:r>
      <w:r w:rsidR="00150A49" w:rsidRPr="00D864B0">
        <w:t>in high</w:t>
      </w:r>
      <w:r w:rsidR="00282644" w:rsidRPr="00D864B0">
        <w:t>-</w:t>
      </w:r>
      <w:r w:rsidR="00150A49" w:rsidRPr="00D864B0">
        <w:t>income countries. In the latter group</w:t>
      </w:r>
      <w:r w:rsidR="002306D3" w:rsidRPr="00D864B0">
        <w:t>,</w:t>
      </w:r>
      <w:r w:rsidR="00150A49" w:rsidRPr="00D864B0">
        <w:t xml:space="preserve"> </w:t>
      </w:r>
      <w:r w:rsidR="009B123D" w:rsidRPr="00D864B0">
        <w:t>ext</w:t>
      </w:r>
      <w:r w:rsidR="00A5769C" w:rsidRPr="00D864B0">
        <w:t xml:space="preserve">ra investment into </w:t>
      </w:r>
      <w:r w:rsidR="00150A49" w:rsidRPr="00D864B0">
        <w:t xml:space="preserve">R&amp;D </w:t>
      </w:r>
      <w:r w:rsidR="00F57FA9" w:rsidRPr="00D864B0">
        <w:t xml:space="preserve">and tertiary education </w:t>
      </w:r>
      <w:r w:rsidR="009B123D" w:rsidRPr="00D864B0">
        <w:t xml:space="preserve">is associated with </w:t>
      </w:r>
      <w:r w:rsidR="00150A49" w:rsidRPr="00D864B0">
        <w:t xml:space="preserve">relatively </w:t>
      </w:r>
      <w:r w:rsidR="009B123D" w:rsidRPr="00D864B0">
        <w:t>lower download volumes, while in low</w:t>
      </w:r>
      <w:r w:rsidR="002306D3" w:rsidRPr="00D864B0">
        <w:t>-</w:t>
      </w:r>
      <w:r w:rsidR="009B123D" w:rsidRPr="00D864B0">
        <w:t>income countries the effect is exactly the opposite: higher investment into knowledge</w:t>
      </w:r>
      <w:r w:rsidR="002306D3" w:rsidRPr="00D864B0">
        <w:t>-</w:t>
      </w:r>
      <w:r w:rsidR="009B123D" w:rsidRPr="00D864B0">
        <w:t xml:space="preserve">intensive social </w:t>
      </w:r>
      <w:r w:rsidR="00150A49" w:rsidRPr="00D864B0">
        <w:t>activities</w:t>
      </w:r>
      <w:r w:rsidR="009B123D" w:rsidRPr="00D864B0">
        <w:t xml:space="preserve"> generates more demand for black market </w:t>
      </w:r>
      <w:r w:rsidR="00A5769C" w:rsidRPr="00D864B0">
        <w:t>knowledge</w:t>
      </w:r>
      <w:r w:rsidR="009B123D" w:rsidRPr="00D864B0">
        <w:t xml:space="preserve">. </w:t>
      </w:r>
      <w:r w:rsidR="00246BC2" w:rsidRPr="00D864B0">
        <w:t xml:space="preserve">The reason for that is straightforward. In </w:t>
      </w:r>
      <w:r w:rsidR="006D64EA" w:rsidRPr="00D864B0">
        <w:t xml:space="preserve">high GDP </w:t>
      </w:r>
      <w:r w:rsidR="0096003A" w:rsidRPr="00D864B0">
        <w:t>countries</w:t>
      </w:r>
      <w:r w:rsidR="00246BC2" w:rsidRPr="00D864B0">
        <w:t>, extra money spent o</w:t>
      </w:r>
      <w:r w:rsidR="003A3EAE" w:rsidRPr="00D864B0">
        <w:t>n</w:t>
      </w:r>
      <w:r w:rsidR="00246BC2" w:rsidRPr="00D864B0">
        <w:t xml:space="preserve"> knowledge</w:t>
      </w:r>
      <w:r w:rsidR="002306D3" w:rsidRPr="00D864B0">
        <w:t>-</w:t>
      </w:r>
      <w:r w:rsidR="00246BC2" w:rsidRPr="00D864B0">
        <w:t xml:space="preserve">intensive </w:t>
      </w:r>
      <w:r w:rsidR="0096003A" w:rsidRPr="00D864B0">
        <w:t>activities</w:t>
      </w:r>
      <w:r w:rsidR="00246BC2" w:rsidRPr="00D864B0">
        <w:t xml:space="preserve"> is more likely to include </w:t>
      </w:r>
      <w:r w:rsidR="0012029C" w:rsidRPr="00D864B0">
        <w:t>spending on</w:t>
      </w:r>
      <w:r w:rsidR="00246BC2" w:rsidRPr="00D864B0">
        <w:t xml:space="preserve"> </w:t>
      </w:r>
      <w:r w:rsidR="0096003A" w:rsidRPr="00D864B0">
        <w:t>infrastructures</w:t>
      </w:r>
      <w:r w:rsidR="00246BC2" w:rsidRPr="00D864B0">
        <w:t xml:space="preserve"> of </w:t>
      </w:r>
      <w:r w:rsidR="00E61C3A" w:rsidRPr="00D864B0">
        <w:t xml:space="preserve">legal </w:t>
      </w:r>
      <w:r w:rsidR="00246BC2" w:rsidRPr="00D864B0">
        <w:t xml:space="preserve">access, lessening the need for grey market </w:t>
      </w:r>
      <w:r w:rsidR="00A5769C" w:rsidRPr="00D864B0">
        <w:t>venues</w:t>
      </w:r>
      <w:r w:rsidR="00246BC2" w:rsidRPr="00D864B0">
        <w:t>. On the other hand, in low</w:t>
      </w:r>
      <w:r w:rsidR="002306D3" w:rsidRPr="00D864B0">
        <w:t>-</w:t>
      </w:r>
      <w:r w:rsidR="00246BC2" w:rsidRPr="00D864B0">
        <w:t xml:space="preserve">income </w:t>
      </w:r>
      <w:r w:rsidR="0096003A" w:rsidRPr="00D864B0">
        <w:t>countries</w:t>
      </w:r>
      <w:r w:rsidR="00246BC2" w:rsidRPr="00D864B0">
        <w:t xml:space="preserve"> where infrastructure </w:t>
      </w:r>
      <w:r w:rsidR="0096003A" w:rsidRPr="00D864B0">
        <w:t>is p</w:t>
      </w:r>
      <w:r w:rsidR="00A5769C" w:rsidRPr="00D864B0">
        <w:t>robably the mo</w:t>
      </w:r>
      <w:r w:rsidR="00246BC2" w:rsidRPr="00D864B0">
        <w:t xml:space="preserve">st lacking, </w:t>
      </w:r>
      <w:r w:rsidR="00474D71" w:rsidRPr="00D864B0">
        <w:t>any step to increase knowledge</w:t>
      </w:r>
      <w:r w:rsidR="002306D3" w:rsidRPr="00D864B0">
        <w:t>-</w:t>
      </w:r>
      <w:r w:rsidR="00474D71" w:rsidRPr="00D864B0">
        <w:t>intensive</w:t>
      </w:r>
      <w:r w:rsidR="0096003A" w:rsidRPr="00D864B0">
        <w:t xml:space="preserve"> domains </w:t>
      </w:r>
      <w:r w:rsidR="00150A49" w:rsidRPr="00D864B0">
        <w:t xml:space="preserve">and knowledge-hungry populations </w:t>
      </w:r>
      <w:r w:rsidR="0096003A" w:rsidRPr="00D864B0">
        <w:t>is likely to hit infra</w:t>
      </w:r>
      <w:r w:rsidR="00474D71" w:rsidRPr="00D864B0">
        <w:t>s</w:t>
      </w:r>
      <w:r w:rsidR="0096003A" w:rsidRPr="00D864B0">
        <w:t>tructu</w:t>
      </w:r>
      <w:r w:rsidR="00474D71" w:rsidRPr="00D864B0">
        <w:t xml:space="preserve">ral </w:t>
      </w:r>
      <w:r w:rsidR="0096003A" w:rsidRPr="00D864B0">
        <w:t>constraints</w:t>
      </w:r>
      <w:r w:rsidR="00474D71" w:rsidRPr="00D864B0">
        <w:t xml:space="preserve">, leaving some of the demand at the </w:t>
      </w:r>
      <w:r w:rsidR="0096003A" w:rsidRPr="00D864B0">
        <w:t>mercy</w:t>
      </w:r>
      <w:r w:rsidR="00474D71" w:rsidRPr="00D864B0">
        <w:t xml:space="preserve"> of access provided by shadow libraries</w:t>
      </w:r>
      <w:r w:rsidR="00BF1D8A" w:rsidRPr="00D864B0">
        <w:t>.</w:t>
      </w:r>
    </w:p>
    <w:p w14:paraId="6CB640C2" w14:textId="3A7CB7D8" w:rsidR="00165C2B" w:rsidRPr="00D864B0" w:rsidRDefault="0096003A" w:rsidP="00E433F7">
      <w:pPr>
        <w:jc w:val="both"/>
      </w:pPr>
      <w:r w:rsidRPr="00D864B0">
        <w:t>At first sight</w:t>
      </w:r>
      <w:r w:rsidR="007306BB" w:rsidRPr="00D864B0">
        <w:t>,</w:t>
      </w:r>
      <w:r w:rsidRPr="00D864B0">
        <w:t xml:space="preserve"> the global models did</w:t>
      </w:r>
      <w:r w:rsidR="00150752" w:rsidRPr="00D864B0">
        <w:t xml:space="preserve"> not support our first hypothesis</w:t>
      </w:r>
      <w:r w:rsidR="002306D3" w:rsidRPr="00D864B0">
        <w:t>:</w:t>
      </w:r>
      <w:r w:rsidR="00150752" w:rsidRPr="00D864B0">
        <w:t xml:space="preserve"> that </w:t>
      </w:r>
      <w:r w:rsidR="00E13807" w:rsidRPr="00D864B0">
        <w:t xml:space="preserve">countries with </w:t>
      </w:r>
      <w:r w:rsidR="002306D3" w:rsidRPr="00D864B0">
        <w:t>fewer</w:t>
      </w:r>
      <w:r w:rsidR="00E13807" w:rsidRPr="00D864B0">
        <w:t xml:space="preserve"> resources to spend </w:t>
      </w:r>
      <w:r w:rsidR="0084672A" w:rsidRPr="00D864B0">
        <w:t xml:space="preserve">on </w:t>
      </w:r>
      <w:r w:rsidR="00E13807" w:rsidRPr="00D864B0">
        <w:t xml:space="preserve">research and higher education would be more intense users of shadow libraries to offset their infrastructural </w:t>
      </w:r>
      <w:r w:rsidR="005208DB" w:rsidRPr="00D864B0">
        <w:t>limitations. On the</w:t>
      </w:r>
      <w:r w:rsidRPr="00D864B0">
        <w:t xml:space="preserve"> contrary, our </w:t>
      </w:r>
      <w:r w:rsidR="00795FA7" w:rsidRPr="00D864B0">
        <w:t xml:space="preserve">early </w:t>
      </w:r>
      <w:r w:rsidRPr="00D864B0">
        <w:t>findings suggested</w:t>
      </w:r>
      <w:r w:rsidR="005208DB" w:rsidRPr="00D864B0">
        <w:t xml:space="preserve"> that </w:t>
      </w:r>
      <w:r w:rsidR="006D64EA" w:rsidRPr="00D864B0">
        <w:t xml:space="preserve">as </w:t>
      </w:r>
      <w:r w:rsidR="002B7880" w:rsidRPr="00D864B0">
        <w:t>countries</w:t>
      </w:r>
      <w:r w:rsidR="006D64EA" w:rsidRPr="00D864B0">
        <w:t xml:space="preserve">’ GDP per capita, tertiary enrollment, or research expenditure grows, they </w:t>
      </w:r>
      <w:r w:rsidR="002B7880" w:rsidRPr="00D864B0">
        <w:t>also</w:t>
      </w:r>
      <w:r w:rsidR="002306D3" w:rsidRPr="00D864B0">
        <w:t xml:space="preserve"> make</w:t>
      </w:r>
      <w:r w:rsidR="000D7F10" w:rsidRPr="00D864B0">
        <w:t xml:space="preserve"> </w:t>
      </w:r>
      <w:r w:rsidR="002306D3" w:rsidRPr="00D864B0">
        <w:t>use of</w:t>
      </w:r>
      <w:r w:rsidR="002B7880" w:rsidRPr="00D864B0">
        <w:t xml:space="preserve"> shadow librar</w:t>
      </w:r>
      <w:r w:rsidR="002306D3" w:rsidRPr="00D864B0">
        <w:t>ies</w:t>
      </w:r>
      <w:r w:rsidR="002B7880" w:rsidRPr="00D864B0">
        <w:t xml:space="preserve"> </w:t>
      </w:r>
      <w:r w:rsidR="006D64EA" w:rsidRPr="00D864B0">
        <w:t>more intensely</w:t>
      </w:r>
      <w:r w:rsidR="002B7880" w:rsidRPr="00D864B0">
        <w:t>.</w:t>
      </w:r>
      <w:r w:rsidR="00720A43" w:rsidRPr="00D864B0">
        <w:t xml:space="preserve"> At the aggregation level of individual coun</w:t>
      </w:r>
      <w:r w:rsidR="009447EF" w:rsidRPr="00D864B0">
        <w:t xml:space="preserve">tries this is hardly surprising: access to knowledge is only one element in the complex infrastructural mix which then produces demand for the knowledge shadow libraries may offer. </w:t>
      </w:r>
    </w:p>
    <w:p w14:paraId="3D207106" w14:textId="0D2FD26D" w:rsidR="00165C2B" w:rsidRPr="00D864B0" w:rsidRDefault="00165C2B" w:rsidP="00E433F7">
      <w:pPr>
        <w:jc w:val="both"/>
      </w:pPr>
      <w:r w:rsidRPr="00D864B0">
        <w:t xml:space="preserve">We arrive </w:t>
      </w:r>
      <w:r w:rsidR="002306D3" w:rsidRPr="00D864B0">
        <w:t>at</w:t>
      </w:r>
      <w:r w:rsidRPr="00D864B0">
        <w:t xml:space="preserve"> more nuanced conditions</w:t>
      </w:r>
      <w:r w:rsidR="002306D3" w:rsidRPr="00D864B0">
        <w:t xml:space="preserve"> when </w:t>
      </w:r>
      <w:r w:rsidRPr="00D864B0">
        <w:t xml:space="preserve">we start to disaggregate the impact of </w:t>
      </w:r>
      <w:r w:rsidR="006D64EA" w:rsidRPr="00D864B0">
        <w:t>gross income</w:t>
      </w:r>
      <w:r w:rsidR="00771ED2" w:rsidRPr="00D864B0">
        <w:t xml:space="preserve"> through finding various proxies of general development.</w:t>
      </w:r>
      <w:r w:rsidRPr="00D864B0">
        <w:t xml:space="preserve"> The intuition behind this approach is that </w:t>
      </w:r>
      <w:r w:rsidR="00553E20" w:rsidRPr="00D864B0">
        <w:t xml:space="preserve">investment into </w:t>
      </w:r>
      <w:r w:rsidR="00771ED2" w:rsidRPr="00D864B0">
        <w:t>knowledge</w:t>
      </w:r>
      <w:r w:rsidR="002306D3" w:rsidRPr="00D864B0">
        <w:t>-</w:t>
      </w:r>
      <w:r w:rsidR="00771ED2" w:rsidRPr="00D864B0">
        <w:t xml:space="preserve">intensive </w:t>
      </w:r>
      <w:r w:rsidR="00834F9C" w:rsidRPr="00D864B0">
        <w:t xml:space="preserve">societal domains, </w:t>
      </w:r>
      <w:r w:rsidR="002306D3" w:rsidRPr="00D864B0">
        <w:t>such as</w:t>
      </w:r>
      <w:r w:rsidR="00650061" w:rsidRPr="00D864B0">
        <w:t xml:space="preserve"> </w:t>
      </w:r>
      <w:r w:rsidR="00834F9C" w:rsidRPr="00D864B0">
        <w:t>R&amp;D and higher education</w:t>
      </w:r>
      <w:r w:rsidR="002306D3" w:rsidRPr="00D864B0">
        <w:t>,</w:t>
      </w:r>
      <w:r w:rsidR="00834F9C" w:rsidRPr="00D864B0">
        <w:t xml:space="preserve"> serve</w:t>
      </w:r>
      <w:r w:rsidR="00AA2C7E" w:rsidRPr="00D864B0">
        <w:t>s</w:t>
      </w:r>
      <w:r w:rsidR="00834F9C" w:rsidRPr="00D864B0">
        <w:t xml:space="preserve"> different purposes and ha</w:t>
      </w:r>
      <w:r w:rsidR="002306D3" w:rsidRPr="00D864B0">
        <w:t>s</w:t>
      </w:r>
      <w:r w:rsidR="00834F9C" w:rsidRPr="00D864B0">
        <w:t xml:space="preserve"> different effects at different stages of development. In low</w:t>
      </w:r>
      <w:r w:rsidR="002306D3" w:rsidRPr="00D864B0">
        <w:t>-</w:t>
      </w:r>
      <w:r w:rsidR="00834F9C" w:rsidRPr="00D864B0">
        <w:t>income countries</w:t>
      </w:r>
      <w:r w:rsidR="002306D3" w:rsidRPr="00D864B0">
        <w:t>,</w:t>
      </w:r>
      <w:r w:rsidR="00834F9C" w:rsidRPr="00D864B0">
        <w:t xml:space="preserve"> higher investment may lead to </w:t>
      </w:r>
      <w:r w:rsidR="00D52816" w:rsidRPr="00D864B0">
        <w:t>fast</w:t>
      </w:r>
      <w:r w:rsidR="002306D3" w:rsidRPr="00D864B0">
        <w:t>-</w:t>
      </w:r>
      <w:r w:rsidR="00D52816" w:rsidRPr="00D864B0">
        <w:t xml:space="preserve">growing </w:t>
      </w:r>
      <w:r w:rsidR="00834F9C" w:rsidRPr="00D864B0">
        <w:t>knowledge absorption capacity</w:t>
      </w:r>
      <w:r w:rsidR="001A69E7" w:rsidRPr="00D864B0">
        <w:t xml:space="preserve">, which may not be met with appropriate infrastructural </w:t>
      </w:r>
      <w:r w:rsidR="0084672A" w:rsidRPr="00D864B0">
        <w:t>support</w:t>
      </w:r>
      <w:r w:rsidR="001A69E7" w:rsidRPr="00D864B0">
        <w:t>. This means that low</w:t>
      </w:r>
      <w:r w:rsidR="002306D3" w:rsidRPr="00D864B0">
        <w:t>-</w:t>
      </w:r>
      <w:r w:rsidR="001A69E7" w:rsidRPr="00D864B0">
        <w:t xml:space="preserve">income countries </w:t>
      </w:r>
      <w:r w:rsidR="00B97F52" w:rsidRPr="00D864B0">
        <w:t>generate</w:t>
      </w:r>
      <w:r w:rsidR="001A69E7" w:rsidRPr="00D864B0">
        <w:t xml:space="preserve"> </w:t>
      </w:r>
      <w:r w:rsidR="00B97F52" w:rsidRPr="00D864B0">
        <w:t xml:space="preserve">less </w:t>
      </w:r>
      <w:r w:rsidR="001A69E7" w:rsidRPr="00D864B0">
        <w:t>shadow library usage</w:t>
      </w:r>
      <w:r w:rsidR="00B97F52" w:rsidRPr="00D864B0">
        <w:t xml:space="preserve"> in general, </w:t>
      </w:r>
      <w:r w:rsidR="001A69E7" w:rsidRPr="00D864B0">
        <w:t>but within that group, larger investment into knowledge</w:t>
      </w:r>
      <w:r w:rsidR="000D7F10" w:rsidRPr="00D864B0">
        <w:t>-</w:t>
      </w:r>
      <w:r w:rsidR="001A69E7" w:rsidRPr="00D864B0">
        <w:t>intensive activities ha</w:t>
      </w:r>
      <w:r w:rsidR="00762124" w:rsidRPr="00D864B0">
        <w:t>s</w:t>
      </w:r>
      <w:r w:rsidR="001A69E7" w:rsidRPr="00D864B0">
        <w:t xml:space="preserve"> greater positive impact o</w:t>
      </w:r>
      <w:r w:rsidR="00650061" w:rsidRPr="00D864B0">
        <w:t>n usage. In high</w:t>
      </w:r>
      <w:r w:rsidR="000D7F10" w:rsidRPr="00D864B0">
        <w:t>-</w:t>
      </w:r>
      <w:r w:rsidR="00650061" w:rsidRPr="00D864B0">
        <w:t>income count</w:t>
      </w:r>
      <w:r w:rsidR="001A69E7" w:rsidRPr="00D864B0">
        <w:t>ries the logic is the opposite. While they have larger per capita demand, larger investment in knowledge</w:t>
      </w:r>
      <w:r w:rsidR="000D7F10" w:rsidRPr="00D864B0">
        <w:t>-i</w:t>
      </w:r>
      <w:r w:rsidR="001A69E7" w:rsidRPr="00D864B0">
        <w:t>ntensive activities does not increase black</w:t>
      </w:r>
      <w:r w:rsidR="000D7F10" w:rsidRPr="00D864B0">
        <w:t>-</w:t>
      </w:r>
      <w:r w:rsidR="001A69E7" w:rsidRPr="00D864B0">
        <w:t>market demand</w:t>
      </w:r>
      <w:r w:rsidR="00AA2C7E" w:rsidRPr="00D864B0">
        <w:t xml:space="preserve"> further</w:t>
      </w:r>
      <w:r w:rsidR="001A69E7" w:rsidRPr="00D864B0">
        <w:t>. On the contrary, since extra investment most probably creates better infrastructural conditions</w:t>
      </w:r>
      <w:r w:rsidR="007306BB" w:rsidRPr="00D864B0">
        <w:t>,</w:t>
      </w:r>
      <w:r w:rsidR="001A69E7" w:rsidRPr="00D864B0">
        <w:t xml:space="preserve"> rather than extra knowledge absorption capacity, </w:t>
      </w:r>
      <w:r w:rsidR="00627B63" w:rsidRPr="00D864B0">
        <w:t>larger investment leads to relatively lower black</w:t>
      </w:r>
      <w:r w:rsidR="00AA2C7E" w:rsidRPr="00D864B0">
        <w:t>-</w:t>
      </w:r>
      <w:r w:rsidR="00627B63" w:rsidRPr="00D864B0">
        <w:t>market demand.</w:t>
      </w:r>
    </w:p>
    <w:p w14:paraId="417710D4" w14:textId="2FE20BA0" w:rsidR="008A0669" w:rsidRPr="00D864B0" w:rsidRDefault="00627B63" w:rsidP="00E433F7">
      <w:pPr>
        <w:jc w:val="both"/>
      </w:pPr>
      <w:r w:rsidRPr="00D864B0">
        <w:t xml:space="preserve">In summary, </w:t>
      </w:r>
      <w:r w:rsidR="00F21BCA" w:rsidRPr="00D864B0">
        <w:t xml:space="preserve">having access to a virtually unconstrained source of knowledge </w:t>
      </w:r>
      <w:r w:rsidR="000D7F10" w:rsidRPr="00D864B0">
        <w:t>does not mean</w:t>
      </w:r>
      <w:r w:rsidR="00431321" w:rsidRPr="00D864B0">
        <w:t xml:space="preserve"> </w:t>
      </w:r>
      <w:r w:rsidR="00206202" w:rsidRPr="00D864B0">
        <w:t xml:space="preserve">automatically </w:t>
      </w:r>
      <w:r w:rsidR="000D7F10" w:rsidRPr="00D864B0">
        <w:t xml:space="preserve">receiving </w:t>
      </w:r>
      <w:r w:rsidR="00431321" w:rsidRPr="00D864B0">
        <w:t xml:space="preserve">all </w:t>
      </w:r>
      <w:r w:rsidR="00E026CC" w:rsidRPr="00D864B0">
        <w:t>potential be</w:t>
      </w:r>
      <w:r w:rsidR="00270EB7" w:rsidRPr="00D864B0">
        <w:t>nef</w:t>
      </w:r>
      <w:r w:rsidR="00431321" w:rsidRPr="00D864B0">
        <w:t xml:space="preserve">its. The impact of </w:t>
      </w:r>
      <w:r w:rsidR="006D64EA" w:rsidRPr="00D864B0">
        <w:t xml:space="preserve">higher income </w:t>
      </w:r>
      <w:r w:rsidR="00431321" w:rsidRPr="00D864B0">
        <w:t>manifests itself in t</w:t>
      </w:r>
      <w:r w:rsidR="007306BB" w:rsidRPr="00D864B0">
        <w:t>w</w:t>
      </w:r>
      <w:r w:rsidR="00431321" w:rsidRPr="00D864B0">
        <w:t>o forms. On the one hand</w:t>
      </w:r>
      <w:r w:rsidR="007306BB" w:rsidRPr="00D864B0">
        <w:t>,</w:t>
      </w:r>
      <w:r w:rsidR="00431321" w:rsidRPr="00D864B0">
        <w:t xml:space="preserve"> </w:t>
      </w:r>
      <w:r w:rsidR="006D64EA" w:rsidRPr="00D864B0">
        <w:t xml:space="preserve">it </w:t>
      </w:r>
      <w:r w:rsidR="006001AA" w:rsidRPr="00D864B0">
        <w:t xml:space="preserve">creates knowledge demand through </w:t>
      </w:r>
      <w:r w:rsidR="006D64EA" w:rsidRPr="00D864B0">
        <w:t xml:space="preserve">the prominence of </w:t>
      </w:r>
      <w:r w:rsidR="008A0669" w:rsidRPr="00D864B0">
        <w:t>knowledge</w:t>
      </w:r>
      <w:r w:rsidR="000D7F10" w:rsidRPr="00D864B0">
        <w:t>-</w:t>
      </w:r>
      <w:r w:rsidR="008A0669" w:rsidRPr="00D864B0">
        <w:t>intensive institutions, and knowledge</w:t>
      </w:r>
      <w:r w:rsidR="000D7F10" w:rsidRPr="00D864B0">
        <w:t>-</w:t>
      </w:r>
      <w:r w:rsidR="008A0669" w:rsidRPr="00D864B0">
        <w:t xml:space="preserve">demanding social strata. </w:t>
      </w:r>
      <w:r w:rsidR="001D0BCD" w:rsidRPr="00D864B0">
        <w:t xml:space="preserve">While </w:t>
      </w:r>
      <w:r w:rsidR="006D64EA" w:rsidRPr="00D864B0">
        <w:t xml:space="preserve">higher income certainly expands the </w:t>
      </w:r>
      <w:r w:rsidR="006001AA" w:rsidRPr="00D864B0">
        <w:t>knowledge absorption capacity</w:t>
      </w:r>
      <w:r w:rsidR="006D64EA" w:rsidRPr="00D864B0">
        <w:t xml:space="preserve"> of countries</w:t>
      </w:r>
      <w:r w:rsidR="006001AA" w:rsidRPr="00D864B0">
        <w:t xml:space="preserve">, </w:t>
      </w:r>
      <w:r w:rsidR="001D0BCD" w:rsidRPr="00D864B0">
        <w:t>it may not establish</w:t>
      </w:r>
      <w:r w:rsidR="00410933" w:rsidRPr="00D864B0">
        <w:t xml:space="preserve"> </w:t>
      </w:r>
      <w:r w:rsidR="001D0BCD" w:rsidRPr="00D864B0">
        <w:t xml:space="preserve">the </w:t>
      </w:r>
      <w:r w:rsidR="00410933" w:rsidRPr="00D864B0">
        <w:t xml:space="preserve">adequate </w:t>
      </w:r>
      <w:r w:rsidR="001D0BCD" w:rsidRPr="00D864B0">
        <w:t>institution</w:t>
      </w:r>
      <w:r w:rsidR="00410933" w:rsidRPr="00D864B0">
        <w:t>al frameworks</w:t>
      </w:r>
      <w:r w:rsidR="001D0BCD" w:rsidRPr="00D864B0">
        <w:t xml:space="preserve"> to service that demand</w:t>
      </w:r>
      <w:r w:rsidR="000D7F10" w:rsidRPr="00D864B0">
        <w:t xml:space="preserve"> at the same pace</w:t>
      </w:r>
      <w:r w:rsidR="001D0BCD" w:rsidRPr="00D864B0">
        <w:t>. T</w:t>
      </w:r>
      <w:r w:rsidR="00BC3CB5" w:rsidRPr="00D864B0">
        <w:t>he infrastructure</w:t>
      </w:r>
      <w:r w:rsidR="008104E9" w:rsidRPr="00D864B0">
        <w:t xml:space="preserve"> of legal access may </w:t>
      </w:r>
      <w:r w:rsidR="0005780E" w:rsidRPr="00D864B0">
        <w:t xml:space="preserve">be </w:t>
      </w:r>
      <w:r w:rsidR="00DA20DC" w:rsidRPr="00D864B0">
        <w:t xml:space="preserve">lagging behind the growth of this demand, </w:t>
      </w:r>
      <w:r w:rsidR="00206202" w:rsidRPr="00D864B0">
        <w:lastRenderedPageBreak/>
        <w:t xml:space="preserve">which creates ideal </w:t>
      </w:r>
      <w:r w:rsidR="006F26D2" w:rsidRPr="00D864B0">
        <w:t xml:space="preserve">conditions for shadow library use. </w:t>
      </w:r>
      <w:r w:rsidR="00762124" w:rsidRPr="00D864B0">
        <w:t xml:space="preserve">It seems that only at higher-income levels does the extra investment in knowledge-intensive domains create </w:t>
      </w:r>
      <w:r w:rsidR="00B54A2E" w:rsidRPr="00D864B0">
        <w:t xml:space="preserve">the adequate access infrastructures which ultimately </w:t>
      </w:r>
      <w:r w:rsidR="007306BB" w:rsidRPr="00D864B0">
        <w:t xml:space="preserve">moderate </w:t>
      </w:r>
      <w:r w:rsidR="006F26D2" w:rsidRPr="00D864B0">
        <w:t>shadow library use</w:t>
      </w:r>
      <w:r w:rsidR="00142A93" w:rsidRPr="00D864B0">
        <w:t xml:space="preserve">. </w:t>
      </w:r>
    </w:p>
    <w:p w14:paraId="7B1FDD66" w14:textId="3620B816" w:rsidR="00142A93" w:rsidRPr="00D864B0" w:rsidRDefault="000D7F10" w:rsidP="00E433F7">
      <w:pPr>
        <w:jc w:val="both"/>
      </w:pPr>
      <w:r w:rsidRPr="00D864B0">
        <w:t>In its original form</w:t>
      </w:r>
      <w:r w:rsidR="00AA5368" w:rsidRPr="00D864B0">
        <w:t>,</w:t>
      </w:r>
      <w:r w:rsidRPr="00D864B0">
        <w:t xml:space="preserve"> o</w:t>
      </w:r>
      <w:r w:rsidR="00142A93" w:rsidRPr="00D864B0">
        <w:t>ur hypothesis</w:t>
      </w:r>
      <w:r w:rsidRPr="00D864B0">
        <w:t xml:space="preserve"> </w:t>
      </w:r>
      <w:r w:rsidR="00142A93" w:rsidRPr="00D864B0">
        <w:t xml:space="preserve">is </w:t>
      </w:r>
      <w:r w:rsidR="000D7017" w:rsidRPr="00D864B0">
        <w:t>only supported among high</w:t>
      </w:r>
      <w:r w:rsidRPr="00D864B0">
        <w:t>-</w:t>
      </w:r>
      <w:r w:rsidR="000D7017" w:rsidRPr="00D864B0">
        <w:t xml:space="preserve">income countries. But the larger impact of </w:t>
      </w:r>
      <w:r w:rsidR="00FB7FEE" w:rsidRPr="00D864B0">
        <w:t>R&amp;D and educational investment on downloads in low</w:t>
      </w:r>
      <w:r w:rsidR="002306D3" w:rsidRPr="00D864B0">
        <w:t>-</w:t>
      </w:r>
      <w:r w:rsidR="00FB7FEE" w:rsidRPr="00D864B0">
        <w:t xml:space="preserve">income countries </w:t>
      </w:r>
      <w:r w:rsidR="00A3113F" w:rsidRPr="00D864B0">
        <w:t xml:space="preserve">also lends support to this hypothesis, albeit is a slightly different form. </w:t>
      </w:r>
      <w:r w:rsidR="00C20438" w:rsidRPr="00D864B0">
        <w:t>I</w:t>
      </w:r>
      <w:r w:rsidR="002C7AFE" w:rsidRPr="00D864B0">
        <w:t>n</w:t>
      </w:r>
      <w:r w:rsidR="00C20438" w:rsidRPr="00D864B0">
        <w:t xml:space="preserve"> low</w:t>
      </w:r>
      <w:r w:rsidR="002306D3" w:rsidRPr="00D864B0">
        <w:t>-</w:t>
      </w:r>
      <w:r w:rsidR="00C20438" w:rsidRPr="00D864B0">
        <w:t>income countries</w:t>
      </w:r>
      <w:r w:rsidRPr="00D864B0">
        <w:t>,</w:t>
      </w:r>
      <w:r w:rsidR="00C20438" w:rsidRPr="00D864B0">
        <w:t xml:space="preserve"> </w:t>
      </w:r>
      <w:r w:rsidR="00A3113F" w:rsidRPr="00D864B0">
        <w:t xml:space="preserve">the per capita download </w:t>
      </w:r>
      <w:r w:rsidR="00C20438" w:rsidRPr="00D864B0">
        <w:t xml:space="preserve">starts at a </w:t>
      </w:r>
      <w:r w:rsidR="00A3113F" w:rsidRPr="00D864B0">
        <w:t>lower base</w:t>
      </w:r>
      <w:r w:rsidR="00C20438" w:rsidRPr="00D864B0">
        <w:t xml:space="preserve">, because </w:t>
      </w:r>
      <w:r w:rsidR="00A3113F" w:rsidRPr="00D864B0">
        <w:t>the knowledge absorption capacity of these countries is limited</w:t>
      </w:r>
      <w:r w:rsidRPr="00D864B0">
        <w:t>. However,</w:t>
      </w:r>
      <w:r w:rsidR="00A3113F" w:rsidRPr="00D864B0">
        <w:t xml:space="preserve"> </w:t>
      </w:r>
      <w:r w:rsidR="000E47B5" w:rsidRPr="00D864B0">
        <w:t xml:space="preserve">any </w:t>
      </w:r>
      <w:r w:rsidR="00410933" w:rsidRPr="00D864B0">
        <w:t>extra income</w:t>
      </w:r>
      <w:r w:rsidR="00C20438" w:rsidRPr="00D864B0">
        <w:t xml:space="preserve"> </w:t>
      </w:r>
      <w:r w:rsidR="00410933" w:rsidRPr="00D864B0">
        <w:t xml:space="preserve">produces </w:t>
      </w:r>
      <w:r w:rsidR="000E47B5" w:rsidRPr="00D864B0">
        <w:t xml:space="preserve">growth in that </w:t>
      </w:r>
      <w:r w:rsidR="00410933" w:rsidRPr="00D864B0">
        <w:t xml:space="preserve">absorption </w:t>
      </w:r>
      <w:r w:rsidR="000E47B5" w:rsidRPr="00D864B0">
        <w:t>capacity</w:t>
      </w:r>
      <w:r w:rsidR="00410933" w:rsidRPr="00D864B0">
        <w:t xml:space="preserve">, which in turn </w:t>
      </w:r>
      <w:r w:rsidR="000E47B5" w:rsidRPr="00D864B0">
        <w:t xml:space="preserve">creates </w:t>
      </w:r>
      <w:r w:rsidR="00731125" w:rsidRPr="00D864B0">
        <w:t xml:space="preserve">comparatively </w:t>
      </w:r>
      <w:r w:rsidR="000E47B5" w:rsidRPr="00D864B0">
        <w:t>larger</w:t>
      </w:r>
      <w:r w:rsidR="00731125" w:rsidRPr="00D864B0">
        <w:t xml:space="preserve"> demand </w:t>
      </w:r>
      <w:r w:rsidRPr="00D864B0">
        <w:t>for</w:t>
      </w:r>
      <w:r w:rsidR="00731125" w:rsidRPr="00D864B0">
        <w:t xml:space="preserve"> shadow libraries.</w:t>
      </w:r>
    </w:p>
    <w:p w14:paraId="0C7919D5" w14:textId="2BB8D2FB" w:rsidR="0050409E" w:rsidRPr="00D864B0" w:rsidRDefault="0050409E" w:rsidP="00E433F7">
      <w:pPr>
        <w:jc w:val="both"/>
      </w:pPr>
      <w:r w:rsidRPr="00D864B0">
        <w:t>At this stage</w:t>
      </w:r>
      <w:r w:rsidR="000D7F10" w:rsidRPr="00D864B0">
        <w:t>,</w:t>
      </w:r>
      <w:r w:rsidRPr="00D864B0">
        <w:t xml:space="preserve"> we should point to some of the limitations in our data</w:t>
      </w:r>
      <w:r w:rsidR="000D7F10" w:rsidRPr="00D864B0">
        <w:t xml:space="preserve"> that</w:t>
      </w:r>
      <w:r w:rsidRPr="00D864B0">
        <w:t xml:space="preserve"> may affect these findings. First, data may be skewed by the use of VPNs by users whose ISP blocks access to LibGen. Second, in countries with low bandwidth</w:t>
      </w:r>
      <w:r w:rsidR="001945AC" w:rsidRPr="00D864B0">
        <w:t>,</w:t>
      </w:r>
      <w:r w:rsidRPr="00D864B0">
        <w:t xml:space="preserve"> local copies of shadow libraries may serve much of the demand, </w:t>
      </w:r>
      <w:r w:rsidR="001945AC" w:rsidRPr="00D864B0">
        <w:t xml:space="preserve">therefore the </w:t>
      </w:r>
      <w:r w:rsidRPr="00D864B0">
        <w:t xml:space="preserve">download figures </w:t>
      </w:r>
      <w:r w:rsidR="001945AC" w:rsidRPr="00D864B0">
        <w:t xml:space="preserve">underestimate </w:t>
      </w:r>
      <w:r w:rsidRPr="00D864B0">
        <w:t>the</w:t>
      </w:r>
      <w:r w:rsidR="00543835" w:rsidRPr="00D864B0">
        <w:t xml:space="preserve"> actual </w:t>
      </w:r>
      <w:r w:rsidRPr="00D864B0">
        <w:t>use of this resource.</w:t>
      </w:r>
    </w:p>
    <w:p w14:paraId="75A3B39F" w14:textId="77777777" w:rsidR="00547568" w:rsidRPr="00D864B0" w:rsidRDefault="00547568" w:rsidP="00E433F7">
      <w:pPr>
        <w:jc w:val="both"/>
        <w:rPr>
          <w:b/>
        </w:rPr>
      </w:pPr>
    </w:p>
    <w:p w14:paraId="528C91A9" w14:textId="4E87157A" w:rsidR="00547568" w:rsidRPr="00D864B0" w:rsidRDefault="00547568">
      <w:pPr>
        <w:pStyle w:val="Heading1"/>
        <w:ind w:left="360"/>
        <w:pPrChange w:id="2133" w:author="Author">
          <w:pPr>
            <w:pStyle w:val="Heading1"/>
            <w:numPr>
              <w:numId w:val="3"/>
            </w:numPr>
            <w:ind w:left="720" w:hanging="360"/>
          </w:pPr>
        </w:pPrChange>
      </w:pPr>
      <w:r w:rsidRPr="00D864B0">
        <w:t>European models</w:t>
      </w:r>
    </w:p>
    <w:p w14:paraId="7B451A58" w14:textId="77777777" w:rsidR="008B60E0" w:rsidRPr="00D864B0" w:rsidRDefault="008B60E0" w:rsidP="00E433F7">
      <w:pPr>
        <w:jc w:val="both"/>
      </w:pPr>
    </w:p>
    <w:p w14:paraId="3DB7797C" w14:textId="5BABC7F4" w:rsidR="00666BBB" w:rsidRDefault="0040254B" w:rsidP="00E433F7">
      <w:pPr>
        <w:jc w:val="both"/>
        <w:rPr>
          <w:ins w:id="2134" w:author="Author"/>
        </w:rPr>
      </w:pPr>
      <w:r w:rsidRPr="00D864B0">
        <w:t xml:space="preserve">In </w:t>
      </w:r>
      <w:r w:rsidR="00547568" w:rsidRPr="00D864B0">
        <w:t xml:space="preserve">this </w:t>
      </w:r>
      <w:r w:rsidRPr="00D864B0">
        <w:t>section we focus only on downloads f</w:t>
      </w:r>
      <w:r w:rsidR="00B22EAE" w:rsidRPr="00D864B0">
        <w:t>rom</w:t>
      </w:r>
      <w:r w:rsidRPr="00D864B0">
        <w:t xml:space="preserve"> </w:t>
      </w:r>
      <w:r w:rsidR="001C3088" w:rsidRPr="00D864B0">
        <w:t>within the European Union</w:t>
      </w:r>
      <w:ins w:id="2135" w:author="Author">
        <w:r w:rsidR="00C644F4">
          <w:t xml:space="preserve"> (Fig 4)</w:t>
        </w:r>
      </w:ins>
      <w:r w:rsidR="001C3088" w:rsidRPr="00D864B0">
        <w:t>. This allows us to address many</w:t>
      </w:r>
      <w:r w:rsidR="00B22EAE" w:rsidRPr="00D864B0">
        <w:t xml:space="preserve"> of the</w:t>
      </w:r>
      <w:r w:rsidR="001C3088" w:rsidRPr="00D864B0">
        <w:t xml:space="preserve"> limitations of global models. First, we can zoom in</w:t>
      </w:r>
      <w:r w:rsidR="00AA5368" w:rsidRPr="00D864B0">
        <w:t xml:space="preserve"> </w:t>
      </w:r>
      <w:r w:rsidR="005344CD" w:rsidRPr="00D864B0">
        <w:t xml:space="preserve">to regional levels. Geolocation </w:t>
      </w:r>
      <w:r w:rsidR="00327BFB" w:rsidRPr="00D864B0">
        <w:t>tends to work</w:t>
      </w:r>
      <w:r w:rsidR="005344CD" w:rsidRPr="00D864B0">
        <w:t xml:space="preserve"> better in Europe, </w:t>
      </w:r>
      <w:r w:rsidR="00327BFB" w:rsidRPr="00D864B0">
        <w:t xml:space="preserve">so we can be more confident </w:t>
      </w:r>
      <w:r w:rsidR="009D7D38" w:rsidRPr="00D864B0">
        <w:t xml:space="preserve">of the geographic location of a particular download and </w:t>
      </w:r>
      <w:r w:rsidR="00F04AD1" w:rsidRPr="00D864B0">
        <w:t xml:space="preserve">focus on </w:t>
      </w:r>
      <w:r w:rsidR="009D7D38" w:rsidRPr="00D864B0">
        <w:t xml:space="preserve">sub-national </w:t>
      </w:r>
      <w:r w:rsidR="00101C7F" w:rsidRPr="00D864B0">
        <w:t>socio-economic units</w:t>
      </w:r>
      <w:r w:rsidR="009D7D38" w:rsidRPr="00D864B0">
        <w:t xml:space="preserve">. </w:t>
      </w:r>
      <w:r w:rsidR="009F555A" w:rsidRPr="00D864B0">
        <w:t xml:space="preserve">Second, </w:t>
      </w:r>
      <w:r w:rsidR="005903C9" w:rsidRPr="00D864B0">
        <w:t xml:space="preserve">due to a number of </w:t>
      </w:r>
      <w:r w:rsidR="00756ACC" w:rsidRPr="00D864B0">
        <w:t xml:space="preserve">datasets produced by </w:t>
      </w:r>
      <w:r w:rsidR="00F04AD1" w:rsidRPr="00D864B0">
        <w:t xml:space="preserve">the European statistical agency </w:t>
      </w:r>
      <w:r w:rsidR="00756ACC" w:rsidRPr="00D864B0">
        <w:t xml:space="preserve">Eurostat, </w:t>
      </w:r>
      <w:r w:rsidR="005903C9" w:rsidRPr="00D864B0">
        <w:t xml:space="preserve">we have a much better </w:t>
      </w:r>
      <w:r w:rsidR="00762124" w:rsidRPr="00D864B0">
        <w:t>selection</w:t>
      </w:r>
      <w:r w:rsidR="005903C9" w:rsidRPr="00D864B0">
        <w:t xml:space="preserve"> of institutional, economic, and attitudinal variables. </w:t>
      </w:r>
      <w:r w:rsidR="00756ACC" w:rsidRPr="00D864B0">
        <w:t xml:space="preserve">Third, </w:t>
      </w:r>
      <w:r w:rsidR="00A35B0C" w:rsidRPr="00D864B0">
        <w:t xml:space="preserve">as </w:t>
      </w:r>
      <w:r w:rsidR="00756ACC" w:rsidRPr="00D864B0">
        <w:t xml:space="preserve">the authors </w:t>
      </w:r>
      <w:r w:rsidR="00A35B0C" w:rsidRPr="00D864B0">
        <w:t>are</w:t>
      </w:r>
      <w:r w:rsidR="00756ACC" w:rsidRPr="00D864B0">
        <w:t xml:space="preserve"> from the </w:t>
      </w:r>
      <w:r w:rsidR="00A35B0C" w:rsidRPr="00D864B0">
        <w:t xml:space="preserve">European </w:t>
      </w:r>
      <w:r w:rsidR="00756ACC" w:rsidRPr="00D864B0">
        <w:t xml:space="preserve">Union, we have </w:t>
      </w:r>
      <w:r w:rsidR="00762124" w:rsidRPr="00D864B0">
        <w:t xml:space="preserve">the advantage of being familiar with the home field </w:t>
      </w:r>
      <w:r w:rsidR="00F80FB0" w:rsidRPr="00D864B0">
        <w:t>to interpret results</w:t>
      </w:r>
      <w:r w:rsidR="00666BBB" w:rsidRPr="00D864B0">
        <w:t>.</w:t>
      </w:r>
    </w:p>
    <w:p w14:paraId="6AB38659" w14:textId="6B562174" w:rsidR="00C644F4" w:rsidRDefault="00C644F4" w:rsidP="00E433F7">
      <w:pPr>
        <w:jc w:val="both"/>
        <w:rPr>
          <w:ins w:id="2136" w:author="Author"/>
        </w:rPr>
      </w:pPr>
    </w:p>
    <w:p w14:paraId="0E8546D5" w14:textId="77777777" w:rsidR="00C644F4" w:rsidRPr="00D864B0" w:rsidRDefault="00C644F4" w:rsidP="00C644F4">
      <w:pPr>
        <w:pStyle w:val="Caption"/>
        <w:rPr>
          <w:ins w:id="2137" w:author="Author"/>
        </w:rPr>
      </w:pPr>
      <w:ins w:id="2138" w:author="Author">
        <w:r w:rsidRPr="00D864B0">
          <w:t>Fig</w:t>
        </w:r>
        <w:r>
          <w:t xml:space="preserve"> </w:t>
        </w:r>
        <w:r>
          <w:fldChar w:fldCharType="begin"/>
        </w:r>
        <w:r>
          <w:instrText xml:space="preserve"> SEQ Figure \* ARABIC </w:instrText>
        </w:r>
        <w:r>
          <w:fldChar w:fldCharType="separate"/>
        </w:r>
        <w:r w:rsidRPr="00D864B0">
          <w:rPr>
            <w:noProof/>
          </w:rPr>
          <w:t>4</w:t>
        </w:r>
        <w:r>
          <w:rPr>
            <w:noProof/>
          </w:rPr>
          <w:fldChar w:fldCharType="end"/>
        </w:r>
        <w:r w:rsidRPr="00D864B0">
          <w:t>: European download locations</w:t>
        </w:r>
      </w:ins>
    </w:p>
    <w:p w14:paraId="624E57EC" w14:textId="77777777" w:rsidR="00C644F4" w:rsidRPr="00D864B0" w:rsidRDefault="00C644F4" w:rsidP="00E433F7">
      <w:pPr>
        <w:jc w:val="both"/>
      </w:pPr>
    </w:p>
    <w:p w14:paraId="4714E54D" w14:textId="7A5E559C" w:rsidR="006D64EA" w:rsidRPr="00D864B0" w:rsidRDefault="003B15C2" w:rsidP="00D52E6E">
      <w:pPr>
        <w:jc w:val="both"/>
        <w:rPr>
          <w:bCs/>
        </w:rPr>
      </w:pPr>
      <w:r w:rsidRPr="00D864B0">
        <w:rPr>
          <w:bCs/>
        </w:rPr>
        <w:t>The European Union is the world</w:t>
      </w:r>
      <w:r w:rsidR="00830B86" w:rsidRPr="00D864B0">
        <w:rPr>
          <w:bCs/>
        </w:rPr>
        <w:t>’</w:t>
      </w:r>
      <w:r w:rsidRPr="00D864B0">
        <w:rPr>
          <w:bCs/>
        </w:rPr>
        <w:t>s largest harmonized statistical data collection area</w:t>
      </w:r>
      <w:r w:rsidR="00F80FB0" w:rsidRPr="00D864B0">
        <w:rPr>
          <w:bCs/>
        </w:rPr>
        <w:t xml:space="preserve"> with four levels of </w:t>
      </w:r>
      <w:r w:rsidR="00847944" w:rsidRPr="00D864B0">
        <w:rPr>
          <w:bCs/>
        </w:rPr>
        <w:t>statistical aggregation starting from national (NUTS0) level to very small territorial units</w:t>
      </w:r>
      <w:r w:rsidR="00A35B0C" w:rsidRPr="00D864B0">
        <w:rPr>
          <w:bCs/>
        </w:rPr>
        <w:t>,</w:t>
      </w:r>
      <w:r w:rsidR="00847944" w:rsidRPr="00D864B0">
        <w:rPr>
          <w:bCs/>
        </w:rPr>
        <w:t xml:space="preserve"> down to NUTS3 level. </w:t>
      </w:r>
      <w:r w:rsidRPr="00D864B0">
        <w:rPr>
          <w:bCs/>
        </w:rPr>
        <w:t xml:space="preserve"> </w:t>
      </w:r>
      <w:r w:rsidR="00103D52" w:rsidRPr="00D864B0">
        <w:rPr>
          <w:bCs/>
        </w:rPr>
        <w:t xml:space="preserve">We selected the NUTS2 regions of the European Union for our environmental analysis. The NUTS2 regions were created for socio-economic statistical purposes and they are designed to maximize intra-unit homogeneity. While NUTS2 social and economic data is not always complete, partly because NUTS2 boundaries change relatively frequently, </w:t>
      </w:r>
      <w:r w:rsidR="00A35B0C" w:rsidRPr="00D864B0">
        <w:rPr>
          <w:bCs/>
        </w:rPr>
        <w:t xml:space="preserve">we can </w:t>
      </w:r>
      <w:r w:rsidR="00103D52" w:rsidRPr="00D864B0">
        <w:rPr>
          <w:bCs/>
        </w:rPr>
        <w:t>usually work with 1</w:t>
      </w:r>
      <w:r w:rsidR="00847944" w:rsidRPr="00D864B0">
        <w:rPr>
          <w:bCs/>
        </w:rPr>
        <w:t>40</w:t>
      </w:r>
      <w:r w:rsidR="00103D52" w:rsidRPr="00D864B0">
        <w:rPr>
          <w:bCs/>
        </w:rPr>
        <w:t>-</w:t>
      </w:r>
      <w:r w:rsidR="00847944" w:rsidRPr="00D864B0">
        <w:rPr>
          <w:bCs/>
        </w:rPr>
        <w:t xml:space="preserve">260 </w:t>
      </w:r>
      <w:r w:rsidR="00103D52" w:rsidRPr="00D864B0">
        <w:rPr>
          <w:bCs/>
        </w:rPr>
        <w:t xml:space="preserve">territories. </w:t>
      </w:r>
      <w:r w:rsidRPr="00D864B0">
        <w:rPr>
          <w:bCs/>
        </w:rPr>
        <w:t>T</w:t>
      </w:r>
      <w:r w:rsidR="00103D52" w:rsidRPr="00D864B0">
        <w:rPr>
          <w:bCs/>
        </w:rPr>
        <w:t>he Eurobarometer</w:t>
      </w:r>
      <w:r w:rsidR="00A35B0C" w:rsidRPr="00D864B0">
        <w:rPr>
          <w:bCs/>
        </w:rPr>
        <w:t>,</w:t>
      </w:r>
      <w:r w:rsidR="00103D52" w:rsidRPr="00D864B0">
        <w:rPr>
          <w:bCs/>
        </w:rPr>
        <w:t xml:space="preserve"> or the European Social Survey</w:t>
      </w:r>
      <w:r w:rsidR="00A35B0C" w:rsidRPr="00D864B0">
        <w:rPr>
          <w:bCs/>
        </w:rPr>
        <w:t>,</w:t>
      </w:r>
      <w:r w:rsidR="00103D52" w:rsidRPr="00D864B0">
        <w:rPr>
          <w:bCs/>
        </w:rPr>
        <w:t xml:space="preserve"> is designed to represent NUTS</w:t>
      </w:r>
      <w:r w:rsidR="00CA4E54" w:rsidRPr="00D864B0">
        <w:rPr>
          <w:bCs/>
        </w:rPr>
        <w:t>0</w:t>
      </w:r>
      <w:r w:rsidR="00103D52" w:rsidRPr="00D864B0">
        <w:rPr>
          <w:bCs/>
        </w:rPr>
        <w:t xml:space="preserve"> (country) levels</w:t>
      </w:r>
      <w:r w:rsidR="00A35B0C" w:rsidRPr="00D864B0">
        <w:rPr>
          <w:bCs/>
        </w:rPr>
        <w:t>,</w:t>
      </w:r>
      <w:r w:rsidR="00103D52" w:rsidRPr="00D864B0">
        <w:rPr>
          <w:bCs/>
        </w:rPr>
        <w:t xml:space="preserve"> but </w:t>
      </w:r>
      <w:r w:rsidR="00762124" w:rsidRPr="00D864B0">
        <w:rPr>
          <w:bCs/>
        </w:rPr>
        <w:t xml:space="preserve">data </w:t>
      </w:r>
      <w:r w:rsidR="00103D52" w:rsidRPr="00D864B0">
        <w:rPr>
          <w:bCs/>
        </w:rPr>
        <w:t>can be re-aggregated at NUTS2 levels with relatively little bias.</w:t>
      </w:r>
      <w:r w:rsidR="000E04ED" w:rsidRPr="00D864B0">
        <w:rPr>
          <w:bCs/>
        </w:rPr>
        <w:t xml:space="preserve"> </w:t>
      </w:r>
      <w:r w:rsidR="00103D52" w:rsidRPr="00D864B0">
        <w:rPr>
          <w:bCs/>
        </w:rPr>
        <w:t>The NUTS2 level is a good compromise between NUTS</w:t>
      </w:r>
      <w:r w:rsidR="00CA4E54" w:rsidRPr="00D864B0">
        <w:rPr>
          <w:bCs/>
        </w:rPr>
        <w:t>0</w:t>
      </w:r>
      <w:r w:rsidR="00103D52" w:rsidRPr="00D864B0">
        <w:rPr>
          <w:bCs/>
        </w:rPr>
        <w:t xml:space="preserve"> (country) and the much smaller NUTS3 levels. While NUTS3 levels allow the comparison of </w:t>
      </w:r>
      <w:r w:rsidR="00A35B0C" w:rsidRPr="00D864B0">
        <w:rPr>
          <w:bCs/>
        </w:rPr>
        <w:t xml:space="preserve">roughly </w:t>
      </w:r>
      <w:r w:rsidR="00103D52" w:rsidRPr="00D864B0">
        <w:rPr>
          <w:bCs/>
        </w:rPr>
        <w:t xml:space="preserve">a thousand environments, </w:t>
      </w:r>
      <w:r w:rsidR="00A35B0C" w:rsidRPr="00D864B0">
        <w:rPr>
          <w:bCs/>
        </w:rPr>
        <w:t>there is</w:t>
      </w:r>
      <w:r w:rsidR="00103D52" w:rsidRPr="00D864B0">
        <w:rPr>
          <w:bCs/>
        </w:rPr>
        <w:t xml:space="preserve"> far less data available on NUTS3 level. Furthermore, on NUTS3 level</w:t>
      </w:r>
      <w:r w:rsidR="00A35B0C" w:rsidRPr="00D864B0">
        <w:rPr>
          <w:bCs/>
        </w:rPr>
        <w:t>,</w:t>
      </w:r>
      <w:r w:rsidR="002401CB" w:rsidRPr="00D864B0">
        <w:rPr>
          <w:bCs/>
        </w:rPr>
        <w:t xml:space="preserve"> we</w:t>
      </w:r>
      <w:r w:rsidR="00103D52" w:rsidRPr="00D864B0">
        <w:rPr>
          <w:bCs/>
        </w:rPr>
        <w:t xml:space="preserve"> need to tackle problems of non-normal distribution, </w:t>
      </w:r>
      <w:r w:rsidR="0082343E" w:rsidRPr="00D864B0">
        <w:rPr>
          <w:bCs/>
        </w:rPr>
        <w:t xml:space="preserve">as </w:t>
      </w:r>
      <w:r w:rsidR="00103D52" w:rsidRPr="00D864B0">
        <w:rPr>
          <w:bCs/>
        </w:rPr>
        <w:t xml:space="preserve">on </w:t>
      </w:r>
      <w:r w:rsidR="0082343E" w:rsidRPr="00D864B0">
        <w:rPr>
          <w:bCs/>
        </w:rPr>
        <w:t xml:space="preserve">the </w:t>
      </w:r>
      <w:r w:rsidR="00103D52" w:rsidRPr="00D864B0">
        <w:rPr>
          <w:bCs/>
        </w:rPr>
        <w:t>NUTS3 level our data becomes asymmetric</w:t>
      </w:r>
      <w:r w:rsidR="00EF2E10" w:rsidRPr="00D864B0">
        <w:rPr>
          <w:bCs/>
        </w:rPr>
        <w:t xml:space="preserve">. Therefore, we aggregated the download data over the NUTS2 boundaries, joined </w:t>
      </w:r>
      <w:r w:rsidR="00EF2E10" w:rsidRPr="00D864B0">
        <w:rPr>
          <w:bCs/>
        </w:rPr>
        <w:lastRenderedPageBreak/>
        <w:t xml:space="preserve">them with environmental data, </w:t>
      </w:r>
      <w:r w:rsidR="00B56DE7" w:rsidRPr="00D864B0">
        <w:rPr>
          <w:bCs/>
        </w:rPr>
        <w:t>i</w:t>
      </w:r>
      <w:r w:rsidR="00A35B0C" w:rsidRPr="00D864B0">
        <w:rPr>
          <w:bCs/>
        </w:rPr>
        <w:t xml:space="preserve">nput </w:t>
      </w:r>
      <w:r w:rsidR="001835AB" w:rsidRPr="00D864B0">
        <w:rPr>
          <w:bCs/>
        </w:rPr>
        <w:t xml:space="preserve">missing variables, </w:t>
      </w:r>
      <w:r w:rsidR="00B56DE7" w:rsidRPr="00D864B0">
        <w:rPr>
          <w:bCs/>
        </w:rPr>
        <w:t>and normalized the data. These processes are described in more detail in the supplementary material on methods</w:t>
      </w:r>
      <w:ins w:id="2139" w:author="Author">
        <w:r w:rsidR="00397642">
          <w:rPr>
            <w:bCs/>
          </w:rPr>
          <w:t xml:space="preserve"> in S1 File</w:t>
        </w:r>
      </w:ins>
      <w:r w:rsidR="00B56DE7" w:rsidRPr="00D864B0">
        <w:rPr>
          <w:bCs/>
        </w:rPr>
        <w:t>.</w:t>
      </w:r>
    </w:p>
    <w:p w14:paraId="2F8F270F" w14:textId="54AD315A" w:rsidR="0050605B" w:rsidRPr="00D864B0" w:rsidRDefault="007C06D2" w:rsidP="00E433F7">
      <w:pPr>
        <w:jc w:val="both"/>
        <w:rPr>
          <w:bCs/>
        </w:rPr>
      </w:pPr>
      <w:r w:rsidRPr="00D864B0">
        <w:rPr>
          <w:bCs/>
        </w:rPr>
        <w:t>The richness of the European dataset allowed us to purse a deductive modelling strategy</w:t>
      </w:r>
      <w:r w:rsidR="0050605B" w:rsidRPr="00D864B0">
        <w:rPr>
          <w:bCs/>
        </w:rPr>
        <w:t xml:space="preserve">, and </w:t>
      </w:r>
      <w:r w:rsidR="00A35B0C" w:rsidRPr="00D864B0">
        <w:rPr>
          <w:bCs/>
        </w:rPr>
        <w:t>additionally</w:t>
      </w:r>
      <w:r w:rsidR="0050605B" w:rsidRPr="00D864B0">
        <w:rPr>
          <w:bCs/>
        </w:rPr>
        <w:t xml:space="preserve"> use advanced statistical methods to explore new patterns in the data</w:t>
      </w:r>
      <w:r w:rsidRPr="00D864B0">
        <w:rPr>
          <w:bCs/>
        </w:rPr>
        <w:t>.</w:t>
      </w:r>
    </w:p>
    <w:p w14:paraId="4913CF40" w14:textId="77777777" w:rsidR="0050605B" w:rsidRPr="00D864B0" w:rsidDel="009408A4" w:rsidRDefault="0050605B" w:rsidP="00E433F7">
      <w:pPr>
        <w:jc w:val="both"/>
        <w:rPr>
          <w:del w:id="2140" w:author="Author"/>
          <w:bCs/>
        </w:rPr>
      </w:pPr>
    </w:p>
    <w:p w14:paraId="07FD1C1A" w14:textId="37F1E8CA" w:rsidR="0050605B" w:rsidRPr="00D864B0" w:rsidRDefault="0050605B">
      <w:pPr>
        <w:pStyle w:val="Heading2"/>
        <w:pPrChange w:id="2141" w:author="Author">
          <w:pPr>
            <w:pStyle w:val="Heading2"/>
            <w:numPr>
              <w:ilvl w:val="1"/>
              <w:numId w:val="3"/>
            </w:numPr>
            <w:ind w:left="1080" w:hanging="720"/>
          </w:pPr>
        </w:pPrChange>
      </w:pPr>
      <w:r w:rsidRPr="00D864B0">
        <w:t>Hypothesis testing</w:t>
      </w:r>
    </w:p>
    <w:p w14:paraId="79ABB49A" w14:textId="23B32F52" w:rsidR="00D44824" w:rsidRPr="00D864B0" w:rsidRDefault="0050605B" w:rsidP="0050605B">
      <w:pPr>
        <w:pStyle w:val="BodyText"/>
        <w:rPr>
          <w:sz w:val="22"/>
          <w:szCs w:val="22"/>
        </w:rPr>
      </w:pPr>
      <w:r w:rsidRPr="00D864B0">
        <w:rPr>
          <w:sz w:val="22"/>
          <w:szCs w:val="22"/>
        </w:rPr>
        <w:t>First, we test</w:t>
      </w:r>
      <w:r w:rsidR="007E7F09" w:rsidRPr="00D864B0">
        <w:rPr>
          <w:sz w:val="22"/>
          <w:szCs w:val="22"/>
        </w:rPr>
        <w:t>ed</w:t>
      </w:r>
      <w:r w:rsidRPr="00D864B0">
        <w:rPr>
          <w:sz w:val="22"/>
          <w:szCs w:val="22"/>
        </w:rPr>
        <w:t xml:space="preserve"> our original hypothesis on the European regional data, namely</w:t>
      </w:r>
      <w:r w:rsidR="007E7F09" w:rsidRPr="00D864B0">
        <w:rPr>
          <w:sz w:val="22"/>
          <w:szCs w:val="22"/>
        </w:rPr>
        <w:t>:</w:t>
      </w:r>
    </w:p>
    <w:p w14:paraId="13A0F414" w14:textId="3A43D171" w:rsidR="0050605B" w:rsidRPr="00D864B0" w:rsidRDefault="0050605B" w:rsidP="0050605B">
      <w:pPr>
        <w:jc w:val="both"/>
        <w:rPr>
          <w:bCs/>
          <w:i/>
        </w:rPr>
      </w:pPr>
      <w:r w:rsidRPr="00D864B0">
        <w:rPr>
          <w:bCs/>
          <w:i/>
        </w:rPr>
        <w:t>H2: Within the European Union, the use of shadow libraries is more prominent in lower</w:t>
      </w:r>
      <w:r w:rsidR="007E7F09" w:rsidRPr="00D864B0">
        <w:rPr>
          <w:bCs/>
          <w:i/>
        </w:rPr>
        <w:t>-</w:t>
      </w:r>
      <w:r w:rsidRPr="00D864B0">
        <w:rPr>
          <w:bCs/>
          <w:i/>
        </w:rPr>
        <w:t>income EU regions, controlling for the number of academics in th</w:t>
      </w:r>
      <w:r w:rsidR="007E7F09" w:rsidRPr="00D864B0">
        <w:rPr>
          <w:bCs/>
          <w:i/>
        </w:rPr>
        <w:t>ose</w:t>
      </w:r>
      <w:r w:rsidRPr="00D864B0">
        <w:rPr>
          <w:bCs/>
          <w:i/>
        </w:rPr>
        <w:t xml:space="preserve"> region</w:t>
      </w:r>
      <w:r w:rsidR="007E7F09" w:rsidRPr="00D864B0">
        <w:rPr>
          <w:bCs/>
          <w:i/>
        </w:rPr>
        <w:t>s</w:t>
      </w:r>
      <w:r w:rsidRPr="00D864B0">
        <w:rPr>
          <w:bCs/>
          <w:i/>
        </w:rPr>
        <w:t>.</w:t>
      </w:r>
    </w:p>
    <w:p w14:paraId="3BFA7D2D" w14:textId="022BD2A4" w:rsidR="0050605B" w:rsidRPr="00D864B0" w:rsidRDefault="0050605B" w:rsidP="00ED09C8">
      <w:pPr>
        <w:jc w:val="both"/>
        <w:rPr>
          <w:bCs/>
        </w:rPr>
      </w:pPr>
      <w:r w:rsidRPr="00D864B0">
        <w:rPr>
          <w:bCs/>
        </w:rPr>
        <w:t>Historical accounts</w:t>
      </w:r>
      <w:r w:rsidR="007E7F09" w:rsidRPr="00D864B0">
        <w:rPr>
          <w:bCs/>
        </w:rPr>
        <w:t xml:space="preserve"> that </w:t>
      </w:r>
      <w:r w:rsidRPr="00D864B0">
        <w:rPr>
          <w:bCs/>
        </w:rPr>
        <w:t xml:space="preserve">reconstruct the development and raison d'être of shadow libraries </w:t>
      </w:r>
      <w:r w:rsidRPr="00D864B0">
        <w:rPr>
          <w:bCs/>
        </w:rPr>
        <w:fldChar w:fldCharType="begin"/>
      </w:r>
      <w:r w:rsidR="0072595E">
        <w:rPr>
          <w:bCs/>
        </w:rPr>
        <w:instrText xml:space="preserve"> ADDIN ZOTERO_ITEM CSL_CITATION {"citationID":"xKUfGAgK","properties":{"formattedCitation":"[1,9,59,60]","plainCitation":"[1,9,59,60]","noteIndex":0},"citationItems":[{"id":1934,"uris":["http://zotero.org/users/5580658/items/BZDL99DP"],"uri":["http://zotero.org/users/5580658/items/BZDL99DP"],"itemData":{"id":1934,"type":"chapter","container-title":"Shadow Libraries - Access to Knowledge in Global Higher Education","event-place":"Cambridge, MA","note":"Citation Key: Bodo2018a","publisher":"MIT Press","publisher-place":"Cambridge, MA","title":"The Genesis of Library Genesis: The Birth of a Global Scholarly Shadow Library","author":[{"family":"Bodó","given":"Balázs"}],"editor":[{"family":"Karaganis","given":"Joe"}],"issued":{"date-parts":[["2018"]]}},"label":"page"},{"id":1455,"uris":["http://zotero.org/users/5580658/items/VHU6BPLM"],"uri":["http://zotero.org/users/5580658/items/VHU6BPLM"],"itemData":{"id":1455,"type":"chapter","container-title":"Media Piracy in Emerging Economies","event-place":"New York","note":"Citation Key: Bodo","publisher":"Social Science Research Council","publisher-place":"New York","title":"Coda: A Short History of Book Piracy","author":[{"family":"Bodó","given":"Balázs"}],"editor":[{"family":"Karaganis","given":"Joseph"}],"issued":{"date-parts":[["2011"]]}},"label":"page"},{"id":606,"uris":["http://zotero.org/users/5580658/items/GPVD4KU4"],"uri":["http://zotero.org/users/5580658/items/GPVD4KU4"],"itemData":{"id":606,"type":"article-journal","abstract":"This article examines what appears to be the most important factor shaping file sharing: the failure of traditional cultural markets to efficiently supply the demand in the online environment. Its findings are based on tracking the traffic of movies on three Hungarian P2P networks. This dataset is then matched with cinematic distribution data of the films tracked in P2P transactions. Central to our analysis is the assessment of two piracy paradigms: substitution and shortage, that is, whether pirated content is available through legal or only illegal channels. Shortage-driven downloaders are found to outnumber those downloading only current theater releases. Nonetheless, the supply of films available for downloading is more affected by parameters of cinematic distribution than it is by box office success. Therefore, part of the sales effort directly contributes to propping up piracy. © 2012 (Balázs Bodó  &amp;  Zoltán Lakatos).","container-title":"International Journal of Communication","ISSN":"19328036","issue":"1","title":"Theatrical distribution and P2P movie Piracy: A survey of P2P networks in Hungary using transactional data","volume":"6","author":[{"family":"Bodó","given":"Balázs"},{"family":"Lakatos","given":"Zoltán"}],"issued":{"date-parts":[["2012"]]}},"label":"page"},{"id":3148,"uris":["http://zotero.org/users/5580658/items/9TMB2XWG"],"uri":["http://zotero.org/users/5580658/items/9TMB2XWG"],"itemData":{"id":3148,"type":"article-journal","container-title":"SSRN Electronic Journal","DOI":"10.2139/ssrn.2816925","ISSN":"1556-5068","note":"publisher-place: Glasgow, UK","title":"Pirates in the Library An Inquiry into the Guerilla Open Access Movement","URL":"https://www.ssrn.com/abstract=2816925","author":[{"family":"Bodó","given":"Balázs"}],"issued":{"date-parts":[["2016"]]}},"label":"page"}],"schema":"https://github.com/citation-style-language/schema/raw/master/csl-citation.json"} </w:instrText>
      </w:r>
      <w:r w:rsidRPr="00D864B0">
        <w:rPr>
          <w:bCs/>
        </w:rPr>
        <w:fldChar w:fldCharType="separate"/>
      </w:r>
      <w:r w:rsidR="0072595E" w:rsidRPr="0072595E">
        <w:rPr>
          <w:rFonts w:ascii="Calibri" w:hAnsi="Calibri" w:cs="Calibri"/>
        </w:rPr>
        <w:t>[1,9,59,60]</w:t>
      </w:r>
      <w:r w:rsidRPr="00D864B0">
        <w:rPr>
          <w:bCs/>
        </w:rPr>
        <w:fldChar w:fldCharType="end"/>
      </w:r>
      <w:r w:rsidRPr="00D864B0">
        <w:rPr>
          <w:bCs/>
        </w:rPr>
        <w:t xml:space="preserve"> suggest that inadequate lega</w:t>
      </w:r>
      <w:r w:rsidR="00A468DC" w:rsidRPr="00D864B0">
        <w:rPr>
          <w:bCs/>
        </w:rPr>
        <w:t>l</w:t>
      </w:r>
      <w:r w:rsidRPr="00D864B0">
        <w:rPr>
          <w:bCs/>
        </w:rPr>
        <w:t xml:space="preserve"> access </w:t>
      </w:r>
      <w:r w:rsidR="00A468DC" w:rsidRPr="00D864B0">
        <w:rPr>
          <w:bCs/>
        </w:rPr>
        <w:t xml:space="preserve">alternatives </w:t>
      </w:r>
      <w:r w:rsidRPr="00D864B0">
        <w:rPr>
          <w:bCs/>
        </w:rPr>
        <w:t xml:space="preserve">may be </w:t>
      </w:r>
      <w:r w:rsidR="002401CB" w:rsidRPr="00D864B0">
        <w:rPr>
          <w:bCs/>
        </w:rPr>
        <w:t>the</w:t>
      </w:r>
      <w:r w:rsidRPr="00D864B0">
        <w:rPr>
          <w:bCs/>
        </w:rPr>
        <w:t xml:space="preserve"> main drivers of </w:t>
      </w:r>
      <w:r w:rsidR="00ED09C8" w:rsidRPr="00D864B0">
        <w:rPr>
          <w:bCs/>
        </w:rPr>
        <w:t xml:space="preserve">digital </w:t>
      </w:r>
      <w:r w:rsidR="00A468DC" w:rsidRPr="00D864B0">
        <w:rPr>
          <w:bCs/>
        </w:rPr>
        <w:t>piracy</w:t>
      </w:r>
      <w:r w:rsidR="00ED09C8" w:rsidRPr="00D864B0">
        <w:rPr>
          <w:bCs/>
        </w:rPr>
        <w:t xml:space="preserve"> in this region in general</w:t>
      </w:r>
      <w:r w:rsidR="00A468DC" w:rsidRPr="00D864B0">
        <w:rPr>
          <w:bCs/>
        </w:rPr>
        <w:t xml:space="preserve">. The authors, who </w:t>
      </w:r>
      <w:r w:rsidR="00FC2F82" w:rsidRPr="00D864B0">
        <w:rPr>
          <w:bCs/>
        </w:rPr>
        <w:t xml:space="preserve">originally </w:t>
      </w:r>
      <w:r w:rsidR="00ED09C8" w:rsidRPr="00D864B0">
        <w:rPr>
          <w:bCs/>
        </w:rPr>
        <w:t>had close relationship with academia in the region</w:t>
      </w:r>
      <w:r w:rsidR="00A468DC" w:rsidRPr="00D864B0">
        <w:rPr>
          <w:bCs/>
        </w:rPr>
        <w:t>, also have extensive personal experience</w:t>
      </w:r>
      <w:r w:rsidR="007E7F09" w:rsidRPr="00D864B0">
        <w:rPr>
          <w:bCs/>
        </w:rPr>
        <w:t xml:space="preserve"> with</w:t>
      </w:r>
      <w:r w:rsidR="00A468DC" w:rsidRPr="00D864B0">
        <w:rPr>
          <w:bCs/>
        </w:rPr>
        <w:t xml:space="preserve"> the lack</w:t>
      </w:r>
      <w:r w:rsidR="007E7F09" w:rsidRPr="00D864B0">
        <w:rPr>
          <w:bCs/>
        </w:rPr>
        <w:t xml:space="preserve"> of</w:t>
      </w:r>
      <w:r w:rsidR="00A468DC" w:rsidRPr="00D864B0">
        <w:rPr>
          <w:bCs/>
        </w:rPr>
        <w:t xml:space="preserve"> infrastructural conditions of scholarly work</w:t>
      </w:r>
      <w:r w:rsidR="00ED09C8" w:rsidRPr="00D864B0">
        <w:rPr>
          <w:bCs/>
        </w:rPr>
        <w:t xml:space="preserve">, and the </w:t>
      </w:r>
      <w:r w:rsidR="005A2800" w:rsidRPr="00D864B0">
        <w:rPr>
          <w:bCs/>
        </w:rPr>
        <w:t xml:space="preserve">consequent </w:t>
      </w:r>
      <w:r w:rsidR="00ED09C8" w:rsidRPr="00D864B0">
        <w:rPr>
          <w:bCs/>
        </w:rPr>
        <w:t>extensive use of piratical resources</w:t>
      </w:r>
      <w:r w:rsidR="005A2800" w:rsidRPr="00D864B0">
        <w:rPr>
          <w:bCs/>
        </w:rPr>
        <w:t>—both</w:t>
      </w:r>
      <w:r w:rsidR="00ED09C8" w:rsidRPr="00D864B0">
        <w:rPr>
          <w:bCs/>
        </w:rPr>
        <w:t xml:space="preserve"> to provide competitive higher education degrees for students with an eye on the European job market, and </w:t>
      </w:r>
      <w:r w:rsidR="005A2800" w:rsidRPr="00D864B0">
        <w:rPr>
          <w:bCs/>
        </w:rPr>
        <w:t xml:space="preserve">to </w:t>
      </w:r>
      <w:r w:rsidR="00410933" w:rsidRPr="00D864B0">
        <w:rPr>
          <w:bCs/>
        </w:rPr>
        <w:t xml:space="preserve">produce </w:t>
      </w:r>
      <w:r w:rsidR="00ED09C8" w:rsidRPr="00D864B0">
        <w:rPr>
          <w:bCs/>
        </w:rPr>
        <w:t xml:space="preserve">research </w:t>
      </w:r>
      <w:r w:rsidR="00410933" w:rsidRPr="00D864B0">
        <w:rPr>
          <w:bCs/>
        </w:rPr>
        <w:t xml:space="preserve">relevant </w:t>
      </w:r>
      <w:r w:rsidR="00ED09C8" w:rsidRPr="00D864B0">
        <w:rPr>
          <w:bCs/>
        </w:rPr>
        <w:t>in the European and global arena</w:t>
      </w:r>
      <w:r w:rsidR="00A468DC" w:rsidRPr="00D864B0">
        <w:rPr>
          <w:bCs/>
        </w:rPr>
        <w:t xml:space="preserve">. </w:t>
      </w:r>
      <w:r w:rsidR="00410933" w:rsidRPr="00D864B0">
        <w:rPr>
          <w:bCs/>
        </w:rPr>
        <w:t xml:space="preserve">Our first-hand experience matches other accounts </w:t>
      </w:r>
      <w:r w:rsidR="005A2800" w:rsidRPr="00D864B0">
        <w:rPr>
          <w:bCs/>
        </w:rPr>
        <w:t>on</w:t>
      </w:r>
      <w:r w:rsidR="00410933" w:rsidRPr="00D864B0">
        <w:rPr>
          <w:bCs/>
        </w:rPr>
        <w:t xml:space="preserve"> the economic</w:t>
      </w:r>
      <w:r w:rsidR="005A2800" w:rsidRPr="00D864B0">
        <w:rPr>
          <w:bCs/>
        </w:rPr>
        <w:t xml:space="preserve"> and</w:t>
      </w:r>
      <w:r w:rsidR="00410933" w:rsidRPr="00D864B0">
        <w:rPr>
          <w:bCs/>
        </w:rPr>
        <w:t xml:space="preserve"> academic periphery: </w:t>
      </w:r>
      <w:r w:rsidR="00A468DC" w:rsidRPr="00D864B0">
        <w:rPr>
          <w:bCs/>
        </w:rPr>
        <w:t xml:space="preserve">shadow libraries may offer a way to overcome </w:t>
      </w:r>
      <w:r w:rsidR="00FB5421" w:rsidRPr="00D864B0">
        <w:rPr>
          <w:bCs/>
        </w:rPr>
        <w:t>income</w:t>
      </w:r>
      <w:r w:rsidR="005A2800" w:rsidRPr="00D864B0">
        <w:rPr>
          <w:bCs/>
        </w:rPr>
        <w:t>-</w:t>
      </w:r>
      <w:r w:rsidR="00FB5421" w:rsidRPr="00D864B0">
        <w:rPr>
          <w:bCs/>
        </w:rPr>
        <w:t>related</w:t>
      </w:r>
      <w:r w:rsidR="00A468DC" w:rsidRPr="00D864B0">
        <w:rPr>
          <w:bCs/>
        </w:rPr>
        <w:t xml:space="preserve"> infrastructural limitations for scholars.</w:t>
      </w:r>
      <w:ins w:id="2142" w:author="Author">
        <w:r w:rsidR="003E1A2A">
          <w:rPr>
            <w:bCs/>
          </w:rPr>
          <w:t xml:space="preserve"> On the other hand, various studies on the relationship of R&amp;D activity, and economic development found that lower economic development sets an upper limit to the effective utilization of public and private R&amp;D investments, because of the economic sector’s limited knowledge absorption capacity </w:t>
        </w:r>
      </w:ins>
      <w:r w:rsidR="003E1A2A">
        <w:rPr>
          <w:bCs/>
        </w:rPr>
        <w:fldChar w:fldCharType="begin"/>
      </w:r>
      <w:r w:rsidR="0072595E">
        <w:rPr>
          <w:bCs/>
        </w:rPr>
        <w:instrText xml:space="preserve"> ADDIN ZOTERO_ITEM CSL_CITATION {"citationID":"HZrJOGMH","properties":{"formattedCitation":"[61]","plainCitation":"[61]","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rPr>
          <w:bCs/>
        </w:rPr>
        <w:fldChar w:fldCharType="separate"/>
      </w:r>
      <w:r w:rsidR="0072595E" w:rsidRPr="0072595E">
        <w:rPr>
          <w:rFonts w:ascii="Calibri" w:hAnsi="Calibri" w:cs="Calibri"/>
        </w:rPr>
        <w:t>[61]</w:t>
      </w:r>
      <w:r w:rsidR="003E1A2A">
        <w:rPr>
          <w:bCs/>
        </w:rPr>
        <w:fldChar w:fldCharType="end"/>
      </w:r>
      <w:ins w:id="2143" w:author="Author">
        <w:r w:rsidR="003E1A2A">
          <w:rPr>
            <w:bCs/>
          </w:rPr>
          <w:t>.</w:t>
        </w:r>
      </w:ins>
    </w:p>
    <w:p w14:paraId="05BE34C7" w14:textId="585E8E7D" w:rsidR="007F7ED9" w:rsidRPr="00D864B0" w:rsidDel="00C644F4" w:rsidRDefault="00DB1FEC" w:rsidP="00DB1FEC">
      <w:pPr>
        <w:pStyle w:val="Caption"/>
        <w:rPr>
          <w:del w:id="2144" w:author="Author"/>
        </w:rPr>
      </w:pPr>
      <w:del w:id="2145" w:author="Author">
        <w:r w:rsidRPr="00D864B0" w:rsidDel="00C644F4">
          <w:delText>Fig</w:delText>
        </w:r>
      </w:del>
      <w:ins w:id="2146" w:author="Author">
        <w:del w:id="2147" w:author="Author">
          <w:r w:rsidR="009571A1" w:rsidDel="00C644F4">
            <w:delText xml:space="preserve"> </w:delText>
          </w:r>
        </w:del>
      </w:ins>
      <w:del w:id="2148" w:author="Author">
        <w:r w:rsidRPr="00D864B0" w:rsidDel="00C644F4">
          <w:delText xml:space="preserve">ure </w:delText>
        </w:r>
        <w:r w:rsidR="009571A1" w:rsidDel="00C644F4">
          <w:rPr>
            <w:b w:val="0"/>
            <w:iCs w:val="0"/>
          </w:rPr>
          <w:fldChar w:fldCharType="begin"/>
        </w:r>
        <w:r w:rsidR="009571A1" w:rsidDel="00C644F4">
          <w:delInstrText xml:space="preserve"> SEQ Figure \* ARABIC </w:delInstrText>
        </w:r>
        <w:r w:rsidR="009571A1" w:rsidDel="00C644F4">
          <w:rPr>
            <w:b w:val="0"/>
            <w:iCs w:val="0"/>
          </w:rPr>
          <w:fldChar w:fldCharType="separate"/>
        </w:r>
        <w:r w:rsidR="00927D97" w:rsidRPr="00D864B0" w:rsidDel="00C644F4">
          <w:rPr>
            <w:noProof/>
          </w:rPr>
          <w:delText>4</w:delText>
        </w:r>
        <w:r w:rsidR="009571A1" w:rsidDel="00C644F4">
          <w:rPr>
            <w:b w:val="0"/>
            <w:iCs w:val="0"/>
            <w:noProof/>
          </w:rPr>
          <w:fldChar w:fldCharType="end"/>
        </w:r>
        <w:r w:rsidRPr="00D864B0" w:rsidDel="00C644F4">
          <w:delText>: European download locations</w:delText>
        </w:r>
      </w:del>
    </w:p>
    <w:p w14:paraId="7A7164F8" w14:textId="1E0B3896" w:rsidR="00DB1FEC" w:rsidRPr="00D864B0" w:rsidDel="003E1A2A" w:rsidRDefault="00DB1FEC" w:rsidP="00DB1FEC">
      <w:pPr>
        <w:rPr>
          <w:del w:id="2149" w:author="Author"/>
        </w:rPr>
      </w:pPr>
    </w:p>
    <w:p w14:paraId="63D94D5C" w14:textId="27773A6F" w:rsidR="00DB1FEC" w:rsidRPr="00D864B0" w:rsidRDefault="00DB1FEC" w:rsidP="00DB1FEC">
      <w:r w:rsidRPr="00D864B0">
        <w:t>We chose download per capita</w:t>
      </w:r>
      <w:r w:rsidR="00261E74" w:rsidRPr="00D864B0">
        <w:t xml:space="preserve"> as a dependent variable</w:t>
      </w:r>
      <w:r w:rsidRPr="00D864B0">
        <w:t xml:space="preserve"> for our model</w:t>
      </w:r>
      <w:r w:rsidR="00261E74" w:rsidRPr="00D864B0">
        <w:t>,</w:t>
      </w:r>
      <w:r w:rsidRPr="00D864B0">
        <w:t xml:space="preserve"> with the following specification</w:t>
      </w:r>
      <w:r w:rsidR="005A2800" w:rsidRPr="00D864B0">
        <w:t>:</w:t>
      </w:r>
    </w:p>
    <w:p w14:paraId="47B83550" w14:textId="22A51997" w:rsidR="00DB1FEC" w:rsidRPr="00D864B0" w:rsidRDefault="00DB1FEC">
      <w:pPr>
        <w:jc w:val="center"/>
        <w:pPrChange w:id="2150" w:author="Author">
          <w:pPr>
            <w:jc w:val="both"/>
          </w:pPr>
        </w:pPrChange>
      </w:pPr>
      <m:oMath>
        <m:r>
          <w:rPr>
            <w:rFonts w:ascii="Cambria Math" w:hAnsi="Cambria Math"/>
          </w:rPr>
          <m:t>y</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gdp_pps</m:t>
            </m:r>
          </m:sub>
        </m:sSub>
        <m:r>
          <m:rPr>
            <m:sty m:val="p"/>
          </m:rPr>
          <w:rPr>
            <w:rFonts w:ascii="Cambria Math" w:hAnsi="Cambria Math"/>
          </w:rPr>
          <m:t>*log⁡(</m:t>
        </m:r>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PPS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researcher</m:t>
            </m:r>
          </m:sub>
        </m:sSub>
        <m:r>
          <m:rPr>
            <m:sty m:val="p"/>
          </m:rPr>
          <w:rPr>
            <w:rFonts w:ascii="Cambria Math" w:hAnsi="Cambria Math"/>
          </w:rPr>
          <m:t>*</m:t>
        </m:r>
        <w:bookmarkStart w:id="2151" w:name="_Hlk38200955"/>
        <m:r>
          <w:rPr>
            <w:rFonts w:ascii="Cambria Math" w:hAnsi="Cambria Math"/>
          </w:rPr>
          <m:t>Researcher_employment_pct</m:t>
        </m:r>
        <w:bookmarkEnd w:id="2151"/>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interne</m:t>
            </m:r>
            <m:sSub>
              <m:sSubPr>
                <m:ctrlPr>
                  <w:rPr>
                    <w:rFonts w:ascii="Cambria Math" w:hAnsi="Cambria Math"/>
                    <w:i/>
                  </w:rPr>
                </m:ctrlPr>
              </m:sSubPr>
              <m:e>
                <m:r>
                  <w:rPr>
                    <w:rFonts w:ascii="Cambria Math" w:hAnsi="Cambria Math"/>
                  </w:rPr>
                  <m:t>t</m:t>
                </m:r>
              </m:e>
              <m:sub>
                <m:r>
                  <w:rPr>
                    <w:rFonts w:ascii="Cambria Math" w:hAnsi="Cambria Math"/>
                  </w:rPr>
                  <m:t>banking</m:t>
                </m:r>
              </m:sub>
            </m:sSub>
          </m:sub>
        </m:sSub>
        <m:r>
          <m:rPr>
            <m:sty m:val="p"/>
          </m:rPr>
          <w:rPr>
            <w:rFonts w:ascii="Cambria Math" w:hAnsi="Cambria Math"/>
          </w:rPr>
          <m:t>*</m:t>
        </m:r>
        <w:bookmarkStart w:id="2152" w:name="_Hlk49871410"/>
        <m:r>
          <w:rPr>
            <w:rFonts w:ascii="Cambria Math" w:hAnsi="Cambria Math"/>
          </w:rPr>
          <m:t>Internet_banking_pct</m:t>
        </m:r>
        <w:bookmarkEnd w:id="2152"/>
        <m:r>
          <m:rPr>
            <m:sty m:val="p"/>
          </m:rPr>
          <w:rPr>
            <w:rFonts w:ascii="Cambria Math" w:hAnsi="Cambria Math"/>
          </w:rPr>
          <m:t>+</m:t>
        </m:r>
        <m:r>
          <w:rPr>
            <w:rFonts w:ascii="Cambria Math" w:hAnsi="Cambria Math"/>
          </w:rPr>
          <m:t>ϵ</m:t>
        </m:r>
      </m:oMath>
      <w:ins w:id="2153" w:author="Author">
        <w:r w:rsidR="003E1A2A">
          <w:rPr>
            <w:rFonts w:eastAsiaTheme="minorEastAsia"/>
          </w:rPr>
          <w:t xml:space="preserve">          (2)</w:t>
        </w:r>
      </w:ins>
    </w:p>
    <w:p w14:paraId="48D4375C" w14:textId="7A4CDB68" w:rsidR="00E77FF9" w:rsidRPr="00D864B0" w:rsidRDefault="00DB1FEC" w:rsidP="00DB1FEC">
      <w:pPr>
        <w:pStyle w:val="BodyText"/>
        <w:rPr>
          <w:sz w:val="22"/>
          <w:szCs w:val="22"/>
        </w:rPr>
      </w:pPr>
      <w:r w:rsidRPr="00D864B0">
        <w:rPr>
          <w:sz w:val="22"/>
          <w:szCs w:val="22"/>
        </w:rPr>
        <w:t xml:space="preserve">Where </w:t>
      </w:r>
      <w:r w:rsidRPr="00D864B0">
        <w:rPr>
          <w:i/>
          <w:iCs/>
          <w:sz w:val="22"/>
          <w:szCs w:val="22"/>
        </w:rPr>
        <w:t>GDP_PPS</w:t>
      </w:r>
      <w:r w:rsidRPr="00D864B0">
        <w:rPr>
          <w:sz w:val="22"/>
          <w:szCs w:val="22"/>
        </w:rPr>
        <w:t xml:space="preserve"> is the price-adjusted version of the GDP indicator, using purchasing power</w:t>
      </w:r>
      <w:r w:rsidRPr="00D864B0">
        <w:t xml:space="preserve"> </w:t>
      </w:r>
      <w:r w:rsidRPr="00D864B0">
        <w:rPr>
          <w:sz w:val="22"/>
          <w:szCs w:val="22"/>
        </w:rPr>
        <w:t xml:space="preserve">standards rather than </w:t>
      </w:r>
      <w:r w:rsidR="00261E74" w:rsidRPr="00D864B0">
        <w:rPr>
          <w:sz w:val="22"/>
          <w:szCs w:val="22"/>
        </w:rPr>
        <w:t>E</w:t>
      </w:r>
      <w:r w:rsidRPr="00D864B0">
        <w:rPr>
          <w:sz w:val="22"/>
          <w:szCs w:val="22"/>
        </w:rPr>
        <w:t>uros to account for the differences is purchasing power</w:t>
      </w:r>
      <w:r w:rsidR="0080054C" w:rsidRPr="00D864B0">
        <w:rPr>
          <w:sz w:val="22"/>
          <w:szCs w:val="22"/>
        </w:rPr>
        <w:t xml:space="preserve"> (used in a logarithmical form);</w:t>
      </w:r>
      <w:ins w:id="2154" w:author="Author">
        <w:r w:rsidR="00DC733B">
          <w:rPr>
            <w:sz w:val="22"/>
            <w:szCs w:val="22"/>
          </w:rPr>
          <w:t xml:space="preserve"> </w:t>
        </w:r>
        <w:proofErr w:type="spellStart"/>
        <w:r w:rsidR="00DC733B" w:rsidRPr="00DC733B">
          <w:rPr>
            <w:sz w:val="22"/>
            <w:szCs w:val="22"/>
          </w:rPr>
          <w:t>Researcher_employment_pct</w:t>
        </w:r>
        <w:proofErr w:type="spellEnd"/>
        <w:r w:rsidR="00DC733B">
          <w:rPr>
            <w:sz w:val="22"/>
            <w:szCs w:val="22"/>
          </w:rPr>
          <w:t xml:space="preserve"> is </w:t>
        </w:r>
      </w:ins>
      <w:del w:id="2155" w:author="Author">
        <w:r w:rsidR="0080054C" w:rsidRPr="00D864B0" w:rsidDel="00DC733B">
          <w:rPr>
            <w:sz w:val="22"/>
            <w:szCs w:val="22"/>
          </w:rPr>
          <w:delText xml:space="preserve"> </w:delText>
        </w:r>
        <w:r w:rsidRPr="00D864B0" w:rsidDel="003E1A2A">
          <w:rPr>
            <w:i/>
            <w:iCs/>
            <w:sz w:val="22"/>
            <w:szCs w:val="22"/>
          </w:rPr>
          <w:delText>Researcher_employment_pct</w:delText>
        </w:r>
        <w:r w:rsidRPr="00D864B0" w:rsidDel="003E1A2A">
          <w:rPr>
            <w:sz w:val="22"/>
            <w:szCs w:val="22"/>
          </w:rPr>
          <w:delText xml:space="preserve"> is </w:delText>
        </w:r>
      </w:del>
      <w:r w:rsidRPr="00D864B0">
        <w:rPr>
          <w:sz w:val="22"/>
          <w:szCs w:val="22"/>
        </w:rPr>
        <w:t xml:space="preserve">the percentage of </w:t>
      </w:r>
      <w:r w:rsidR="0080054C" w:rsidRPr="00D864B0">
        <w:rPr>
          <w:sz w:val="22"/>
          <w:szCs w:val="22"/>
        </w:rPr>
        <w:t xml:space="preserve">R&amp;D personnel and </w:t>
      </w:r>
      <w:r w:rsidRPr="00D864B0">
        <w:rPr>
          <w:sz w:val="22"/>
          <w:szCs w:val="22"/>
        </w:rPr>
        <w:t xml:space="preserve">researchers in </w:t>
      </w:r>
      <w:r w:rsidR="0080054C" w:rsidRPr="00D864B0">
        <w:rPr>
          <w:sz w:val="22"/>
          <w:szCs w:val="22"/>
        </w:rPr>
        <w:t xml:space="preserve">the workforce, and </w:t>
      </w:r>
      <w:proofErr w:type="spellStart"/>
      <w:ins w:id="2156" w:author="Author">
        <w:r w:rsidR="00DC733B" w:rsidRPr="00DC733B">
          <w:rPr>
            <w:sz w:val="22"/>
            <w:szCs w:val="22"/>
          </w:rPr>
          <w:t>Internet_banking_pct</w:t>
        </w:r>
        <w:proofErr w:type="spellEnd"/>
        <w:r w:rsidR="00DC733B" w:rsidRPr="00DC733B" w:rsidDel="003E1A2A">
          <w:rPr>
            <w:sz w:val="22"/>
            <w:szCs w:val="22"/>
          </w:rPr>
          <w:t xml:space="preserve"> </w:t>
        </w:r>
        <w:r w:rsidR="00DC733B">
          <w:rPr>
            <w:sz w:val="22"/>
            <w:szCs w:val="22"/>
          </w:rPr>
          <w:t xml:space="preserve"> is </w:t>
        </w:r>
      </w:ins>
      <w:del w:id="2157" w:author="Author">
        <w:r w:rsidR="0080054C" w:rsidRPr="00D864B0" w:rsidDel="003E1A2A">
          <w:rPr>
            <w:i/>
            <w:iCs/>
            <w:sz w:val="22"/>
            <w:szCs w:val="22"/>
          </w:rPr>
          <w:delText>Internet_banking_pct</w:delText>
        </w:r>
        <w:r w:rsidR="0080054C" w:rsidRPr="00D864B0" w:rsidDel="003E1A2A">
          <w:rPr>
            <w:sz w:val="22"/>
            <w:szCs w:val="22"/>
          </w:rPr>
          <w:delText xml:space="preserve"> is </w:delText>
        </w:r>
      </w:del>
      <w:r w:rsidR="0080054C" w:rsidRPr="00D864B0">
        <w:rPr>
          <w:sz w:val="22"/>
          <w:szCs w:val="22"/>
        </w:rPr>
        <w:t xml:space="preserve">the percentage </w:t>
      </w:r>
      <w:r w:rsidR="005A2800" w:rsidRPr="00D864B0">
        <w:rPr>
          <w:sz w:val="22"/>
          <w:szCs w:val="22"/>
        </w:rPr>
        <w:t>of the population that</w:t>
      </w:r>
      <w:r w:rsidR="0080054C" w:rsidRPr="00D864B0">
        <w:rPr>
          <w:sz w:val="22"/>
          <w:szCs w:val="22"/>
        </w:rPr>
        <w:t xml:space="preserve"> used the internet for online banking. </w:t>
      </w:r>
      <w:r w:rsidR="00E77FF9" w:rsidRPr="00D864B0">
        <w:rPr>
          <w:sz w:val="22"/>
          <w:szCs w:val="22"/>
        </w:rPr>
        <w:t xml:space="preserve"> </w:t>
      </w:r>
      <w:r w:rsidR="00B01345" w:rsidRPr="00D864B0">
        <w:rPr>
          <w:sz w:val="22"/>
          <w:szCs w:val="22"/>
        </w:rPr>
        <w:t xml:space="preserve">We treat this latter variable </w:t>
      </w:r>
      <w:r w:rsidR="00FC2F82" w:rsidRPr="00D864B0">
        <w:rPr>
          <w:sz w:val="22"/>
          <w:szCs w:val="22"/>
        </w:rPr>
        <w:t xml:space="preserve">as a </w:t>
      </w:r>
      <w:r w:rsidR="00B01345" w:rsidRPr="00D864B0">
        <w:rPr>
          <w:sz w:val="22"/>
          <w:szCs w:val="22"/>
        </w:rPr>
        <w:t xml:space="preserve">rough proxy for internet </w:t>
      </w:r>
      <w:r w:rsidR="00261E74" w:rsidRPr="00D864B0">
        <w:rPr>
          <w:sz w:val="22"/>
          <w:szCs w:val="22"/>
        </w:rPr>
        <w:t>proficiency</w:t>
      </w:r>
      <w:r w:rsidR="00E77FF9" w:rsidRPr="00D864B0">
        <w:rPr>
          <w:sz w:val="22"/>
          <w:szCs w:val="22"/>
        </w:rPr>
        <w:t>.</w:t>
      </w:r>
      <w:r w:rsidR="00B01345" w:rsidRPr="00D864B0">
        <w:rPr>
          <w:sz w:val="22"/>
          <w:szCs w:val="22"/>
        </w:rPr>
        <w:t xml:space="preserve">  </w:t>
      </w:r>
    </w:p>
    <w:p w14:paraId="3757F693" w14:textId="29AACA03" w:rsidR="00FC2896" w:rsidRPr="00D864B0" w:rsidRDefault="00E77FF9" w:rsidP="00DB1FEC">
      <w:pPr>
        <w:pStyle w:val="BodyText"/>
        <w:rPr>
          <w:sz w:val="22"/>
          <w:szCs w:val="22"/>
        </w:rPr>
      </w:pPr>
      <w:r w:rsidRPr="00D864B0">
        <w:rPr>
          <w:sz w:val="22"/>
          <w:szCs w:val="22"/>
        </w:rPr>
        <w:t xml:space="preserve">This model is somewhat comparable to the global model, as it </w:t>
      </w:r>
      <w:del w:id="2158" w:author="Author">
        <w:r w:rsidR="005A2800" w:rsidRPr="00D864B0" w:rsidDel="003E1A2A">
          <w:rPr>
            <w:sz w:val="22"/>
            <w:szCs w:val="22"/>
          </w:rPr>
          <w:delText>questions</w:delText>
        </w:r>
        <w:r w:rsidRPr="00D864B0" w:rsidDel="003E1A2A">
          <w:rPr>
            <w:sz w:val="22"/>
            <w:szCs w:val="22"/>
          </w:rPr>
          <w:delText xml:space="preserve"> </w:delText>
        </w:r>
      </w:del>
      <w:ins w:id="2159" w:author="Author">
        <w:r w:rsidR="003E1A2A">
          <w:rPr>
            <w:sz w:val="22"/>
            <w:szCs w:val="22"/>
          </w:rPr>
          <w:t xml:space="preserve">refers to </w:t>
        </w:r>
      </w:ins>
      <w:r w:rsidRPr="00D864B0">
        <w:rPr>
          <w:sz w:val="22"/>
          <w:szCs w:val="22"/>
        </w:rPr>
        <w:t xml:space="preserve">the same underlying dynamics, albeit with variables that better approximate the factors in question. </w:t>
      </w:r>
      <w:r w:rsidR="00FC2896" w:rsidRPr="00D864B0">
        <w:rPr>
          <w:sz w:val="22"/>
          <w:szCs w:val="22"/>
        </w:rPr>
        <w:t xml:space="preserve">Instead of R&amp;D expenditure of the global model </w:t>
      </w:r>
      <w:r w:rsidR="00F04AD1" w:rsidRPr="00D864B0">
        <w:rPr>
          <w:sz w:val="22"/>
          <w:szCs w:val="22"/>
        </w:rPr>
        <w:t xml:space="preserve">(which </w:t>
      </w:r>
      <w:r w:rsidR="00D167BF" w:rsidRPr="00D864B0">
        <w:rPr>
          <w:sz w:val="22"/>
          <w:szCs w:val="22"/>
        </w:rPr>
        <w:t>was found to be insignificant in all models</w:t>
      </w:r>
      <w:r w:rsidR="00F04AD1" w:rsidRPr="00D864B0">
        <w:rPr>
          <w:sz w:val="22"/>
          <w:szCs w:val="22"/>
        </w:rPr>
        <w:t>)</w:t>
      </w:r>
      <w:r w:rsidR="005A2800" w:rsidRPr="00D864B0">
        <w:rPr>
          <w:sz w:val="22"/>
          <w:szCs w:val="22"/>
        </w:rPr>
        <w:t>,</w:t>
      </w:r>
      <w:r w:rsidR="00F04AD1" w:rsidRPr="00D864B0">
        <w:rPr>
          <w:sz w:val="22"/>
          <w:szCs w:val="22"/>
        </w:rPr>
        <w:t xml:space="preserve"> </w:t>
      </w:r>
      <w:r w:rsidR="00FC2896" w:rsidRPr="00D864B0">
        <w:rPr>
          <w:sz w:val="22"/>
          <w:szCs w:val="22"/>
        </w:rPr>
        <w:t>we use the share of researchers in the local workforce, and instead of</w:t>
      </w:r>
      <w:r w:rsidR="005A2800" w:rsidRPr="00D864B0">
        <w:rPr>
          <w:sz w:val="22"/>
          <w:szCs w:val="22"/>
        </w:rPr>
        <w:t xml:space="preserve"> using</w:t>
      </w:r>
      <w:r w:rsidR="00FC2896" w:rsidRPr="00D864B0">
        <w:rPr>
          <w:sz w:val="22"/>
          <w:szCs w:val="22"/>
        </w:rPr>
        <w:t xml:space="preserve"> internet penetration, we </w:t>
      </w:r>
      <w:r w:rsidR="003C7CFC" w:rsidRPr="00D864B0">
        <w:rPr>
          <w:sz w:val="22"/>
          <w:szCs w:val="22"/>
        </w:rPr>
        <w:t xml:space="preserve">use </w:t>
      </w:r>
      <w:r w:rsidR="00FC2896" w:rsidRPr="00D864B0">
        <w:rPr>
          <w:sz w:val="22"/>
          <w:szCs w:val="22"/>
        </w:rPr>
        <w:t>data on the advanced use of the internet.</w:t>
      </w:r>
    </w:p>
    <w:p w14:paraId="31E228BD" w14:textId="1E4D9E60" w:rsidR="002B51AD" w:rsidRDefault="0080054C" w:rsidP="00BB0E2C">
      <w:pPr>
        <w:pStyle w:val="BodyText"/>
        <w:rPr>
          <w:ins w:id="2160" w:author="Author"/>
          <w:sz w:val="22"/>
          <w:szCs w:val="22"/>
        </w:rPr>
      </w:pPr>
      <w:r w:rsidRPr="00D864B0">
        <w:rPr>
          <w:sz w:val="22"/>
          <w:szCs w:val="22"/>
        </w:rPr>
        <w:t xml:space="preserve">As before, we use a </w:t>
      </w:r>
      <w:proofErr w:type="spellStart"/>
      <w:r w:rsidRPr="00D864B0">
        <w:rPr>
          <w:sz w:val="22"/>
          <w:szCs w:val="22"/>
        </w:rPr>
        <w:t>QuasiPoisson</w:t>
      </w:r>
      <w:proofErr w:type="spellEnd"/>
      <w:r w:rsidRPr="00D864B0">
        <w:rPr>
          <w:sz w:val="22"/>
          <w:szCs w:val="22"/>
        </w:rPr>
        <w:t xml:space="preserve"> regression model to correct for overdispersion</w:t>
      </w:r>
      <w:r w:rsidR="0067585F" w:rsidRPr="00D864B0">
        <w:rPr>
          <w:sz w:val="22"/>
          <w:szCs w:val="22"/>
        </w:rPr>
        <w:t>, and account for the fact that we model count data</w:t>
      </w:r>
      <w:r w:rsidRPr="00D864B0">
        <w:rPr>
          <w:sz w:val="22"/>
          <w:szCs w:val="22"/>
        </w:rPr>
        <w:t xml:space="preserve">. </w:t>
      </w:r>
      <w:r w:rsidR="001426A6" w:rsidRPr="00D864B0">
        <w:rPr>
          <w:sz w:val="22"/>
          <w:szCs w:val="22"/>
        </w:rPr>
        <w:t xml:space="preserve">The VIF values of the </w:t>
      </w:r>
      <w:r w:rsidR="00646C41" w:rsidRPr="00D864B0">
        <w:rPr>
          <w:sz w:val="22"/>
          <w:szCs w:val="22"/>
        </w:rPr>
        <w:t xml:space="preserve">regression </w:t>
      </w:r>
      <w:r w:rsidR="001426A6" w:rsidRPr="00D864B0">
        <w:rPr>
          <w:sz w:val="22"/>
          <w:szCs w:val="22"/>
        </w:rPr>
        <w:t xml:space="preserve">are all </w:t>
      </w:r>
      <w:ins w:id="2161" w:author="Author">
        <w:r w:rsidR="0078642C">
          <w:rPr>
            <w:sz w:val="22"/>
            <w:szCs w:val="22"/>
          </w:rPr>
          <w:t>less than two</w:t>
        </w:r>
      </w:ins>
      <w:del w:id="2162" w:author="Author">
        <w:r w:rsidR="001426A6" w:rsidRPr="00D864B0" w:rsidDel="0078642C">
          <w:rPr>
            <w:sz w:val="22"/>
            <w:szCs w:val="22"/>
          </w:rPr>
          <w:delText>&lt;2</w:delText>
        </w:r>
      </w:del>
      <w:r w:rsidR="001426A6" w:rsidRPr="00D864B0">
        <w:rPr>
          <w:sz w:val="22"/>
          <w:szCs w:val="22"/>
        </w:rPr>
        <w:t xml:space="preserve">, so </w:t>
      </w:r>
      <w:del w:id="2163" w:author="Author">
        <w:r w:rsidR="001426A6" w:rsidRPr="00D864B0" w:rsidDel="0078642C">
          <w:rPr>
            <w:sz w:val="22"/>
            <w:szCs w:val="22"/>
          </w:rPr>
          <w:delText xml:space="preserve">we do not have to worry about </w:delText>
        </w:r>
      </w:del>
      <w:r w:rsidR="00FC2F82" w:rsidRPr="00D864B0">
        <w:rPr>
          <w:sz w:val="22"/>
          <w:szCs w:val="22"/>
        </w:rPr>
        <w:t>multicollinearity</w:t>
      </w:r>
      <w:ins w:id="2164" w:author="Author">
        <w:r w:rsidR="0078642C">
          <w:rPr>
            <w:sz w:val="22"/>
            <w:szCs w:val="22"/>
          </w:rPr>
          <w:t xml:space="preserve"> is not of concern</w:t>
        </w:r>
      </w:ins>
      <w:r w:rsidR="00FC2F82" w:rsidRPr="00D864B0">
        <w:rPr>
          <w:sz w:val="22"/>
          <w:szCs w:val="22"/>
        </w:rPr>
        <w:t>.</w:t>
      </w:r>
    </w:p>
    <w:p w14:paraId="3DCF4C4C" w14:textId="293D03A6" w:rsidR="002B51AD" w:rsidRPr="00D864B0" w:rsidRDefault="002B51AD" w:rsidP="002B51AD">
      <w:pPr>
        <w:pStyle w:val="BodyText"/>
        <w:jc w:val="both"/>
        <w:rPr>
          <w:moveTo w:id="2165" w:author="Author"/>
          <w:sz w:val="22"/>
          <w:szCs w:val="22"/>
        </w:rPr>
      </w:pPr>
      <w:moveToRangeStart w:id="2166" w:author="Author" w:name="move49774372"/>
      <w:moveTo w:id="2167" w:author="Author">
        <w:r w:rsidRPr="00D864B0">
          <w:rPr>
            <w:sz w:val="22"/>
            <w:szCs w:val="22"/>
          </w:rPr>
          <w:t xml:space="preserve">In </w:t>
        </w:r>
      </w:moveTo>
      <w:ins w:id="2168" w:author="Author">
        <w:r w:rsidR="00DC733B">
          <w:rPr>
            <w:sz w:val="22"/>
            <w:szCs w:val="22"/>
          </w:rPr>
          <w:t xml:space="preserve">Table 7, </w:t>
        </w:r>
      </w:ins>
      <w:moveTo w:id="2169" w:author="Author">
        <w:r w:rsidRPr="00D864B0">
          <w:rPr>
            <w:sz w:val="22"/>
            <w:szCs w:val="22"/>
          </w:rPr>
          <w:t>Model 7, which is our base model, all independent variables are highly significant and we explain ~72% of the variance</w:t>
        </w:r>
      </w:moveTo>
      <w:ins w:id="2170" w:author="Author">
        <w:r w:rsidR="00DC733B">
          <w:rPr>
            <w:sz w:val="22"/>
            <w:szCs w:val="22"/>
          </w:rPr>
          <w:t xml:space="preserve"> (R</w:t>
        </w:r>
        <w:r w:rsidR="00DC733B" w:rsidRPr="00475A93">
          <w:rPr>
            <w:sz w:val="22"/>
            <w:szCs w:val="22"/>
            <w:vertAlign w:val="superscript"/>
            <w:rPrChange w:id="2171" w:author="Author">
              <w:rPr>
                <w:sz w:val="22"/>
                <w:szCs w:val="22"/>
              </w:rPr>
            </w:rPrChange>
          </w:rPr>
          <w:t>2</w:t>
        </w:r>
        <w:r w:rsidR="00DC733B">
          <w:rPr>
            <w:sz w:val="22"/>
            <w:szCs w:val="22"/>
          </w:rPr>
          <w:t>=</w:t>
        </w:r>
        <w:r w:rsidR="00DC733B" w:rsidRPr="00DC733B">
          <w:t xml:space="preserve"> </w:t>
        </w:r>
        <w:r w:rsidR="00DC733B" w:rsidRPr="00DC733B">
          <w:rPr>
            <w:sz w:val="22"/>
            <w:szCs w:val="22"/>
          </w:rPr>
          <w:t>0.7255838</w:t>
        </w:r>
        <w:r w:rsidR="00DC733B">
          <w:rPr>
            <w:sz w:val="22"/>
            <w:szCs w:val="22"/>
          </w:rPr>
          <w:t>)</w:t>
        </w:r>
      </w:ins>
      <w:moveTo w:id="2172" w:author="Author">
        <w:r w:rsidRPr="00D864B0">
          <w:rPr>
            <w:sz w:val="22"/>
            <w:szCs w:val="22"/>
          </w:rPr>
          <w:t xml:space="preserve">. The per capita downloads grow with GDP, as well as with </w:t>
        </w:r>
        <w:r w:rsidRPr="00D864B0">
          <w:rPr>
            <w:sz w:val="22"/>
            <w:szCs w:val="22"/>
          </w:rPr>
          <w:lastRenderedPageBreak/>
          <w:t xml:space="preserve">the share of researchers in the workforce. On the other hand, shadow library usage is moderated by internet proficiency. </w:t>
        </w:r>
      </w:moveTo>
    </w:p>
    <w:moveToRangeEnd w:id="2166"/>
    <w:p w14:paraId="529B40FE" w14:textId="255D76D4" w:rsidR="00BB0E2C" w:rsidRPr="00D864B0" w:rsidRDefault="00BB0E2C" w:rsidP="00BB0E2C">
      <w:pPr>
        <w:pStyle w:val="BodyText"/>
      </w:pPr>
      <w:del w:id="2173" w:author="Author">
        <w:r w:rsidRPr="00D864B0" w:rsidDel="0078642C">
          <w:br w:type="page"/>
        </w:r>
      </w:del>
    </w:p>
    <w:p w14:paraId="3AEF4CE3" w14:textId="58E06E9F" w:rsidR="007950A5" w:rsidRDefault="007950A5" w:rsidP="007950A5">
      <w:pPr>
        <w:pStyle w:val="Caption"/>
        <w:rPr>
          <w:ins w:id="2174" w:author="Author"/>
        </w:rPr>
      </w:pPr>
      <w:moveToRangeStart w:id="2175" w:author="Author" w:name="move49773532"/>
      <w:moveTo w:id="2176" w:author="Author">
        <w:r w:rsidRPr="00D864B0">
          <w:t xml:space="preserve">Table </w:t>
        </w:r>
        <w:r>
          <w:fldChar w:fldCharType="begin"/>
        </w:r>
        <w:r>
          <w:instrText xml:space="preserve"> SEQ Table \* ARABIC </w:instrText>
        </w:r>
        <w:r>
          <w:fldChar w:fldCharType="separate"/>
        </w:r>
        <w:r w:rsidRPr="00D864B0">
          <w:rPr>
            <w:noProof/>
          </w:rPr>
          <w:t>7</w:t>
        </w:r>
        <w:r>
          <w:rPr>
            <w:noProof/>
          </w:rPr>
          <w:fldChar w:fldCharType="end"/>
        </w:r>
      </w:moveTo>
      <w:ins w:id="2177" w:author="Author">
        <w:r>
          <w:t>.</w:t>
        </w:r>
      </w:ins>
      <w:moveTo w:id="2178" w:author="Author">
        <w:del w:id="2179" w:author="Author">
          <w:r w:rsidRPr="00D864B0" w:rsidDel="007950A5">
            <w:delText>:</w:delText>
          </w:r>
        </w:del>
        <w:r w:rsidRPr="00D864B0">
          <w:t xml:space="preserve"> European models I. (DV: download per capita)</w:t>
        </w:r>
      </w:moveTo>
    </w:p>
    <w:tbl>
      <w:tblPr>
        <w:tblStyle w:val="TableGridLight"/>
        <w:tblW w:w="5000" w:type="pct"/>
        <w:tblLook w:val="0420" w:firstRow="1" w:lastRow="0" w:firstColumn="0" w:lastColumn="0" w:noHBand="0" w:noVBand="1"/>
        <w:tblPrChange w:id="2180" w:author="Author">
          <w:tblPr>
            <w:tblW w:w="5000" w:type="pct"/>
            <w:jc w:val="center"/>
            <w:tblLook w:val="0420" w:firstRow="1" w:lastRow="0" w:firstColumn="0" w:lastColumn="0" w:noHBand="0" w:noVBand="1"/>
          </w:tblPr>
        </w:tblPrChange>
      </w:tblPr>
      <w:tblGrid>
        <w:gridCol w:w="1557"/>
        <w:gridCol w:w="1558"/>
        <w:gridCol w:w="1558"/>
        <w:gridCol w:w="1558"/>
        <w:gridCol w:w="1558"/>
        <w:gridCol w:w="1561"/>
        <w:tblGridChange w:id="2181">
          <w:tblGrid>
            <w:gridCol w:w="1560"/>
            <w:gridCol w:w="1560"/>
            <w:gridCol w:w="1559"/>
            <w:gridCol w:w="1559"/>
            <w:gridCol w:w="242"/>
            <w:gridCol w:w="1317"/>
            <w:gridCol w:w="1563"/>
          </w:tblGrid>
        </w:tblGridChange>
      </w:tblGrid>
      <w:tr w:rsidR="00DC733B" w:rsidRPr="00475A93" w14:paraId="223D5B01" w14:textId="77777777" w:rsidTr="00667F7A">
        <w:trPr>
          <w:ins w:id="2182" w:author="Author"/>
          <w:trPrChange w:id="2183" w:author="Author">
            <w:trPr>
              <w:cantSplit/>
              <w:jc w:val="center"/>
            </w:trPr>
          </w:trPrChange>
        </w:trPr>
        <w:tc>
          <w:tcPr>
            <w:tcW w:w="833" w:type="pct"/>
            <w:tcPrChange w:id="2184" w:author="Author">
              <w:tcPr>
                <w:tcW w:w="833" w:type="pct"/>
                <w:tcBorders>
                  <w:top w:val="single" w:sz="6" w:space="0" w:color="000000"/>
                </w:tcBorders>
                <w:shd w:val="clear" w:color="auto" w:fill="FFFFFF"/>
                <w:tcMar>
                  <w:top w:w="0" w:type="dxa"/>
                  <w:left w:w="0" w:type="dxa"/>
                  <w:bottom w:w="0" w:type="dxa"/>
                  <w:right w:w="0" w:type="dxa"/>
                </w:tcMar>
              </w:tcPr>
            </w:tcPrChange>
          </w:tcPr>
          <w:p w14:paraId="376A38F1" w14:textId="77777777" w:rsidR="00DC733B" w:rsidRPr="00475A93" w:rsidRDefault="00DC733B">
            <w:pPr>
              <w:ind w:left="86" w:right="86"/>
              <w:jc w:val="center"/>
              <w:rPr>
                <w:ins w:id="2185" w:author="Author"/>
                <w:rFonts w:cstheme="minorHAnsi"/>
                <w:sz w:val="16"/>
                <w:szCs w:val="16"/>
                <w:rPrChange w:id="2186" w:author="Author">
                  <w:rPr>
                    <w:ins w:id="2187" w:author="Author"/>
                  </w:rPr>
                </w:rPrChange>
              </w:rPr>
              <w:pPrChange w:id="2188" w:author="Author">
                <w:pPr>
                  <w:spacing w:before="80" w:after="80"/>
                  <w:ind w:left="80" w:right="80"/>
                  <w:jc w:val="center"/>
                </w:pPr>
              </w:pPrChange>
            </w:pPr>
          </w:p>
        </w:tc>
        <w:tc>
          <w:tcPr>
            <w:tcW w:w="833" w:type="pct"/>
            <w:tcPrChange w:id="2189"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174594" w14:textId="77777777" w:rsidR="00DC733B" w:rsidRPr="00475A93" w:rsidRDefault="00DC733B">
            <w:pPr>
              <w:ind w:left="86" w:right="86"/>
              <w:jc w:val="center"/>
              <w:rPr>
                <w:ins w:id="2190" w:author="Author"/>
                <w:rFonts w:cstheme="minorHAnsi"/>
                <w:sz w:val="16"/>
                <w:szCs w:val="16"/>
                <w:rPrChange w:id="2191" w:author="Author">
                  <w:rPr>
                    <w:ins w:id="2192" w:author="Author"/>
                  </w:rPr>
                </w:rPrChange>
              </w:rPr>
              <w:pPrChange w:id="2193" w:author="Author">
                <w:pPr>
                  <w:spacing w:before="80" w:after="80"/>
                  <w:ind w:left="80" w:right="80"/>
                  <w:jc w:val="center"/>
                </w:pPr>
              </w:pPrChange>
            </w:pPr>
            <w:ins w:id="2194" w:author="Author">
              <w:r w:rsidRPr="00475A93">
                <w:rPr>
                  <w:rFonts w:eastAsia="Arial" w:cstheme="minorHAnsi"/>
                  <w:color w:val="111111"/>
                  <w:sz w:val="16"/>
                  <w:szCs w:val="16"/>
                  <w:rPrChange w:id="2195" w:author="Author">
                    <w:rPr>
                      <w:rFonts w:ascii="Arial" w:eastAsia="Arial" w:hAnsi="Arial" w:cs="Arial"/>
                      <w:color w:val="111111"/>
                    </w:rPr>
                  </w:rPrChange>
                </w:rPr>
                <w:t>Model 7</w:t>
              </w:r>
            </w:ins>
          </w:p>
        </w:tc>
        <w:tc>
          <w:tcPr>
            <w:tcW w:w="833" w:type="pct"/>
            <w:tcPrChange w:id="2196"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74D4F1F0" w14:textId="77777777" w:rsidR="00DC733B" w:rsidRPr="00475A93" w:rsidRDefault="00DC733B">
            <w:pPr>
              <w:ind w:left="86" w:right="86"/>
              <w:jc w:val="center"/>
              <w:rPr>
                <w:ins w:id="2197" w:author="Author"/>
                <w:rFonts w:cstheme="minorHAnsi"/>
                <w:sz w:val="16"/>
                <w:szCs w:val="16"/>
                <w:rPrChange w:id="2198" w:author="Author">
                  <w:rPr>
                    <w:ins w:id="2199" w:author="Author"/>
                  </w:rPr>
                </w:rPrChange>
              </w:rPr>
              <w:pPrChange w:id="2200" w:author="Author">
                <w:pPr>
                  <w:spacing w:before="80" w:after="80"/>
                  <w:ind w:left="80" w:right="80"/>
                  <w:jc w:val="center"/>
                </w:pPr>
              </w:pPrChange>
            </w:pPr>
            <w:ins w:id="2201" w:author="Author">
              <w:r w:rsidRPr="00475A93">
                <w:rPr>
                  <w:rFonts w:eastAsia="Arial" w:cstheme="minorHAnsi"/>
                  <w:color w:val="111111"/>
                  <w:sz w:val="16"/>
                  <w:szCs w:val="16"/>
                  <w:rPrChange w:id="2202" w:author="Author">
                    <w:rPr>
                      <w:rFonts w:ascii="Arial" w:eastAsia="Arial" w:hAnsi="Arial" w:cs="Arial"/>
                      <w:color w:val="111111"/>
                    </w:rPr>
                  </w:rPrChange>
                </w:rPr>
                <w:t>Model 8</w:t>
              </w:r>
            </w:ins>
          </w:p>
        </w:tc>
        <w:tc>
          <w:tcPr>
            <w:tcW w:w="833" w:type="pct"/>
            <w:tcPrChange w:id="2203" w:author="Author">
              <w:tcPr>
                <w:tcW w:w="833"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285286B7" w14:textId="77777777" w:rsidR="00DC733B" w:rsidRPr="00475A93" w:rsidRDefault="00DC733B">
            <w:pPr>
              <w:ind w:left="86" w:right="86"/>
              <w:jc w:val="center"/>
              <w:rPr>
                <w:ins w:id="2204" w:author="Author"/>
                <w:rFonts w:cstheme="minorHAnsi"/>
                <w:sz w:val="16"/>
                <w:szCs w:val="16"/>
                <w:rPrChange w:id="2205" w:author="Author">
                  <w:rPr>
                    <w:ins w:id="2206" w:author="Author"/>
                  </w:rPr>
                </w:rPrChange>
              </w:rPr>
              <w:pPrChange w:id="2207" w:author="Author">
                <w:pPr>
                  <w:spacing w:before="80" w:after="80"/>
                  <w:ind w:left="80" w:right="80"/>
                  <w:jc w:val="center"/>
                </w:pPr>
              </w:pPrChange>
            </w:pPr>
            <w:ins w:id="2208" w:author="Author">
              <w:r w:rsidRPr="00475A93">
                <w:rPr>
                  <w:rFonts w:eastAsia="Arial" w:cstheme="minorHAnsi"/>
                  <w:color w:val="111111"/>
                  <w:sz w:val="16"/>
                  <w:szCs w:val="16"/>
                  <w:rPrChange w:id="2209" w:author="Author">
                    <w:rPr>
                      <w:rFonts w:ascii="Arial" w:eastAsia="Arial" w:hAnsi="Arial" w:cs="Arial"/>
                      <w:color w:val="111111"/>
                    </w:rPr>
                  </w:rPrChange>
                </w:rPr>
                <w:t>Model 9</w:t>
              </w:r>
            </w:ins>
          </w:p>
        </w:tc>
        <w:tc>
          <w:tcPr>
            <w:tcW w:w="833" w:type="pct"/>
            <w:tcPrChange w:id="2210" w:author="Author">
              <w:tcPr>
                <w:tcW w:w="833"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0106E989" w14:textId="77777777" w:rsidR="00DC733B" w:rsidRPr="00475A93" w:rsidRDefault="00DC733B">
            <w:pPr>
              <w:ind w:left="86" w:right="86"/>
              <w:jc w:val="center"/>
              <w:rPr>
                <w:ins w:id="2211" w:author="Author"/>
                <w:rFonts w:cstheme="minorHAnsi"/>
                <w:sz w:val="16"/>
                <w:szCs w:val="16"/>
                <w:rPrChange w:id="2212" w:author="Author">
                  <w:rPr>
                    <w:ins w:id="2213" w:author="Author"/>
                  </w:rPr>
                </w:rPrChange>
              </w:rPr>
              <w:pPrChange w:id="2214" w:author="Author">
                <w:pPr>
                  <w:spacing w:before="80" w:after="80"/>
                  <w:ind w:left="80" w:right="80"/>
                  <w:jc w:val="center"/>
                </w:pPr>
              </w:pPrChange>
            </w:pPr>
            <w:ins w:id="2215" w:author="Author">
              <w:r w:rsidRPr="00475A93">
                <w:rPr>
                  <w:rFonts w:eastAsia="Arial" w:cstheme="minorHAnsi"/>
                  <w:color w:val="111111"/>
                  <w:sz w:val="16"/>
                  <w:szCs w:val="16"/>
                  <w:rPrChange w:id="2216" w:author="Author">
                    <w:rPr>
                      <w:rFonts w:ascii="Arial" w:eastAsia="Arial" w:hAnsi="Arial" w:cs="Arial"/>
                      <w:color w:val="111111"/>
                    </w:rPr>
                  </w:rPrChange>
                </w:rPr>
                <w:t>Model `10</w:t>
              </w:r>
            </w:ins>
          </w:p>
        </w:tc>
        <w:tc>
          <w:tcPr>
            <w:tcW w:w="835" w:type="pct"/>
            <w:tcPrChange w:id="2217" w:author="Author">
              <w:tcPr>
                <w:tcW w:w="83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0139D217" w14:textId="463B8ED9" w:rsidR="00DC733B" w:rsidRPr="00475A93" w:rsidRDefault="00DC733B">
            <w:pPr>
              <w:ind w:left="86" w:right="86"/>
              <w:jc w:val="center"/>
              <w:rPr>
                <w:ins w:id="2218" w:author="Author"/>
                <w:rFonts w:cstheme="minorHAnsi"/>
                <w:sz w:val="16"/>
                <w:szCs w:val="16"/>
                <w:rPrChange w:id="2219" w:author="Author">
                  <w:rPr>
                    <w:ins w:id="2220" w:author="Author"/>
                  </w:rPr>
                </w:rPrChange>
              </w:rPr>
              <w:pPrChange w:id="2221" w:author="Author">
                <w:pPr>
                  <w:spacing w:before="80" w:after="80"/>
                  <w:ind w:left="80" w:right="80"/>
                  <w:jc w:val="center"/>
                </w:pPr>
              </w:pPrChange>
            </w:pPr>
            <w:ins w:id="2222" w:author="Author">
              <w:r w:rsidRPr="00475A93">
                <w:rPr>
                  <w:rFonts w:eastAsia="Arial" w:cstheme="minorHAnsi"/>
                  <w:color w:val="111111"/>
                  <w:sz w:val="16"/>
                  <w:szCs w:val="16"/>
                  <w:rPrChange w:id="2223" w:author="Author">
                    <w:rPr>
                      <w:rFonts w:ascii="Arial" w:eastAsia="Arial" w:hAnsi="Arial" w:cs="Arial"/>
                      <w:color w:val="111111"/>
                    </w:rPr>
                  </w:rPrChange>
                </w:rPr>
                <w:t>Model 1</w:t>
              </w:r>
              <w:r>
                <w:rPr>
                  <w:rFonts w:eastAsia="Arial" w:cstheme="minorHAnsi"/>
                  <w:color w:val="111111"/>
                  <w:sz w:val="16"/>
                  <w:szCs w:val="16"/>
                </w:rPr>
                <w:t>1</w:t>
              </w:r>
            </w:ins>
          </w:p>
        </w:tc>
      </w:tr>
      <w:tr w:rsidR="00DC733B" w:rsidRPr="00475A93" w14:paraId="623E7FBB" w14:textId="77777777" w:rsidTr="00667F7A">
        <w:trPr>
          <w:ins w:id="2224" w:author="Author"/>
          <w:trPrChange w:id="2225" w:author="Author">
            <w:trPr>
              <w:cantSplit/>
              <w:jc w:val="center"/>
            </w:trPr>
          </w:trPrChange>
        </w:trPr>
        <w:tc>
          <w:tcPr>
            <w:tcW w:w="833" w:type="pct"/>
            <w:vMerge w:val="restart"/>
            <w:tcPrChange w:id="2226" w:author="Author">
              <w:tcPr>
                <w:tcW w:w="833" w:type="pct"/>
                <w:vMerge w:val="restart"/>
                <w:shd w:val="clear" w:color="auto" w:fill="FFFFFF"/>
                <w:tcMar>
                  <w:top w:w="0" w:type="dxa"/>
                  <w:left w:w="0" w:type="dxa"/>
                  <w:bottom w:w="0" w:type="dxa"/>
                  <w:right w:w="0" w:type="dxa"/>
                </w:tcMar>
              </w:tcPr>
            </w:tcPrChange>
          </w:tcPr>
          <w:p w14:paraId="26D8FF81" w14:textId="77777777" w:rsidR="00DC733B" w:rsidRPr="00475A93" w:rsidRDefault="00DC733B">
            <w:pPr>
              <w:ind w:left="86" w:right="86"/>
              <w:rPr>
                <w:ins w:id="2227" w:author="Author"/>
                <w:rFonts w:cstheme="minorHAnsi"/>
                <w:sz w:val="16"/>
                <w:szCs w:val="16"/>
                <w:rPrChange w:id="2228" w:author="Author">
                  <w:rPr>
                    <w:ins w:id="2229" w:author="Author"/>
                  </w:rPr>
                </w:rPrChange>
              </w:rPr>
              <w:pPrChange w:id="2230" w:author="Author">
                <w:pPr>
                  <w:spacing w:before="80" w:after="80"/>
                  <w:ind w:left="80" w:right="80"/>
                </w:pPr>
              </w:pPrChange>
            </w:pPr>
            <w:ins w:id="2231" w:author="Author">
              <w:r w:rsidRPr="00475A93">
                <w:rPr>
                  <w:rFonts w:eastAsia="Arial" w:cstheme="minorHAnsi"/>
                  <w:color w:val="111111"/>
                  <w:sz w:val="16"/>
                  <w:szCs w:val="16"/>
                  <w:rPrChange w:id="2232" w:author="Author">
                    <w:rPr>
                      <w:rFonts w:ascii="Arial" w:eastAsia="Arial" w:hAnsi="Arial" w:cs="Arial"/>
                      <w:color w:val="111111"/>
                    </w:rPr>
                  </w:rPrChange>
                </w:rPr>
                <w:t>(Intercept)</w:t>
              </w:r>
            </w:ins>
          </w:p>
        </w:tc>
        <w:tc>
          <w:tcPr>
            <w:tcW w:w="833" w:type="pct"/>
            <w:tcPrChange w:id="2233" w:author="Author">
              <w:tcPr>
                <w:tcW w:w="833" w:type="pct"/>
                <w:shd w:val="clear" w:color="auto" w:fill="FFFFFF"/>
                <w:tcMar>
                  <w:top w:w="0" w:type="dxa"/>
                  <w:left w:w="0" w:type="dxa"/>
                  <w:bottom w:w="0" w:type="dxa"/>
                  <w:right w:w="0" w:type="dxa"/>
                </w:tcMar>
              </w:tcPr>
            </w:tcPrChange>
          </w:tcPr>
          <w:p w14:paraId="6DCEC3A7" w14:textId="77777777" w:rsidR="00DC733B" w:rsidRPr="00475A93" w:rsidRDefault="00DC733B">
            <w:pPr>
              <w:ind w:left="86" w:right="86"/>
              <w:jc w:val="right"/>
              <w:rPr>
                <w:ins w:id="2234" w:author="Author"/>
                <w:rFonts w:cstheme="minorHAnsi"/>
                <w:sz w:val="16"/>
                <w:szCs w:val="16"/>
                <w:rPrChange w:id="2235" w:author="Author">
                  <w:rPr>
                    <w:ins w:id="2236" w:author="Author"/>
                  </w:rPr>
                </w:rPrChange>
              </w:rPr>
              <w:pPrChange w:id="2237" w:author="Author">
                <w:pPr>
                  <w:spacing w:before="80" w:after="80"/>
                  <w:ind w:left="80" w:right="80"/>
                  <w:jc w:val="right"/>
                </w:pPr>
              </w:pPrChange>
            </w:pPr>
            <w:ins w:id="2238" w:author="Author">
              <w:r w:rsidRPr="00475A93">
                <w:rPr>
                  <w:rFonts w:eastAsia="Arial" w:cstheme="minorHAnsi"/>
                  <w:color w:val="111111"/>
                  <w:sz w:val="16"/>
                  <w:szCs w:val="16"/>
                  <w:rPrChange w:id="2239" w:author="Author">
                    <w:rPr>
                      <w:rFonts w:ascii="Arial" w:eastAsia="Arial" w:hAnsi="Arial" w:cs="Arial"/>
                      <w:color w:val="111111"/>
                    </w:rPr>
                  </w:rPrChange>
                </w:rPr>
                <w:t>6.438 ***</w:t>
              </w:r>
            </w:ins>
          </w:p>
        </w:tc>
        <w:tc>
          <w:tcPr>
            <w:tcW w:w="833" w:type="pct"/>
            <w:tcPrChange w:id="2240" w:author="Author">
              <w:tcPr>
                <w:tcW w:w="833" w:type="pct"/>
                <w:shd w:val="clear" w:color="auto" w:fill="FFFFFF"/>
                <w:tcMar>
                  <w:top w:w="0" w:type="dxa"/>
                  <w:left w:w="0" w:type="dxa"/>
                  <w:bottom w:w="0" w:type="dxa"/>
                  <w:right w:w="0" w:type="dxa"/>
                </w:tcMar>
              </w:tcPr>
            </w:tcPrChange>
          </w:tcPr>
          <w:p w14:paraId="3034C050" w14:textId="77777777" w:rsidR="00DC733B" w:rsidRPr="00475A93" w:rsidRDefault="00DC733B">
            <w:pPr>
              <w:ind w:left="86" w:right="86"/>
              <w:jc w:val="right"/>
              <w:rPr>
                <w:ins w:id="2241" w:author="Author"/>
                <w:rFonts w:cstheme="minorHAnsi"/>
                <w:sz w:val="16"/>
                <w:szCs w:val="16"/>
                <w:rPrChange w:id="2242" w:author="Author">
                  <w:rPr>
                    <w:ins w:id="2243" w:author="Author"/>
                  </w:rPr>
                </w:rPrChange>
              </w:rPr>
              <w:pPrChange w:id="2244" w:author="Author">
                <w:pPr>
                  <w:spacing w:before="80" w:after="80"/>
                  <w:ind w:left="80" w:right="80"/>
                  <w:jc w:val="right"/>
                </w:pPr>
              </w:pPrChange>
            </w:pPr>
            <w:ins w:id="2245" w:author="Author">
              <w:r w:rsidRPr="00475A93">
                <w:rPr>
                  <w:rFonts w:eastAsia="Arial" w:cstheme="minorHAnsi"/>
                  <w:color w:val="111111"/>
                  <w:sz w:val="16"/>
                  <w:szCs w:val="16"/>
                  <w:rPrChange w:id="2246" w:author="Author">
                    <w:rPr>
                      <w:rFonts w:ascii="Arial" w:eastAsia="Arial" w:hAnsi="Arial" w:cs="Arial"/>
                      <w:color w:val="111111"/>
                    </w:rPr>
                  </w:rPrChange>
                </w:rPr>
                <w:t>6.295 ***</w:t>
              </w:r>
            </w:ins>
          </w:p>
        </w:tc>
        <w:tc>
          <w:tcPr>
            <w:tcW w:w="833" w:type="pct"/>
            <w:tcPrChange w:id="2247" w:author="Author">
              <w:tcPr>
                <w:tcW w:w="833" w:type="pct"/>
                <w:shd w:val="clear" w:color="auto" w:fill="FFFFFF"/>
                <w:tcMar>
                  <w:top w:w="0" w:type="dxa"/>
                  <w:left w:w="0" w:type="dxa"/>
                  <w:bottom w:w="0" w:type="dxa"/>
                  <w:right w:w="0" w:type="dxa"/>
                </w:tcMar>
              </w:tcPr>
            </w:tcPrChange>
          </w:tcPr>
          <w:p w14:paraId="72C288D0" w14:textId="77777777" w:rsidR="00DC733B" w:rsidRPr="00475A93" w:rsidRDefault="00DC733B">
            <w:pPr>
              <w:ind w:left="86" w:right="86"/>
              <w:jc w:val="right"/>
              <w:rPr>
                <w:ins w:id="2248" w:author="Author"/>
                <w:rFonts w:cstheme="minorHAnsi"/>
                <w:sz w:val="16"/>
                <w:szCs w:val="16"/>
                <w:rPrChange w:id="2249" w:author="Author">
                  <w:rPr>
                    <w:ins w:id="2250" w:author="Author"/>
                  </w:rPr>
                </w:rPrChange>
              </w:rPr>
              <w:pPrChange w:id="2251" w:author="Author">
                <w:pPr>
                  <w:spacing w:before="80" w:after="80"/>
                  <w:ind w:left="80" w:right="80"/>
                  <w:jc w:val="right"/>
                </w:pPr>
              </w:pPrChange>
            </w:pPr>
            <w:ins w:id="2252" w:author="Author">
              <w:r w:rsidRPr="00475A93">
                <w:rPr>
                  <w:rFonts w:eastAsia="Arial" w:cstheme="minorHAnsi"/>
                  <w:color w:val="111111"/>
                  <w:sz w:val="16"/>
                  <w:szCs w:val="16"/>
                  <w:rPrChange w:id="2253" w:author="Author">
                    <w:rPr>
                      <w:rFonts w:ascii="Arial" w:eastAsia="Arial" w:hAnsi="Arial" w:cs="Arial"/>
                      <w:color w:val="111111"/>
                    </w:rPr>
                  </w:rPrChange>
                </w:rPr>
                <w:t xml:space="preserve">-0.143    </w:t>
              </w:r>
            </w:ins>
          </w:p>
        </w:tc>
        <w:tc>
          <w:tcPr>
            <w:tcW w:w="833" w:type="pct"/>
            <w:tcPrChange w:id="2254" w:author="Author">
              <w:tcPr>
                <w:tcW w:w="833" w:type="pct"/>
                <w:gridSpan w:val="2"/>
                <w:shd w:val="clear" w:color="auto" w:fill="FFFFFF"/>
                <w:tcMar>
                  <w:top w:w="0" w:type="dxa"/>
                  <w:left w:w="0" w:type="dxa"/>
                  <w:bottom w:w="0" w:type="dxa"/>
                  <w:right w:w="0" w:type="dxa"/>
                </w:tcMar>
              </w:tcPr>
            </w:tcPrChange>
          </w:tcPr>
          <w:p w14:paraId="2C0785E8" w14:textId="77777777" w:rsidR="00DC733B" w:rsidRPr="00475A93" w:rsidRDefault="00DC733B">
            <w:pPr>
              <w:ind w:left="86" w:right="86"/>
              <w:jc w:val="right"/>
              <w:rPr>
                <w:ins w:id="2255" w:author="Author"/>
                <w:rFonts w:cstheme="minorHAnsi"/>
                <w:sz w:val="16"/>
                <w:szCs w:val="16"/>
                <w:rPrChange w:id="2256" w:author="Author">
                  <w:rPr>
                    <w:ins w:id="2257" w:author="Author"/>
                  </w:rPr>
                </w:rPrChange>
              </w:rPr>
              <w:pPrChange w:id="2258" w:author="Author">
                <w:pPr>
                  <w:spacing w:before="80" w:after="80"/>
                  <w:ind w:left="80" w:right="80"/>
                  <w:jc w:val="right"/>
                </w:pPr>
              </w:pPrChange>
            </w:pPr>
            <w:ins w:id="2259" w:author="Author">
              <w:r w:rsidRPr="00475A93">
                <w:rPr>
                  <w:rFonts w:eastAsia="Arial" w:cstheme="minorHAnsi"/>
                  <w:color w:val="111111"/>
                  <w:sz w:val="16"/>
                  <w:szCs w:val="16"/>
                  <w:rPrChange w:id="2260" w:author="Author">
                    <w:rPr>
                      <w:rFonts w:ascii="Arial" w:eastAsia="Arial" w:hAnsi="Arial" w:cs="Arial"/>
                      <w:color w:val="111111"/>
                    </w:rPr>
                  </w:rPrChange>
                </w:rPr>
                <w:t>6.353 ***</w:t>
              </w:r>
            </w:ins>
          </w:p>
        </w:tc>
        <w:tc>
          <w:tcPr>
            <w:tcW w:w="835" w:type="pct"/>
            <w:tcPrChange w:id="2261" w:author="Author">
              <w:tcPr>
                <w:tcW w:w="835" w:type="pct"/>
                <w:shd w:val="clear" w:color="auto" w:fill="FFFFFF"/>
                <w:tcMar>
                  <w:top w:w="0" w:type="dxa"/>
                  <w:left w:w="0" w:type="dxa"/>
                  <w:bottom w:w="0" w:type="dxa"/>
                  <w:right w:w="0" w:type="dxa"/>
                </w:tcMar>
              </w:tcPr>
            </w:tcPrChange>
          </w:tcPr>
          <w:p w14:paraId="37A8CFF3" w14:textId="77777777" w:rsidR="00DC733B" w:rsidRPr="00475A93" w:rsidRDefault="00DC733B">
            <w:pPr>
              <w:ind w:left="86" w:right="86"/>
              <w:jc w:val="right"/>
              <w:rPr>
                <w:ins w:id="2262" w:author="Author"/>
                <w:rFonts w:cstheme="minorHAnsi"/>
                <w:sz w:val="16"/>
                <w:szCs w:val="16"/>
                <w:rPrChange w:id="2263" w:author="Author">
                  <w:rPr>
                    <w:ins w:id="2264" w:author="Author"/>
                  </w:rPr>
                </w:rPrChange>
              </w:rPr>
              <w:pPrChange w:id="2265" w:author="Author">
                <w:pPr>
                  <w:spacing w:before="80" w:after="80"/>
                  <w:ind w:left="80" w:right="80"/>
                  <w:jc w:val="right"/>
                </w:pPr>
              </w:pPrChange>
            </w:pPr>
            <w:ins w:id="2266" w:author="Author">
              <w:r w:rsidRPr="00475A93">
                <w:rPr>
                  <w:rFonts w:eastAsia="Arial" w:cstheme="minorHAnsi"/>
                  <w:color w:val="111111"/>
                  <w:sz w:val="16"/>
                  <w:szCs w:val="16"/>
                  <w:rPrChange w:id="2267" w:author="Author">
                    <w:rPr>
                      <w:rFonts w:ascii="Arial" w:eastAsia="Arial" w:hAnsi="Arial" w:cs="Arial"/>
                      <w:color w:val="111111"/>
                    </w:rPr>
                  </w:rPrChange>
                </w:rPr>
                <w:t>4.050 ***</w:t>
              </w:r>
            </w:ins>
          </w:p>
        </w:tc>
      </w:tr>
      <w:tr w:rsidR="00DC733B" w:rsidRPr="00475A93" w14:paraId="44DCE306" w14:textId="77777777" w:rsidTr="00667F7A">
        <w:trPr>
          <w:ins w:id="2268" w:author="Author"/>
          <w:trPrChange w:id="2269" w:author="Author">
            <w:trPr>
              <w:cantSplit/>
              <w:jc w:val="center"/>
            </w:trPr>
          </w:trPrChange>
        </w:trPr>
        <w:tc>
          <w:tcPr>
            <w:tcW w:w="833" w:type="pct"/>
            <w:vMerge/>
            <w:tcPrChange w:id="2270" w:author="Author">
              <w:tcPr>
                <w:tcW w:w="833" w:type="pct"/>
                <w:vMerge/>
                <w:shd w:val="clear" w:color="auto" w:fill="FFFFFF"/>
                <w:tcMar>
                  <w:top w:w="0" w:type="dxa"/>
                  <w:left w:w="0" w:type="dxa"/>
                  <w:bottom w:w="0" w:type="dxa"/>
                  <w:right w:w="0" w:type="dxa"/>
                </w:tcMar>
              </w:tcPr>
            </w:tcPrChange>
          </w:tcPr>
          <w:p w14:paraId="12B71CB3" w14:textId="77777777" w:rsidR="00DC733B" w:rsidRPr="00475A93" w:rsidRDefault="00DC733B">
            <w:pPr>
              <w:ind w:left="86" w:right="86"/>
              <w:rPr>
                <w:ins w:id="2271" w:author="Author"/>
                <w:rFonts w:cstheme="minorHAnsi"/>
                <w:sz w:val="16"/>
                <w:szCs w:val="16"/>
                <w:rPrChange w:id="2272" w:author="Author">
                  <w:rPr>
                    <w:ins w:id="2273" w:author="Author"/>
                  </w:rPr>
                </w:rPrChange>
              </w:rPr>
              <w:pPrChange w:id="2274" w:author="Author">
                <w:pPr>
                  <w:spacing w:before="80" w:after="80"/>
                  <w:ind w:left="80" w:right="80"/>
                </w:pPr>
              </w:pPrChange>
            </w:pPr>
          </w:p>
        </w:tc>
        <w:tc>
          <w:tcPr>
            <w:tcW w:w="833" w:type="pct"/>
            <w:tcPrChange w:id="2275" w:author="Author">
              <w:tcPr>
                <w:tcW w:w="833" w:type="pct"/>
                <w:shd w:val="clear" w:color="auto" w:fill="FFFFFF"/>
                <w:tcMar>
                  <w:top w:w="0" w:type="dxa"/>
                  <w:left w:w="0" w:type="dxa"/>
                  <w:bottom w:w="0" w:type="dxa"/>
                  <w:right w:w="0" w:type="dxa"/>
                </w:tcMar>
              </w:tcPr>
            </w:tcPrChange>
          </w:tcPr>
          <w:p w14:paraId="15D4CADC" w14:textId="77777777" w:rsidR="00DC733B" w:rsidRPr="00475A93" w:rsidRDefault="00DC733B">
            <w:pPr>
              <w:ind w:left="86" w:right="86"/>
              <w:jc w:val="right"/>
              <w:rPr>
                <w:ins w:id="2276" w:author="Author"/>
                <w:rFonts w:cstheme="minorHAnsi"/>
                <w:sz w:val="16"/>
                <w:szCs w:val="16"/>
                <w:rPrChange w:id="2277" w:author="Author">
                  <w:rPr>
                    <w:ins w:id="2278" w:author="Author"/>
                  </w:rPr>
                </w:rPrChange>
              </w:rPr>
              <w:pPrChange w:id="2279" w:author="Author">
                <w:pPr>
                  <w:spacing w:before="80" w:after="80"/>
                  <w:ind w:left="80" w:right="80"/>
                  <w:jc w:val="right"/>
                </w:pPr>
              </w:pPrChange>
            </w:pPr>
            <w:ins w:id="2280" w:author="Author">
              <w:r w:rsidRPr="00475A93">
                <w:rPr>
                  <w:rFonts w:eastAsia="Arial" w:cstheme="minorHAnsi"/>
                  <w:color w:val="111111"/>
                  <w:sz w:val="16"/>
                  <w:szCs w:val="16"/>
                  <w:rPrChange w:id="2281" w:author="Author">
                    <w:rPr>
                      <w:rFonts w:ascii="Arial" w:eastAsia="Arial" w:hAnsi="Arial" w:cs="Arial"/>
                      <w:color w:val="111111"/>
                    </w:rPr>
                  </w:rPrChange>
                </w:rPr>
                <w:t xml:space="preserve">(0.794)   </w:t>
              </w:r>
            </w:ins>
          </w:p>
        </w:tc>
        <w:tc>
          <w:tcPr>
            <w:tcW w:w="833" w:type="pct"/>
            <w:tcPrChange w:id="2282" w:author="Author">
              <w:tcPr>
                <w:tcW w:w="833" w:type="pct"/>
                <w:shd w:val="clear" w:color="auto" w:fill="FFFFFF"/>
                <w:tcMar>
                  <w:top w:w="0" w:type="dxa"/>
                  <w:left w:w="0" w:type="dxa"/>
                  <w:bottom w:w="0" w:type="dxa"/>
                  <w:right w:w="0" w:type="dxa"/>
                </w:tcMar>
              </w:tcPr>
            </w:tcPrChange>
          </w:tcPr>
          <w:p w14:paraId="1F770682" w14:textId="77777777" w:rsidR="00DC733B" w:rsidRPr="00475A93" w:rsidRDefault="00DC733B">
            <w:pPr>
              <w:ind w:left="86" w:right="86"/>
              <w:jc w:val="right"/>
              <w:rPr>
                <w:ins w:id="2283" w:author="Author"/>
                <w:rFonts w:cstheme="minorHAnsi"/>
                <w:sz w:val="16"/>
                <w:szCs w:val="16"/>
                <w:rPrChange w:id="2284" w:author="Author">
                  <w:rPr>
                    <w:ins w:id="2285" w:author="Author"/>
                  </w:rPr>
                </w:rPrChange>
              </w:rPr>
              <w:pPrChange w:id="2286" w:author="Author">
                <w:pPr>
                  <w:spacing w:before="80" w:after="80"/>
                  <w:ind w:left="80" w:right="80"/>
                  <w:jc w:val="right"/>
                </w:pPr>
              </w:pPrChange>
            </w:pPr>
            <w:ins w:id="2287" w:author="Author">
              <w:r w:rsidRPr="00475A93">
                <w:rPr>
                  <w:rFonts w:eastAsia="Arial" w:cstheme="minorHAnsi"/>
                  <w:color w:val="111111"/>
                  <w:sz w:val="16"/>
                  <w:szCs w:val="16"/>
                  <w:rPrChange w:id="2288" w:author="Author">
                    <w:rPr>
                      <w:rFonts w:ascii="Arial" w:eastAsia="Arial" w:hAnsi="Arial" w:cs="Arial"/>
                      <w:color w:val="111111"/>
                    </w:rPr>
                  </w:rPrChange>
                </w:rPr>
                <w:t xml:space="preserve">(0.838)   </w:t>
              </w:r>
            </w:ins>
          </w:p>
        </w:tc>
        <w:tc>
          <w:tcPr>
            <w:tcW w:w="833" w:type="pct"/>
            <w:tcPrChange w:id="2289" w:author="Author">
              <w:tcPr>
                <w:tcW w:w="833" w:type="pct"/>
                <w:shd w:val="clear" w:color="auto" w:fill="FFFFFF"/>
                <w:tcMar>
                  <w:top w:w="0" w:type="dxa"/>
                  <w:left w:w="0" w:type="dxa"/>
                  <w:bottom w:w="0" w:type="dxa"/>
                  <w:right w:w="0" w:type="dxa"/>
                </w:tcMar>
              </w:tcPr>
            </w:tcPrChange>
          </w:tcPr>
          <w:p w14:paraId="34415FA0" w14:textId="77777777" w:rsidR="00DC733B" w:rsidRPr="00475A93" w:rsidRDefault="00DC733B">
            <w:pPr>
              <w:ind w:left="86" w:right="86"/>
              <w:jc w:val="right"/>
              <w:rPr>
                <w:ins w:id="2290" w:author="Author"/>
                <w:rFonts w:cstheme="minorHAnsi"/>
                <w:sz w:val="16"/>
                <w:szCs w:val="16"/>
                <w:rPrChange w:id="2291" w:author="Author">
                  <w:rPr>
                    <w:ins w:id="2292" w:author="Author"/>
                  </w:rPr>
                </w:rPrChange>
              </w:rPr>
              <w:pPrChange w:id="2293" w:author="Author">
                <w:pPr>
                  <w:spacing w:before="80" w:after="80"/>
                  <w:ind w:left="80" w:right="80"/>
                  <w:jc w:val="right"/>
                </w:pPr>
              </w:pPrChange>
            </w:pPr>
            <w:ins w:id="2294" w:author="Author">
              <w:r w:rsidRPr="00475A93">
                <w:rPr>
                  <w:rFonts w:eastAsia="Arial" w:cstheme="minorHAnsi"/>
                  <w:color w:val="111111"/>
                  <w:sz w:val="16"/>
                  <w:szCs w:val="16"/>
                  <w:rPrChange w:id="2295" w:author="Author">
                    <w:rPr>
                      <w:rFonts w:ascii="Arial" w:eastAsia="Arial" w:hAnsi="Arial" w:cs="Arial"/>
                      <w:color w:val="111111"/>
                    </w:rPr>
                  </w:rPrChange>
                </w:rPr>
                <w:t xml:space="preserve">(2.457)   </w:t>
              </w:r>
            </w:ins>
          </w:p>
        </w:tc>
        <w:tc>
          <w:tcPr>
            <w:tcW w:w="833" w:type="pct"/>
            <w:tcPrChange w:id="2296" w:author="Author">
              <w:tcPr>
                <w:tcW w:w="833" w:type="pct"/>
                <w:gridSpan w:val="2"/>
                <w:shd w:val="clear" w:color="auto" w:fill="FFFFFF"/>
                <w:tcMar>
                  <w:top w:w="0" w:type="dxa"/>
                  <w:left w:w="0" w:type="dxa"/>
                  <w:bottom w:w="0" w:type="dxa"/>
                  <w:right w:w="0" w:type="dxa"/>
                </w:tcMar>
              </w:tcPr>
            </w:tcPrChange>
          </w:tcPr>
          <w:p w14:paraId="4AFE5205" w14:textId="77777777" w:rsidR="00DC733B" w:rsidRPr="00475A93" w:rsidRDefault="00DC733B">
            <w:pPr>
              <w:ind w:left="86" w:right="86"/>
              <w:jc w:val="right"/>
              <w:rPr>
                <w:ins w:id="2297" w:author="Author"/>
                <w:rFonts w:cstheme="minorHAnsi"/>
                <w:sz w:val="16"/>
                <w:szCs w:val="16"/>
                <w:rPrChange w:id="2298" w:author="Author">
                  <w:rPr>
                    <w:ins w:id="2299" w:author="Author"/>
                  </w:rPr>
                </w:rPrChange>
              </w:rPr>
              <w:pPrChange w:id="2300" w:author="Author">
                <w:pPr>
                  <w:spacing w:before="80" w:after="80"/>
                  <w:ind w:left="80" w:right="80"/>
                  <w:jc w:val="right"/>
                </w:pPr>
              </w:pPrChange>
            </w:pPr>
            <w:ins w:id="2301" w:author="Author">
              <w:r w:rsidRPr="00475A93">
                <w:rPr>
                  <w:rFonts w:eastAsia="Arial" w:cstheme="minorHAnsi"/>
                  <w:color w:val="111111"/>
                  <w:sz w:val="16"/>
                  <w:szCs w:val="16"/>
                  <w:rPrChange w:id="2302" w:author="Author">
                    <w:rPr>
                      <w:rFonts w:ascii="Arial" w:eastAsia="Arial" w:hAnsi="Arial" w:cs="Arial"/>
                      <w:color w:val="111111"/>
                    </w:rPr>
                  </w:rPrChange>
                </w:rPr>
                <w:t xml:space="preserve">(0.802)   </w:t>
              </w:r>
            </w:ins>
          </w:p>
        </w:tc>
        <w:tc>
          <w:tcPr>
            <w:tcW w:w="835" w:type="pct"/>
            <w:tcPrChange w:id="2303" w:author="Author">
              <w:tcPr>
                <w:tcW w:w="835" w:type="pct"/>
                <w:shd w:val="clear" w:color="auto" w:fill="FFFFFF"/>
                <w:tcMar>
                  <w:top w:w="0" w:type="dxa"/>
                  <w:left w:w="0" w:type="dxa"/>
                  <w:bottom w:w="0" w:type="dxa"/>
                  <w:right w:w="0" w:type="dxa"/>
                </w:tcMar>
              </w:tcPr>
            </w:tcPrChange>
          </w:tcPr>
          <w:p w14:paraId="199D5BF1" w14:textId="77777777" w:rsidR="00DC733B" w:rsidRPr="00475A93" w:rsidRDefault="00DC733B">
            <w:pPr>
              <w:ind w:left="86" w:right="86"/>
              <w:jc w:val="right"/>
              <w:rPr>
                <w:ins w:id="2304" w:author="Author"/>
                <w:rFonts w:cstheme="minorHAnsi"/>
                <w:sz w:val="16"/>
                <w:szCs w:val="16"/>
                <w:rPrChange w:id="2305" w:author="Author">
                  <w:rPr>
                    <w:ins w:id="2306" w:author="Author"/>
                  </w:rPr>
                </w:rPrChange>
              </w:rPr>
              <w:pPrChange w:id="2307" w:author="Author">
                <w:pPr>
                  <w:spacing w:before="80" w:after="80"/>
                  <w:ind w:left="80" w:right="80"/>
                  <w:jc w:val="right"/>
                </w:pPr>
              </w:pPrChange>
            </w:pPr>
            <w:ins w:id="2308" w:author="Author">
              <w:r w:rsidRPr="00475A93">
                <w:rPr>
                  <w:rFonts w:eastAsia="Arial" w:cstheme="minorHAnsi"/>
                  <w:color w:val="111111"/>
                  <w:sz w:val="16"/>
                  <w:szCs w:val="16"/>
                  <w:rPrChange w:id="2309" w:author="Author">
                    <w:rPr>
                      <w:rFonts w:ascii="Arial" w:eastAsia="Arial" w:hAnsi="Arial" w:cs="Arial"/>
                      <w:color w:val="111111"/>
                    </w:rPr>
                  </w:rPrChange>
                </w:rPr>
                <w:t xml:space="preserve">(1.110)   </w:t>
              </w:r>
            </w:ins>
          </w:p>
        </w:tc>
      </w:tr>
      <w:tr w:rsidR="00DC733B" w:rsidRPr="00475A93" w14:paraId="06297BA6" w14:textId="77777777" w:rsidTr="00667F7A">
        <w:trPr>
          <w:ins w:id="2310" w:author="Author"/>
          <w:trPrChange w:id="2311" w:author="Author">
            <w:trPr>
              <w:cantSplit/>
              <w:jc w:val="center"/>
            </w:trPr>
          </w:trPrChange>
        </w:trPr>
        <w:tc>
          <w:tcPr>
            <w:tcW w:w="833" w:type="pct"/>
            <w:vMerge w:val="restart"/>
            <w:tcPrChange w:id="2312" w:author="Author">
              <w:tcPr>
                <w:tcW w:w="833" w:type="pct"/>
                <w:vMerge w:val="restart"/>
                <w:shd w:val="clear" w:color="auto" w:fill="FFFFFF"/>
                <w:tcMar>
                  <w:top w:w="0" w:type="dxa"/>
                  <w:left w:w="0" w:type="dxa"/>
                  <w:bottom w:w="0" w:type="dxa"/>
                  <w:right w:w="0" w:type="dxa"/>
                </w:tcMar>
              </w:tcPr>
            </w:tcPrChange>
          </w:tcPr>
          <w:p w14:paraId="68FE390A" w14:textId="2E8388DF" w:rsidR="00DC733B" w:rsidRPr="00475A93" w:rsidRDefault="00DC733B">
            <w:pPr>
              <w:ind w:left="86" w:right="86"/>
              <w:rPr>
                <w:ins w:id="2313" w:author="Author"/>
                <w:rFonts w:cstheme="minorHAnsi"/>
                <w:sz w:val="16"/>
                <w:szCs w:val="16"/>
                <w:rPrChange w:id="2314" w:author="Author">
                  <w:rPr>
                    <w:ins w:id="2315" w:author="Author"/>
                  </w:rPr>
                </w:rPrChange>
              </w:rPr>
              <w:pPrChange w:id="2316" w:author="Author">
                <w:pPr>
                  <w:spacing w:before="80" w:after="80"/>
                  <w:ind w:left="80" w:right="80"/>
                </w:pPr>
              </w:pPrChange>
            </w:pPr>
            <w:proofErr w:type="gramStart"/>
            <w:ins w:id="2317" w:author="Author">
              <w:r w:rsidRPr="00475A93">
                <w:rPr>
                  <w:rFonts w:eastAsia="Arial" w:cstheme="minorHAnsi"/>
                  <w:color w:val="111111"/>
                  <w:sz w:val="16"/>
                  <w:szCs w:val="16"/>
                  <w:rPrChange w:id="2318" w:author="Author">
                    <w:rPr>
                      <w:rFonts w:ascii="Arial" w:eastAsia="Arial" w:hAnsi="Arial" w:cs="Arial"/>
                      <w:color w:val="111111"/>
                    </w:rPr>
                  </w:rPrChange>
                </w:rPr>
                <w:t>log(</w:t>
              </w:r>
              <w:proofErr w:type="gramEnd"/>
              <w:r>
                <w:rPr>
                  <w:rFonts w:eastAsia="Arial" w:cstheme="minorHAnsi"/>
                  <w:color w:val="111111"/>
                  <w:sz w:val="16"/>
                  <w:szCs w:val="16"/>
                </w:rPr>
                <w:t>GDP purchasing power parity</w:t>
              </w:r>
              <w:r w:rsidRPr="00475A93">
                <w:rPr>
                  <w:rFonts w:eastAsia="Arial" w:cstheme="minorHAnsi"/>
                  <w:color w:val="111111"/>
                  <w:sz w:val="16"/>
                  <w:szCs w:val="16"/>
                  <w:rPrChange w:id="2319" w:author="Author">
                    <w:rPr>
                      <w:rFonts w:ascii="Arial" w:eastAsia="Arial" w:hAnsi="Arial" w:cs="Arial"/>
                      <w:color w:val="111111"/>
                    </w:rPr>
                  </w:rPrChange>
                </w:rPr>
                <w:t>)</w:t>
              </w:r>
            </w:ins>
          </w:p>
        </w:tc>
        <w:tc>
          <w:tcPr>
            <w:tcW w:w="833" w:type="pct"/>
            <w:tcPrChange w:id="2320" w:author="Author">
              <w:tcPr>
                <w:tcW w:w="833" w:type="pct"/>
                <w:shd w:val="clear" w:color="auto" w:fill="FFFFFF"/>
                <w:tcMar>
                  <w:top w:w="0" w:type="dxa"/>
                  <w:left w:w="0" w:type="dxa"/>
                  <w:bottom w:w="0" w:type="dxa"/>
                  <w:right w:w="0" w:type="dxa"/>
                </w:tcMar>
              </w:tcPr>
            </w:tcPrChange>
          </w:tcPr>
          <w:p w14:paraId="7BDF28FE" w14:textId="77777777" w:rsidR="00DC733B" w:rsidRPr="00475A93" w:rsidRDefault="00DC733B">
            <w:pPr>
              <w:ind w:left="86" w:right="86"/>
              <w:jc w:val="right"/>
              <w:rPr>
                <w:ins w:id="2321" w:author="Author"/>
                <w:rFonts w:cstheme="minorHAnsi"/>
                <w:sz w:val="16"/>
                <w:szCs w:val="16"/>
                <w:rPrChange w:id="2322" w:author="Author">
                  <w:rPr>
                    <w:ins w:id="2323" w:author="Author"/>
                  </w:rPr>
                </w:rPrChange>
              </w:rPr>
              <w:pPrChange w:id="2324" w:author="Author">
                <w:pPr>
                  <w:spacing w:before="80" w:after="80"/>
                  <w:ind w:left="80" w:right="80"/>
                  <w:jc w:val="right"/>
                </w:pPr>
              </w:pPrChange>
            </w:pPr>
            <w:ins w:id="2325" w:author="Author">
              <w:r w:rsidRPr="00475A93">
                <w:rPr>
                  <w:rFonts w:eastAsia="Arial" w:cstheme="minorHAnsi"/>
                  <w:color w:val="111111"/>
                  <w:sz w:val="16"/>
                  <w:szCs w:val="16"/>
                  <w:rPrChange w:id="2326" w:author="Author">
                    <w:rPr>
                      <w:rFonts w:ascii="Arial" w:eastAsia="Arial" w:hAnsi="Arial" w:cs="Arial"/>
                      <w:color w:val="111111"/>
                    </w:rPr>
                  </w:rPrChange>
                </w:rPr>
                <w:t xml:space="preserve">0.247 ** </w:t>
              </w:r>
            </w:ins>
          </w:p>
        </w:tc>
        <w:tc>
          <w:tcPr>
            <w:tcW w:w="833" w:type="pct"/>
            <w:tcPrChange w:id="2327" w:author="Author">
              <w:tcPr>
                <w:tcW w:w="833" w:type="pct"/>
                <w:shd w:val="clear" w:color="auto" w:fill="FFFFFF"/>
                <w:tcMar>
                  <w:top w:w="0" w:type="dxa"/>
                  <w:left w:w="0" w:type="dxa"/>
                  <w:bottom w:w="0" w:type="dxa"/>
                  <w:right w:w="0" w:type="dxa"/>
                </w:tcMar>
              </w:tcPr>
            </w:tcPrChange>
          </w:tcPr>
          <w:p w14:paraId="3B349BD9" w14:textId="77777777" w:rsidR="00DC733B" w:rsidRPr="00475A93" w:rsidRDefault="00DC733B">
            <w:pPr>
              <w:ind w:left="86" w:right="86"/>
              <w:jc w:val="right"/>
              <w:rPr>
                <w:ins w:id="2328" w:author="Author"/>
                <w:rFonts w:cstheme="minorHAnsi"/>
                <w:sz w:val="16"/>
                <w:szCs w:val="16"/>
                <w:rPrChange w:id="2329" w:author="Author">
                  <w:rPr>
                    <w:ins w:id="2330" w:author="Author"/>
                  </w:rPr>
                </w:rPrChange>
              </w:rPr>
              <w:pPrChange w:id="2331" w:author="Author">
                <w:pPr>
                  <w:spacing w:before="80" w:after="80"/>
                  <w:ind w:left="80" w:right="80"/>
                  <w:jc w:val="right"/>
                </w:pPr>
              </w:pPrChange>
            </w:pPr>
            <w:ins w:id="2332" w:author="Author">
              <w:r w:rsidRPr="00475A93">
                <w:rPr>
                  <w:rFonts w:eastAsia="Arial" w:cstheme="minorHAnsi"/>
                  <w:color w:val="111111"/>
                  <w:sz w:val="16"/>
                  <w:szCs w:val="16"/>
                  <w:rPrChange w:id="2333" w:author="Author">
                    <w:rPr>
                      <w:rFonts w:ascii="Arial" w:eastAsia="Arial" w:hAnsi="Arial" w:cs="Arial"/>
                      <w:color w:val="111111"/>
                    </w:rPr>
                  </w:rPrChange>
                </w:rPr>
                <w:t xml:space="preserve">0.242 ** </w:t>
              </w:r>
            </w:ins>
          </w:p>
        </w:tc>
        <w:tc>
          <w:tcPr>
            <w:tcW w:w="833" w:type="pct"/>
            <w:tcPrChange w:id="2334" w:author="Author">
              <w:tcPr>
                <w:tcW w:w="833" w:type="pct"/>
                <w:shd w:val="clear" w:color="auto" w:fill="FFFFFF"/>
                <w:tcMar>
                  <w:top w:w="0" w:type="dxa"/>
                  <w:left w:w="0" w:type="dxa"/>
                  <w:bottom w:w="0" w:type="dxa"/>
                  <w:right w:w="0" w:type="dxa"/>
                </w:tcMar>
              </w:tcPr>
            </w:tcPrChange>
          </w:tcPr>
          <w:p w14:paraId="6C4BAC2C" w14:textId="77777777" w:rsidR="00DC733B" w:rsidRPr="00475A93" w:rsidRDefault="00DC733B">
            <w:pPr>
              <w:ind w:left="86" w:right="86"/>
              <w:jc w:val="right"/>
              <w:rPr>
                <w:ins w:id="2335" w:author="Author"/>
                <w:rFonts w:cstheme="minorHAnsi"/>
                <w:sz w:val="16"/>
                <w:szCs w:val="16"/>
                <w:rPrChange w:id="2336" w:author="Author">
                  <w:rPr>
                    <w:ins w:id="2337" w:author="Author"/>
                  </w:rPr>
                </w:rPrChange>
              </w:rPr>
              <w:pPrChange w:id="2338" w:author="Author">
                <w:pPr>
                  <w:spacing w:before="80" w:after="80"/>
                  <w:ind w:left="80" w:right="80"/>
                  <w:jc w:val="right"/>
                </w:pPr>
              </w:pPrChange>
            </w:pPr>
            <w:ins w:id="2339" w:author="Author">
              <w:r w:rsidRPr="00475A93">
                <w:rPr>
                  <w:rFonts w:eastAsia="Arial" w:cstheme="minorHAnsi"/>
                  <w:color w:val="111111"/>
                  <w:sz w:val="16"/>
                  <w:szCs w:val="16"/>
                  <w:rPrChange w:id="2340" w:author="Author">
                    <w:rPr>
                      <w:rFonts w:ascii="Arial" w:eastAsia="Arial" w:hAnsi="Arial" w:cs="Arial"/>
                      <w:color w:val="111111"/>
                    </w:rPr>
                  </w:rPrChange>
                </w:rPr>
                <w:t xml:space="preserve">0.175 *  </w:t>
              </w:r>
            </w:ins>
          </w:p>
        </w:tc>
        <w:tc>
          <w:tcPr>
            <w:tcW w:w="833" w:type="pct"/>
            <w:tcPrChange w:id="2341" w:author="Author">
              <w:tcPr>
                <w:tcW w:w="833" w:type="pct"/>
                <w:gridSpan w:val="2"/>
                <w:shd w:val="clear" w:color="auto" w:fill="FFFFFF"/>
                <w:tcMar>
                  <w:top w:w="0" w:type="dxa"/>
                  <w:left w:w="0" w:type="dxa"/>
                  <w:bottom w:w="0" w:type="dxa"/>
                  <w:right w:w="0" w:type="dxa"/>
                </w:tcMar>
              </w:tcPr>
            </w:tcPrChange>
          </w:tcPr>
          <w:p w14:paraId="2E18F3BF" w14:textId="77777777" w:rsidR="00DC733B" w:rsidRPr="00475A93" w:rsidRDefault="00DC733B">
            <w:pPr>
              <w:ind w:left="86" w:right="86"/>
              <w:jc w:val="right"/>
              <w:rPr>
                <w:ins w:id="2342" w:author="Author"/>
                <w:rFonts w:cstheme="minorHAnsi"/>
                <w:sz w:val="16"/>
                <w:szCs w:val="16"/>
                <w:rPrChange w:id="2343" w:author="Author">
                  <w:rPr>
                    <w:ins w:id="2344" w:author="Author"/>
                  </w:rPr>
                </w:rPrChange>
              </w:rPr>
              <w:pPrChange w:id="2345" w:author="Author">
                <w:pPr>
                  <w:spacing w:before="80" w:after="80"/>
                  <w:ind w:left="80" w:right="80"/>
                  <w:jc w:val="right"/>
                </w:pPr>
              </w:pPrChange>
            </w:pPr>
            <w:ins w:id="2346" w:author="Author">
              <w:r w:rsidRPr="00475A93">
                <w:rPr>
                  <w:rFonts w:eastAsia="Arial" w:cstheme="minorHAnsi"/>
                  <w:color w:val="111111"/>
                  <w:sz w:val="16"/>
                  <w:szCs w:val="16"/>
                  <w:rPrChange w:id="2347" w:author="Author">
                    <w:rPr>
                      <w:rFonts w:ascii="Arial" w:eastAsia="Arial" w:hAnsi="Arial" w:cs="Arial"/>
                      <w:color w:val="111111"/>
                    </w:rPr>
                  </w:rPrChange>
                </w:rPr>
                <w:t xml:space="preserve">0.258 ** </w:t>
              </w:r>
            </w:ins>
          </w:p>
        </w:tc>
        <w:tc>
          <w:tcPr>
            <w:tcW w:w="835" w:type="pct"/>
            <w:tcPrChange w:id="2348" w:author="Author">
              <w:tcPr>
                <w:tcW w:w="835" w:type="pct"/>
                <w:shd w:val="clear" w:color="auto" w:fill="FFFFFF"/>
                <w:tcMar>
                  <w:top w:w="0" w:type="dxa"/>
                  <w:left w:w="0" w:type="dxa"/>
                  <w:bottom w:w="0" w:type="dxa"/>
                  <w:right w:w="0" w:type="dxa"/>
                </w:tcMar>
              </w:tcPr>
            </w:tcPrChange>
          </w:tcPr>
          <w:p w14:paraId="0E4B9F43" w14:textId="77777777" w:rsidR="00DC733B" w:rsidRPr="00475A93" w:rsidRDefault="00DC733B">
            <w:pPr>
              <w:ind w:left="86" w:right="86"/>
              <w:jc w:val="right"/>
              <w:rPr>
                <w:ins w:id="2349" w:author="Author"/>
                <w:rFonts w:cstheme="minorHAnsi"/>
                <w:sz w:val="16"/>
                <w:szCs w:val="16"/>
                <w:rPrChange w:id="2350" w:author="Author">
                  <w:rPr>
                    <w:ins w:id="2351" w:author="Author"/>
                  </w:rPr>
                </w:rPrChange>
              </w:rPr>
              <w:pPrChange w:id="2352" w:author="Author">
                <w:pPr>
                  <w:spacing w:before="80" w:after="80"/>
                  <w:ind w:left="80" w:right="80"/>
                  <w:jc w:val="right"/>
                </w:pPr>
              </w:pPrChange>
            </w:pPr>
            <w:ins w:id="2353" w:author="Author">
              <w:r w:rsidRPr="00475A93">
                <w:rPr>
                  <w:rFonts w:eastAsia="Arial" w:cstheme="minorHAnsi"/>
                  <w:color w:val="111111"/>
                  <w:sz w:val="16"/>
                  <w:szCs w:val="16"/>
                  <w:rPrChange w:id="2354" w:author="Author">
                    <w:rPr>
                      <w:rFonts w:ascii="Arial" w:eastAsia="Arial" w:hAnsi="Arial" w:cs="Arial"/>
                      <w:color w:val="111111"/>
                    </w:rPr>
                  </w:rPrChange>
                </w:rPr>
                <w:t>0.490 ***</w:t>
              </w:r>
            </w:ins>
          </w:p>
        </w:tc>
      </w:tr>
      <w:tr w:rsidR="00DC733B" w:rsidRPr="00475A93" w14:paraId="3740FAC5" w14:textId="77777777" w:rsidTr="00667F7A">
        <w:trPr>
          <w:ins w:id="2355" w:author="Author"/>
          <w:trPrChange w:id="2356" w:author="Author">
            <w:trPr>
              <w:cantSplit/>
              <w:jc w:val="center"/>
            </w:trPr>
          </w:trPrChange>
        </w:trPr>
        <w:tc>
          <w:tcPr>
            <w:tcW w:w="833" w:type="pct"/>
            <w:vMerge/>
            <w:tcPrChange w:id="2357" w:author="Author">
              <w:tcPr>
                <w:tcW w:w="833" w:type="pct"/>
                <w:vMerge/>
                <w:shd w:val="clear" w:color="auto" w:fill="FFFFFF"/>
                <w:tcMar>
                  <w:top w:w="0" w:type="dxa"/>
                  <w:left w:w="0" w:type="dxa"/>
                  <w:bottom w:w="0" w:type="dxa"/>
                  <w:right w:w="0" w:type="dxa"/>
                </w:tcMar>
              </w:tcPr>
            </w:tcPrChange>
          </w:tcPr>
          <w:p w14:paraId="00794C86" w14:textId="77777777" w:rsidR="00DC733B" w:rsidRPr="00475A93" w:rsidRDefault="00DC733B">
            <w:pPr>
              <w:ind w:left="86" w:right="86"/>
              <w:rPr>
                <w:ins w:id="2358" w:author="Author"/>
                <w:rFonts w:cstheme="minorHAnsi"/>
                <w:sz w:val="16"/>
                <w:szCs w:val="16"/>
                <w:rPrChange w:id="2359" w:author="Author">
                  <w:rPr>
                    <w:ins w:id="2360" w:author="Author"/>
                  </w:rPr>
                </w:rPrChange>
              </w:rPr>
              <w:pPrChange w:id="2361" w:author="Author">
                <w:pPr>
                  <w:spacing w:before="80" w:after="80"/>
                  <w:ind w:left="80" w:right="80"/>
                </w:pPr>
              </w:pPrChange>
            </w:pPr>
          </w:p>
        </w:tc>
        <w:tc>
          <w:tcPr>
            <w:tcW w:w="833" w:type="pct"/>
            <w:tcPrChange w:id="2362" w:author="Author">
              <w:tcPr>
                <w:tcW w:w="833" w:type="pct"/>
                <w:shd w:val="clear" w:color="auto" w:fill="FFFFFF"/>
                <w:tcMar>
                  <w:top w:w="0" w:type="dxa"/>
                  <w:left w:w="0" w:type="dxa"/>
                  <w:bottom w:w="0" w:type="dxa"/>
                  <w:right w:w="0" w:type="dxa"/>
                </w:tcMar>
              </w:tcPr>
            </w:tcPrChange>
          </w:tcPr>
          <w:p w14:paraId="48797384" w14:textId="77777777" w:rsidR="00DC733B" w:rsidRPr="00475A93" w:rsidRDefault="00DC733B">
            <w:pPr>
              <w:ind w:left="86" w:right="86"/>
              <w:jc w:val="right"/>
              <w:rPr>
                <w:ins w:id="2363" w:author="Author"/>
                <w:rFonts w:cstheme="minorHAnsi"/>
                <w:sz w:val="16"/>
                <w:szCs w:val="16"/>
                <w:rPrChange w:id="2364" w:author="Author">
                  <w:rPr>
                    <w:ins w:id="2365" w:author="Author"/>
                  </w:rPr>
                </w:rPrChange>
              </w:rPr>
              <w:pPrChange w:id="2366" w:author="Author">
                <w:pPr>
                  <w:spacing w:before="80" w:after="80"/>
                  <w:ind w:left="80" w:right="80"/>
                  <w:jc w:val="right"/>
                </w:pPr>
              </w:pPrChange>
            </w:pPr>
            <w:ins w:id="2367" w:author="Author">
              <w:r w:rsidRPr="00475A93">
                <w:rPr>
                  <w:rFonts w:eastAsia="Arial" w:cstheme="minorHAnsi"/>
                  <w:color w:val="111111"/>
                  <w:sz w:val="16"/>
                  <w:szCs w:val="16"/>
                  <w:rPrChange w:id="2368" w:author="Author">
                    <w:rPr>
                      <w:rFonts w:ascii="Arial" w:eastAsia="Arial" w:hAnsi="Arial" w:cs="Arial"/>
                      <w:color w:val="111111"/>
                    </w:rPr>
                  </w:rPrChange>
                </w:rPr>
                <w:t xml:space="preserve">(0.077)   </w:t>
              </w:r>
            </w:ins>
          </w:p>
        </w:tc>
        <w:tc>
          <w:tcPr>
            <w:tcW w:w="833" w:type="pct"/>
            <w:tcPrChange w:id="2369" w:author="Author">
              <w:tcPr>
                <w:tcW w:w="833" w:type="pct"/>
                <w:shd w:val="clear" w:color="auto" w:fill="FFFFFF"/>
                <w:tcMar>
                  <w:top w:w="0" w:type="dxa"/>
                  <w:left w:w="0" w:type="dxa"/>
                  <w:bottom w:w="0" w:type="dxa"/>
                  <w:right w:w="0" w:type="dxa"/>
                </w:tcMar>
              </w:tcPr>
            </w:tcPrChange>
          </w:tcPr>
          <w:p w14:paraId="765169B1" w14:textId="77777777" w:rsidR="00DC733B" w:rsidRPr="00475A93" w:rsidRDefault="00DC733B">
            <w:pPr>
              <w:ind w:left="86" w:right="86"/>
              <w:jc w:val="right"/>
              <w:rPr>
                <w:ins w:id="2370" w:author="Author"/>
                <w:rFonts w:cstheme="minorHAnsi"/>
                <w:sz w:val="16"/>
                <w:szCs w:val="16"/>
                <w:rPrChange w:id="2371" w:author="Author">
                  <w:rPr>
                    <w:ins w:id="2372" w:author="Author"/>
                  </w:rPr>
                </w:rPrChange>
              </w:rPr>
              <w:pPrChange w:id="2373" w:author="Author">
                <w:pPr>
                  <w:spacing w:before="80" w:after="80"/>
                  <w:ind w:left="80" w:right="80"/>
                  <w:jc w:val="right"/>
                </w:pPr>
              </w:pPrChange>
            </w:pPr>
            <w:ins w:id="2374" w:author="Author">
              <w:r w:rsidRPr="00475A93">
                <w:rPr>
                  <w:rFonts w:eastAsia="Arial" w:cstheme="minorHAnsi"/>
                  <w:color w:val="111111"/>
                  <w:sz w:val="16"/>
                  <w:szCs w:val="16"/>
                  <w:rPrChange w:id="2375" w:author="Author">
                    <w:rPr>
                      <w:rFonts w:ascii="Arial" w:eastAsia="Arial" w:hAnsi="Arial" w:cs="Arial"/>
                      <w:color w:val="111111"/>
                    </w:rPr>
                  </w:rPrChange>
                </w:rPr>
                <w:t xml:space="preserve">(0.081)   </w:t>
              </w:r>
            </w:ins>
          </w:p>
        </w:tc>
        <w:tc>
          <w:tcPr>
            <w:tcW w:w="833" w:type="pct"/>
            <w:tcPrChange w:id="2376" w:author="Author">
              <w:tcPr>
                <w:tcW w:w="833" w:type="pct"/>
                <w:shd w:val="clear" w:color="auto" w:fill="FFFFFF"/>
                <w:tcMar>
                  <w:top w:w="0" w:type="dxa"/>
                  <w:left w:w="0" w:type="dxa"/>
                  <w:bottom w:w="0" w:type="dxa"/>
                  <w:right w:w="0" w:type="dxa"/>
                </w:tcMar>
              </w:tcPr>
            </w:tcPrChange>
          </w:tcPr>
          <w:p w14:paraId="2C508F55" w14:textId="77777777" w:rsidR="00DC733B" w:rsidRPr="00475A93" w:rsidRDefault="00DC733B">
            <w:pPr>
              <w:ind w:left="86" w:right="86"/>
              <w:jc w:val="right"/>
              <w:rPr>
                <w:ins w:id="2377" w:author="Author"/>
                <w:rFonts w:cstheme="minorHAnsi"/>
                <w:sz w:val="16"/>
                <w:szCs w:val="16"/>
                <w:rPrChange w:id="2378" w:author="Author">
                  <w:rPr>
                    <w:ins w:id="2379" w:author="Author"/>
                  </w:rPr>
                </w:rPrChange>
              </w:rPr>
              <w:pPrChange w:id="2380" w:author="Author">
                <w:pPr>
                  <w:spacing w:before="80" w:after="80"/>
                  <w:ind w:left="80" w:right="80"/>
                  <w:jc w:val="right"/>
                </w:pPr>
              </w:pPrChange>
            </w:pPr>
            <w:ins w:id="2381" w:author="Author">
              <w:r w:rsidRPr="00475A93">
                <w:rPr>
                  <w:rFonts w:eastAsia="Arial" w:cstheme="minorHAnsi"/>
                  <w:color w:val="111111"/>
                  <w:sz w:val="16"/>
                  <w:szCs w:val="16"/>
                  <w:rPrChange w:id="2382" w:author="Author">
                    <w:rPr>
                      <w:rFonts w:ascii="Arial" w:eastAsia="Arial" w:hAnsi="Arial" w:cs="Arial"/>
                      <w:color w:val="111111"/>
                    </w:rPr>
                  </w:rPrChange>
                </w:rPr>
                <w:t xml:space="preserve">(0.075)   </w:t>
              </w:r>
            </w:ins>
          </w:p>
        </w:tc>
        <w:tc>
          <w:tcPr>
            <w:tcW w:w="833" w:type="pct"/>
            <w:tcPrChange w:id="2383" w:author="Author">
              <w:tcPr>
                <w:tcW w:w="833" w:type="pct"/>
                <w:gridSpan w:val="2"/>
                <w:shd w:val="clear" w:color="auto" w:fill="FFFFFF"/>
                <w:tcMar>
                  <w:top w:w="0" w:type="dxa"/>
                  <w:left w:w="0" w:type="dxa"/>
                  <w:bottom w:w="0" w:type="dxa"/>
                  <w:right w:w="0" w:type="dxa"/>
                </w:tcMar>
              </w:tcPr>
            </w:tcPrChange>
          </w:tcPr>
          <w:p w14:paraId="2997763D" w14:textId="77777777" w:rsidR="00DC733B" w:rsidRPr="00475A93" w:rsidRDefault="00DC733B">
            <w:pPr>
              <w:ind w:left="86" w:right="86"/>
              <w:jc w:val="right"/>
              <w:rPr>
                <w:ins w:id="2384" w:author="Author"/>
                <w:rFonts w:cstheme="minorHAnsi"/>
                <w:sz w:val="16"/>
                <w:szCs w:val="16"/>
                <w:rPrChange w:id="2385" w:author="Author">
                  <w:rPr>
                    <w:ins w:id="2386" w:author="Author"/>
                  </w:rPr>
                </w:rPrChange>
              </w:rPr>
              <w:pPrChange w:id="2387" w:author="Author">
                <w:pPr>
                  <w:spacing w:before="80" w:after="80"/>
                  <w:ind w:left="80" w:right="80"/>
                  <w:jc w:val="right"/>
                </w:pPr>
              </w:pPrChange>
            </w:pPr>
            <w:ins w:id="2388" w:author="Author">
              <w:r w:rsidRPr="00475A93">
                <w:rPr>
                  <w:rFonts w:eastAsia="Arial" w:cstheme="minorHAnsi"/>
                  <w:color w:val="111111"/>
                  <w:sz w:val="16"/>
                  <w:szCs w:val="16"/>
                  <w:rPrChange w:id="2389" w:author="Author">
                    <w:rPr>
                      <w:rFonts w:ascii="Arial" w:eastAsia="Arial" w:hAnsi="Arial" w:cs="Arial"/>
                      <w:color w:val="111111"/>
                    </w:rPr>
                  </w:rPrChange>
                </w:rPr>
                <w:t xml:space="preserve">(0.078)   </w:t>
              </w:r>
            </w:ins>
          </w:p>
        </w:tc>
        <w:tc>
          <w:tcPr>
            <w:tcW w:w="835" w:type="pct"/>
            <w:tcPrChange w:id="2390" w:author="Author">
              <w:tcPr>
                <w:tcW w:w="835" w:type="pct"/>
                <w:shd w:val="clear" w:color="auto" w:fill="FFFFFF"/>
                <w:tcMar>
                  <w:top w:w="0" w:type="dxa"/>
                  <w:left w:w="0" w:type="dxa"/>
                  <w:bottom w:w="0" w:type="dxa"/>
                  <w:right w:w="0" w:type="dxa"/>
                </w:tcMar>
              </w:tcPr>
            </w:tcPrChange>
          </w:tcPr>
          <w:p w14:paraId="329FCB24" w14:textId="77777777" w:rsidR="00DC733B" w:rsidRPr="00475A93" w:rsidRDefault="00DC733B">
            <w:pPr>
              <w:ind w:left="86" w:right="86"/>
              <w:jc w:val="right"/>
              <w:rPr>
                <w:ins w:id="2391" w:author="Author"/>
                <w:rFonts w:cstheme="minorHAnsi"/>
                <w:sz w:val="16"/>
                <w:szCs w:val="16"/>
                <w:rPrChange w:id="2392" w:author="Author">
                  <w:rPr>
                    <w:ins w:id="2393" w:author="Author"/>
                  </w:rPr>
                </w:rPrChange>
              </w:rPr>
              <w:pPrChange w:id="2394" w:author="Author">
                <w:pPr>
                  <w:spacing w:before="80" w:after="80"/>
                  <w:ind w:left="80" w:right="80"/>
                  <w:jc w:val="right"/>
                </w:pPr>
              </w:pPrChange>
            </w:pPr>
            <w:ins w:id="2395" w:author="Author">
              <w:r w:rsidRPr="00475A93">
                <w:rPr>
                  <w:rFonts w:eastAsia="Arial" w:cstheme="minorHAnsi"/>
                  <w:color w:val="111111"/>
                  <w:sz w:val="16"/>
                  <w:szCs w:val="16"/>
                  <w:rPrChange w:id="2396" w:author="Author">
                    <w:rPr>
                      <w:rFonts w:ascii="Arial" w:eastAsia="Arial" w:hAnsi="Arial" w:cs="Arial"/>
                      <w:color w:val="111111"/>
                    </w:rPr>
                  </w:rPrChange>
                </w:rPr>
                <w:t xml:space="preserve">(0.105)   </w:t>
              </w:r>
            </w:ins>
          </w:p>
        </w:tc>
      </w:tr>
      <w:tr w:rsidR="00DC733B" w:rsidRPr="00475A93" w14:paraId="26D491CE" w14:textId="77777777" w:rsidTr="00667F7A">
        <w:trPr>
          <w:ins w:id="2397" w:author="Author"/>
          <w:trPrChange w:id="2398" w:author="Author">
            <w:trPr>
              <w:cantSplit/>
              <w:jc w:val="center"/>
            </w:trPr>
          </w:trPrChange>
        </w:trPr>
        <w:tc>
          <w:tcPr>
            <w:tcW w:w="833" w:type="pct"/>
            <w:vMerge w:val="restart"/>
            <w:tcPrChange w:id="2399" w:author="Author">
              <w:tcPr>
                <w:tcW w:w="833" w:type="pct"/>
                <w:vMerge w:val="restart"/>
                <w:shd w:val="clear" w:color="auto" w:fill="FFFFFF"/>
                <w:tcMar>
                  <w:top w:w="0" w:type="dxa"/>
                  <w:left w:w="0" w:type="dxa"/>
                  <w:bottom w:w="0" w:type="dxa"/>
                  <w:right w:w="0" w:type="dxa"/>
                </w:tcMar>
              </w:tcPr>
            </w:tcPrChange>
          </w:tcPr>
          <w:p w14:paraId="52E13779" w14:textId="5C1B2F7B" w:rsidR="00DC733B" w:rsidRPr="00475A93" w:rsidRDefault="00DC733B">
            <w:pPr>
              <w:ind w:left="86" w:right="86"/>
              <w:rPr>
                <w:ins w:id="2400" w:author="Author"/>
                <w:rFonts w:cstheme="minorHAnsi"/>
                <w:sz w:val="16"/>
                <w:szCs w:val="16"/>
                <w:rPrChange w:id="2401" w:author="Author">
                  <w:rPr>
                    <w:ins w:id="2402" w:author="Author"/>
                  </w:rPr>
                </w:rPrChange>
              </w:rPr>
              <w:pPrChange w:id="2403" w:author="Author">
                <w:pPr>
                  <w:spacing w:before="80" w:after="80"/>
                  <w:ind w:left="80" w:right="80"/>
                </w:pPr>
              </w:pPrChange>
            </w:pPr>
            <w:ins w:id="2404" w:author="Author">
              <w:r>
                <w:rPr>
                  <w:rFonts w:eastAsia="Arial" w:cstheme="minorHAnsi"/>
                  <w:color w:val="111111"/>
                  <w:sz w:val="16"/>
                  <w:szCs w:val="16"/>
                </w:rPr>
                <w:t xml:space="preserve">% </w:t>
              </w:r>
              <w:r w:rsidRPr="00DC733B">
                <w:rPr>
                  <w:rFonts w:eastAsia="Arial" w:cstheme="minorHAnsi"/>
                  <w:color w:val="111111"/>
                  <w:sz w:val="16"/>
                  <w:szCs w:val="16"/>
                </w:rPr>
                <w:t>of R&amp;D personnel and researchers in the workforce</w:t>
              </w:r>
            </w:ins>
          </w:p>
        </w:tc>
        <w:tc>
          <w:tcPr>
            <w:tcW w:w="833" w:type="pct"/>
            <w:tcPrChange w:id="2405" w:author="Author">
              <w:tcPr>
                <w:tcW w:w="833" w:type="pct"/>
                <w:shd w:val="clear" w:color="auto" w:fill="FFFFFF"/>
                <w:tcMar>
                  <w:top w:w="0" w:type="dxa"/>
                  <w:left w:w="0" w:type="dxa"/>
                  <w:bottom w:w="0" w:type="dxa"/>
                  <w:right w:w="0" w:type="dxa"/>
                </w:tcMar>
              </w:tcPr>
            </w:tcPrChange>
          </w:tcPr>
          <w:p w14:paraId="251A09FB" w14:textId="77777777" w:rsidR="00DC733B" w:rsidRPr="00475A93" w:rsidRDefault="00DC733B">
            <w:pPr>
              <w:ind w:left="86" w:right="86"/>
              <w:jc w:val="right"/>
              <w:rPr>
                <w:ins w:id="2406" w:author="Author"/>
                <w:rFonts w:cstheme="minorHAnsi"/>
                <w:sz w:val="16"/>
                <w:szCs w:val="16"/>
                <w:rPrChange w:id="2407" w:author="Author">
                  <w:rPr>
                    <w:ins w:id="2408" w:author="Author"/>
                  </w:rPr>
                </w:rPrChange>
              </w:rPr>
              <w:pPrChange w:id="2409" w:author="Author">
                <w:pPr>
                  <w:spacing w:before="80" w:after="80"/>
                  <w:ind w:left="80" w:right="80"/>
                  <w:jc w:val="right"/>
                </w:pPr>
              </w:pPrChange>
            </w:pPr>
            <w:ins w:id="2410" w:author="Author">
              <w:r w:rsidRPr="00475A93">
                <w:rPr>
                  <w:rFonts w:eastAsia="Arial" w:cstheme="minorHAnsi"/>
                  <w:color w:val="111111"/>
                  <w:sz w:val="16"/>
                  <w:szCs w:val="16"/>
                  <w:rPrChange w:id="2411" w:author="Author">
                    <w:rPr>
                      <w:rFonts w:ascii="Arial" w:eastAsia="Arial" w:hAnsi="Arial" w:cs="Arial"/>
                      <w:color w:val="111111"/>
                    </w:rPr>
                  </w:rPrChange>
                </w:rPr>
                <w:t>0.697 ***</w:t>
              </w:r>
            </w:ins>
          </w:p>
        </w:tc>
        <w:tc>
          <w:tcPr>
            <w:tcW w:w="833" w:type="pct"/>
            <w:tcPrChange w:id="2412" w:author="Author">
              <w:tcPr>
                <w:tcW w:w="833" w:type="pct"/>
                <w:shd w:val="clear" w:color="auto" w:fill="FFFFFF"/>
                <w:tcMar>
                  <w:top w:w="0" w:type="dxa"/>
                  <w:left w:w="0" w:type="dxa"/>
                  <w:bottom w:w="0" w:type="dxa"/>
                  <w:right w:w="0" w:type="dxa"/>
                </w:tcMar>
              </w:tcPr>
            </w:tcPrChange>
          </w:tcPr>
          <w:p w14:paraId="72FDA0AC" w14:textId="77777777" w:rsidR="00DC733B" w:rsidRPr="00475A93" w:rsidRDefault="00DC733B">
            <w:pPr>
              <w:ind w:left="86" w:right="86"/>
              <w:jc w:val="right"/>
              <w:rPr>
                <w:ins w:id="2413" w:author="Author"/>
                <w:rFonts w:cstheme="minorHAnsi"/>
                <w:sz w:val="16"/>
                <w:szCs w:val="16"/>
                <w:rPrChange w:id="2414" w:author="Author">
                  <w:rPr>
                    <w:ins w:id="2415" w:author="Author"/>
                  </w:rPr>
                </w:rPrChange>
              </w:rPr>
              <w:pPrChange w:id="2416" w:author="Author">
                <w:pPr>
                  <w:spacing w:before="80" w:after="80"/>
                  <w:ind w:left="80" w:right="80"/>
                  <w:jc w:val="right"/>
                </w:pPr>
              </w:pPrChange>
            </w:pPr>
            <w:ins w:id="2417" w:author="Author">
              <w:r w:rsidRPr="00475A93">
                <w:rPr>
                  <w:rFonts w:eastAsia="Arial" w:cstheme="minorHAnsi"/>
                  <w:color w:val="111111"/>
                  <w:sz w:val="16"/>
                  <w:szCs w:val="16"/>
                  <w:rPrChange w:id="2418" w:author="Author">
                    <w:rPr>
                      <w:rFonts w:ascii="Arial" w:eastAsia="Arial" w:hAnsi="Arial" w:cs="Arial"/>
                      <w:color w:val="111111"/>
                    </w:rPr>
                  </w:rPrChange>
                </w:rPr>
                <w:t>0.683 ***</w:t>
              </w:r>
            </w:ins>
          </w:p>
        </w:tc>
        <w:tc>
          <w:tcPr>
            <w:tcW w:w="833" w:type="pct"/>
            <w:tcPrChange w:id="2419" w:author="Author">
              <w:tcPr>
                <w:tcW w:w="833" w:type="pct"/>
                <w:shd w:val="clear" w:color="auto" w:fill="FFFFFF"/>
                <w:tcMar>
                  <w:top w:w="0" w:type="dxa"/>
                  <w:left w:w="0" w:type="dxa"/>
                  <w:bottom w:w="0" w:type="dxa"/>
                  <w:right w:w="0" w:type="dxa"/>
                </w:tcMar>
              </w:tcPr>
            </w:tcPrChange>
          </w:tcPr>
          <w:p w14:paraId="0709D30F" w14:textId="77777777" w:rsidR="00DC733B" w:rsidRPr="00475A93" w:rsidRDefault="00DC733B">
            <w:pPr>
              <w:ind w:left="86" w:right="86"/>
              <w:jc w:val="right"/>
              <w:rPr>
                <w:ins w:id="2420" w:author="Author"/>
                <w:rFonts w:cstheme="minorHAnsi"/>
                <w:sz w:val="16"/>
                <w:szCs w:val="16"/>
                <w:rPrChange w:id="2421" w:author="Author">
                  <w:rPr>
                    <w:ins w:id="2422" w:author="Author"/>
                  </w:rPr>
                </w:rPrChange>
              </w:rPr>
              <w:pPrChange w:id="2423" w:author="Author">
                <w:pPr>
                  <w:spacing w:before="80" w:after="80"/>
                  <w:ind w:left="80" w:right="80"/>
                  <w:jc w:val="right"/>
                </w:pPr>
              </w:pPrChange>
            </w:pPr>
            <w:ins w:id="2424" w:author="Author">
              <w:r w:rsidRPr="00475A93">
                <w:rPr>
                  <w:rFonts w:eastAsia="Arial" w:cstheme="minorHAnsi"/>
                  <w:color w:val="111111"/>
                  <w:sz w:val="16"/>
                  <w:szCs w:val="16"/>
                  <w:rPrChange w:id="2425" w:author="Author">
                    <w:rPr>
                      <w:rFonts w:ascii="Arial" w:eastAsia="Arial" w:hAnsi="Arial" w:cs="Arial"/>
                      <w:color w:val="111111"/>
                    </w:rPr>
                  </w:rPrChange>
                </w:rPr>
                <w:t>0.570 ***</w:t>
              </w:r>
            </w:ins>
          </w:p>
        </w:tc>
        <w:tc>
          <w:tcPr>
            <w:tcW w:w="833" w:type="pct"/>
            <w:tcPrChange w:id="2426" w:author="Author">
              <w:tcPr>
                <w:tcW w:w="833" w:type="pct"/>
                <w:gridSpan w:val="2"/>
                <w:shd w:val="clear" w:color="auto" w:fill="FFFFFF"/>
                <w:tcMar>
                  <w:top w:w="0" w:type="dxa"/>
                  <w:left w:w="0" w:type="dxa"/>
                  <w:bottom w:w="0" w:type="dxa"/>
                  <w:right w:w="0" w:type="dxa"/>
                </w:tcMar>
              </w:tcPr>
            </w:tcPrChange>
          </w:tcPr>
          <w:p w14:paraId="1EF2A192" w14:textId="77777777" w:rsidR="00DC733B" w:rsidRPr="00475A93" w:rsidRDefault="00DC733B">
            <w:pPr>
              <w:ind w:left="86" w:right="86"/>
              <w:jc w:val="right"/>
              <w:rPr>
                <w:ins w:id="2427" w:author="Author"/>
                <w:rFonts w:cstheme="minorHAnsi"/>
                <w:sz w:val="16"/>
                <w:szCs w:val="16"/>
                <w:rPrChange w:id="2428" w:author="Author">
                  <w:rPr>
                    <w:ins w:id="2429" w:author="Author"/>
                  </w:rPr>
                </w:rPrChange>
              </w:rPr>
              <w:pPrChange w:id="2430" w:author="Author">
                <w:pPr>
                  <w:spacing w:before="80" w:after="80"/>
                  <w:ind w:left="80" w:right="80"/>
                  <w:jc w:val="right"/>
                </w:pPr>
              </w:pPrChange>
            </w:pPr>
            <w:ins w:id="2431" w:author="Author">
              <w:r w:rsidRPr="00475A93">
                <w:rPr>
                  <w:rFonts w:eastAsia="Arial" w:cstheme="minorHAnsi"/>
                  <w:color w:val="111111"/>
                  <w:sz w:val="16"/>
                  <w:szCs w:val="16"/>
                  <w:rPrChange w:id="2432" w:author="Author">
                    <w:rPr>
                      <w:rFonts w:ascii="Arial" w:eastAsia="Arial" w:hAnsi="Arial" w:cs="Arial"/>
                      <w:color w:val="111111"/>
                    </w:rPr>
                  </w:rPrChange>
                </w:rPr>
                <w:t>0.702 ***</w:t>
              </w:r>
            </w:ins>
          </w:p>
        </w:tc>
        <w:tc>
          <w:tcPr>
            <w:tcW w:w="835" w:type="pct"/>
            <w:tcPrChange w:id="2433" w:author="Author">
              <w:tcPr>
                <w:tcW w:w="835" w:type="pct"/>
                <w:shd w:val="clear" w:color="auto" w:fill="FFFFFF"/>
                <w:tcMar>
                  <w:top w:w="0" w:type="dxa"/>
                  <w:left w:w="0" w:type="dxa"/>
                  <w:bottom w:w="0" w:type="dxa"/>
                  <w:right w:w="0" w:type="dxa"/>
                </w:tcMar>
              </w:tcPr>
            </w:tcPrChange>
          </w:tcPr>
          <w:p w14:paraId="5D2D1D94" w14:textId="77777777" w:rsidR="00DC733B" w:rsidRPr="00475A93" w:rsidRDefault="00DC733B">
            <w:pPr>
              <w:ind w:left="86" w:right="86"/>
              <w:jc w:val="right"/>
              <w:rPr>
                <w:ins w:id="2434" w:author="Author"/>
                <w:rFonts w:cstheme="minorHAnsi"/>
                <w:sz w:val="16"/>
                <w:szCs w:val="16"/>
                <w:rPrChange w:id="2435" w:author="Author">
                  <w:rPr>
                    <w:ins w:id="2436" w:author="Author"/>
                  </w:rPr>
                </w:rPrChange>
              </w:rPr>
              <w:pPrChange w:id="2437" w:author="Author">
                <w:pPr>
                  <w:spacing w:before="80" w:after="80"/>
                  <w:ind w:left="80" w:right="80"/>
                  <w:jc w:val="right"/>
                </w:pPr>
              </w:pPrChange>
            </w:pPr>
            <w:ins w:id="2438" w:author="Author">
              <w:r w:rsidRPr="00475A93">
                <w:rPr>
                  <w:rFonts w:eastAsia="Arial" w:cstheme="minorHAnsi"/>
                  <w:color w:val="111111"/>
                  <w:sz w:val="16"/>
                  <w:szCs w:val="16"/>
                  <w:rPrChange w:id="2439" w:author="Author">
                    <w:rPr>
                      <w:rFonts w:ascii="Arial" w:eastAsia="Arial" w:hAnsi="Arial" w:cs="Arial"/>
                      <w:color w:val="111111"/>
                    </w:rPr>
                  </w:rPrChange>
                </w:rPr>
                <w:t xml:space="preserve">        </w:t>
              </w:r>
            </w:ins>
          </w:p>
        </w:tc>
      </w:tr>
      <w:tr w:rsidR="00DC733B" w:rsidRPr="00475A93" w14:paraId="737AADE3" w14:textId="77777777" w:rsidTr="00667F7A">
        <w:trPr>
          <w:ins w:id="2440" w:author="Author"/>
          <w:trPrChange w:id="2441" w:author="Author">
            <w:trPr>
              <w:cantSplit/>
              <w:jc w:val="center"/>
            </w:trPr>
          </w:trPrChange>
        </w:trPr>
        <w:tc>
          <w:tcPr>
            <w:tcW w:w="833" w:type="pct"/>
            <w:vMerge/>
            <w:tcPrChange w:id="2442" w:author="Author">
              <w:tcPr>
                <w:tcW w:w="833" w:type="pct"/>
                <w:vMerge/>
                <w:shd w:val="clear" w:color="auto" w:fill="FFFFFF"/>
                <w:tcMar>
                  <w:top w:w="0" w:type="dxa"/>
                  <w:left w:w="0" w:type="dxa"/>
                  <w:bottom w:w="0" w:type="dxa"/>
                  <w:right w:w="0" w:type="dxa"/>
                </w:tcMar>
              </w:tcPr>
            </w:tcPrChange>
          </w:tcPr>
          <w:p w14:paraId="43EA59E9" w14:textId="77777777" w:rsidR="00DC733B" w:rsidRPr="00475A93" w:rsidRDefault="00DC733B">
            <w:pPr>
              <w:ind w:left="86" w:right="86"/>
              <w:rPr>
                <w:ins w:id="2443" w:author="Author"/>
                <w:rFonts w:cstheme="minorHAnsi"/>
                <w:sz w:val="16"/>
                <w:szCs w:val="16"/>
                <w:rPrChange w:id="2444" w:author="Author">
                  <w:rPr>
                    <w:ins w:id="2445" w:author="Author"/>
                  </w:rPr>
                </w:rPrChange>
              </w:rPr>
              <w:pPrChange w:id="2446" w:author="Author">
                <w:pPr>
                  <w:spacing w:before="80" w:after="80"/>
                  <w:ind w:left="80" w:right="80"/>
                </w:pPr>
              </w:pPrChange>
            </w:pPr>
          </w:p>
        </w:tc>
        <w:tc>
          <w:tcPr>
            <w:tcW w:w="833" w:type="pct"/>
            <w:tcPrChange w:id="2447" w:author="Author">
              <w:tcPr>
                <w:tcW w:w="833" w:type="pct"/>
                <w:shd w:val="clear" w:color="auto" w:fill="FFFFFF"/>
                <w:tcMar>
                  <w:top w:w="0" w:type="dxa"/>
                  <w:left w:w="0" w:type="dxa"/>
                  <w:bottom w:w="0" w:type="dxa"/>
                  <w:right w:w="0" w:type="dxa"/>
                </w:tcMar>
              </w:tcPr>
            </w:tcPrChange>
          </w:tcPr>
          <w:p w14:paraId="108823D4" w14:textId="77777777" w:rsidR="00DC733B" w:rsidRPr="00475A93" w:rsidRDefault="00DC733B">
            <w:pPr>
              <w:ind w:left="86" w:right="86"/>
              <w:jc w:val="right"/>
              <w:rPr>
                <w:ins w:id="2448" w:author="Author"/>
                <w:rFonts w:cstheme="minorHAnsi"/>
                <w:sz w:val="16"/>
                <w:szCs w:val="16"/>
                <w:rPrChange w:id="2449" w:author="Author">
                  <w:rPr>
                    <w:ins w:id="2450" w:author="Author"/>
                  </w:rPr>
                </w:rPrChange>
              </w:rPr>
              <w:pPrChange w:id="2451" w:author="Author">
                <w:pPr>
                  <w:spacing w:before="80" w:after="80"/>
                  <w:ind w:left="80" w:right="80"/>
                  <w:jc w:val="right"/>
                </w:pPr>
              </w:pPrChange>
            </w:pPr>
            <w:ins w:id="2452" w:author="Author">
              <w:r w:rsidRPr="00475A93">
                <w:rPr>
                  <w:rFonts w:eastAsia="Arial" w:cstheme="minorHAnsi"/>
                  <w:color w:val="111111"/>
                  <w:sz w:val="16"/>
                  <w:szCs w:val="16"/>
                  <w:rPrChange w:id="2453" w:author="Author">
                    <w:rPr>
                      <w:rFonts w:ascii="Arial" w:eastAsia="Arial" w:hAnsi="Arial" w:cs="Arial"/>
                      <w:color w:val="111111"/>
                    </w:rPr>
                  </w:rPrChange>
                </w:rPr>
                <w:t xml:space="preserve">(0.057)   </w:t>
              </w:r>
            </w:ins>
          </w:p>
        </w:tc>
        <w:tc>
          <w:tcPr>
            <w:tcW w:w="833" w:type="pct"/>
            <w:tcPrChange w:id="2454" w:author="Author">
              <w:tcPr>
                <w:tcW w:w="833" w:type="pct"/>
                <w:shd w:val="clear" w:color="auto" w:fill="FFFFFF"/>
                <w:tcMar>
                  <w:top w:w="0" w:type="dxa"/>
                  <w:left w:w="0" w:type="dxa"/>
                  <w:bottom w:w="0" w:type="dxa"/>
                  <w:right w:w="0" w:type="dxa"/>
                </w:tcMar>
              </w:tcPr>
            </w:tcPrChange>
          </w:tcPr>
          <w:p w14:paraId="51D329DF" w14:textId="77777777" w:rsidR="00DC733B" w:rsidRPr="00475A93" w:rsidRDefault="00DC733B">
            <w:pPr>
              <w:ind w:left="86" w:right="86"/>
              <w:jc w:val="right"/>
              <w:rPr>
                <w:ins w:id="2455" w:author="Author"/>
                <w:rFonts w:cstheme="minorHAnsi"/>
                <w:sz w:val="16"/>
                <w:szCs w:val="16"/>
                <w:rPrChange w:id="2456" w:author="Author">
                  <w:rPr>
                    <w:ins w:id="2457" w:author="Author"/>
                  </w:rPr>
                </w:rPrChange>
              </w:rPr>
              <w:pPrChange w:id="2458" w:author="Author">
                <w:pPr>
                  <w:spacing w:before="80" w:after="80"/>
                  <w:ind w:left="80" w:right="80"/>
                  <w:jc w:val="right"/>
                </w:pPr>
              </w:pPrChange>
            </w:pPr>
            <w:ins w:id="2459" w:author="Author">
              <w:r w:rsidRPr="00475A93">
                <w:rPr>
                  <w:rFonts w:eastAsia="Arial" w:cstheme="minorHAnsi"/>
                  <w:color w:val="111111"/>
                  <w:sz w:val="16"/>
                  <w:szCs w:val="16"/>
                  <w:rPrChange w:id="2460" w:author="Author">
                    <w:rPr>
                      <w:rFonts w:ascii="Arial" w:eastAsia="Arial" w:hAnsi="Arial" w:cs="Arial"/>
                      <w:color w:val="111111"/>
                    </w:rPr>
                  </w:rPrChange>
                </w:rPr>
                <w:t xml:space="preserve">(0.063)   </w:t>
              </w:r>
            </w:ins>
          </w:p>
        </w:tc>
        <w:tc>
          <w:tcPr>
            <w:tcW w:w="833" w:type="pct"/>
            <w:tcPrChange w:id="2461" w:author="Author">
              <w:tcPr>
                <w:tcW w:w="833" w:type="pct"/>
                <w:shd w:val="clear" w:color="auto" w:fill="FFFFFF"/>
                <w:tcMar>
                  <w:top w:w="0" w:type="dxa"/>
                  <w:left w:w="0" w:type="dxa"/>
                  <w:bottom w:w="0" w:type="dxa"/>
                  <w:right w:w="0" w:type="dxa"/>
                </w:tcMar>
              </w:tcPr>
            </w:tcPrChange>
          </w:tcPr>
          <w:p w14:paraId="2CFA3025" w14:textId="77777777" w:rsidR="00DC733B" w:rsidRPr="00475A93" w:rsidRDefault="00DC733B">
            <w:pPr>
              <w:ind w:left="86" w:right="86"/>
              <w:jc w:val="right"/>
              <w:rPr>
                <w:ins w:id="2462" w:author="Author"/>
                <w:rFonts w:cstheme="minorHAnsi"/>
                <w:sz w:val="16"/>
                <w:szCs w:val="16"/>
                <w:rPrChange w:id="2463" w:author="Author">
                  <w:rPr>
                    <w:ins w:id="2464" w:author="Author"/>
                  </w:rPr>
                </w:rPrChange>
              </w:rPr>
              <w:pPrChange w:id="2465" w:author="Author">
                <w:pPr>
                  <w:spacing w:before="80" w:after="80"/>
                  <w:ind w:left="80" w:right="80"/>
                  <w:jc w:val="right"/>
                </w:pPr>
              </w:pPrChange>
            </w:pPr>
            <w:ins w:id="2466" w:author="Author">
              <w:r w:rsidRPr="00475A93">
                <w:rPr>
                  <w:rFonts w:eastAsia="Arial" w:cstheme="minorHAnsi"/>
                  <w:color w:val="111111"/>
                  <w:sz w:val="16"/>
                  <w:szCs w:val="16"/>
                  <w:rPrChange w:id="2467" w:author="Author">
                    <w:rPr>
                      <w:rFonts w:ascii="Arial" w:eastAsia="Arial" w:hAnsi="Arial" w:cs="Arial"/>
                      <w:color w:val="111111"/>
                    </w:rPr>
                  </w:rPrChange>
                </w:rPr>
                <w:t xml:space="preserve">(0.068)   </w:t>
              </w:r>
            </w:ins>
          </w:p>
        </w:tc>
        <w:tc>
          <w:tcPr>
            <w:tcW w:w="833" w:type="pct"/>
            <w:tcPrChange w:id="2468" w:author="Author">
              <w:tcPr>
                <w:tcW w:w="833" w:type="pct"/>
                <w:gridSpan w:val="2"/>
                <w:shd w:val="clear" w:color="auto" w:fill="FFFFFF"/>
                <w:tcMar>
                  <w:top w:w="0" w:type="dxa"/>
                  <w:left w:w="0" w:type="dxa"/>
                  <w:bottom w:w="0" w:type="dxa"/>
                  <w:right w:w="0" w:type="dxa"/>
                </w:tcMar>
              </w:tcPr>
            </w:tcPrChange>
          </w:tcPr>
          <w:p w14:paraId="1515D702" w14:textId="77777777" w:rsidR="00DC733B" w:rsidRPr="00475A93" w:rsidRDefault="00DC733B">
            <w:pPr>
              <w:ind w:left="86" w:right="86"/>
              <w:jc w:val="right"/>
              <w:rPr>
                <w:ins w:id="2469" w:author="Author"/>
                <w:rFonts w:cstheme="minorHAnsi"/>
                <w:sz w:val="16"/>
                <w:szCs w:val="16"/>
                <w:rPrChange w:id="2470" w:author="Author">
                  <w:rPr>
                    <w:ins w:id="2471" w:author="Author"/>
                  </w:rPr>
                </w:rPrChange>
              </w:rPr>
              <w:pPrChange w:id="2472" w:author="Author">
                <w:pPr>
                  <w:spacing w:before="80" w:after="80"/>
                  <w:ind w:left="80" w:right="80"/>
                  <w:jc w:val="right"/>
                </w:pPr>
              </w:pPrChange>
            </w:pPr>
            <w:ins w:id="2473" w:author="Author">
              <w:r w:rsidRPr="00475A93">
                <w:rPr>
                  <w:rFonts w:eastAsia="Arial" w:cstheme="minorHAnsi"/>
                  <w:color w:val="111111"/>
                  <w:sz w:val="16"/>
                  <w:szCs w:val="16"/>
                  <w:rPrChange w:id="2474" w:author="Author">
                    <w:rPr>
                      <w:rFonts w:ascii="Arial" w:eastAsia="Arial" w:hAnsi="Arial" w:cs="Arial"/>
                      <w:color w:val="111111"/>
                    </w:rPr>
                  </w:rPrChange>
                </w:rPr>
                <w:t xml:space="preserve">(0.055)   </w:t>
              </w:r>
            </w:ins>
          </w:p>
        </w:tc>
        <w:tc>
          <w:tcPr>
            <w:tcW w:w="835" w:type="pct"/>
            <w:tcPrChange w:id="2475" w:author="Author">
              <w:tcPr>
                <w:tcW w:w="835" w:type="pct"/>
                <w:shd w:val="clear" w:color="auto" w:fill="FFFFFF"/>
                <w:tcMar>
                  <w:top w:w="0" w:type="dxa"/>
                  <w:left w:w="0" w:type="dxa"/>
                  <w:bottom w:w="0" w:type="dxa"/>
                  <w:right w:w="0" w:type="dxa"/>
                </w:tcMar>
              </w:tcPr>
            </w:tcPrChange>
          </w:tcPr>
          <w:p w14:paraId="01E619DC" w14:textId="77777777" w:rsidR="00DC733B" w:rsidRPr="00475A93" w:rsidRDefault="00DC733B">
            <w:pPr>
              <w:ind w:left="86" w:right="86"/>
              <w:jc w:val="right"/>
              <w:rPr>
                <w:ins w:id="2476" w:author="Author"/>
                <w:rFonts w:cstheme="minorHAnsi"/>
                <w:sz w:val="16"/>
                <w:szCs w:val="16"/>
                <w:rPrChange w:id="2477" w:author="Author">
                  <w:rPr>
                    <w:ins w:id="2478" w:author="Author"/>
                  </w:rPr>
                </w:rPrChange>
              </w:rPr>
              <w:pPrChange w:id="2479" w:author="Author">
                <w:pPr>
                  <w:spacing w:before="80" w:after="80"/>
                  <w:ind w:left="80" w:right="80"/>
                  <w:jc w:val="right"/>
                </w:pPr>
              </w:pPrChange>
            </w:pPr>
            <w:ins w:id="2480" w:author="Author">
              <w:r w:rsidRPr="00475A93">
                <w:rPr>
                  <w:rFonts w:eastAsia="Arial" w:cstheme="minorHAnsi"/>
                  <w:color w:val="111111"/>
                  <w:sz w:val="16"/>
                  <w:szCs w:val="16"/>
                  <w:rPrChange w:id="2481" w:author="Author">
                    <w:rPr>
                      <w:rFonts w:ascii="Arial" w:eastAsia="Arial" w:hAnsi="Arial" w:cs="Arial"/>
                      <w:color w:val="111111"/>
                    </w:rPr>
                  </w:rPrChange>
                </w:rPr>
                <w:t xml:space="preserve">        </w:t>
              </w:r>
            </w:ins>
          </w:p>
        </w:tc>
      </w:tr>
      <w:tr w:rsidR="00DC733B" w:rsidRPr="00475A93" w14:paraId="23E993CA" w14:textId="77777777" w:rsidTr="00667F7A">
        <w:trPr>
          <w:ins w:id="2482" w:author="Author"/>
          <w:trPrChange w:id="2483" w:author="Author">
            <w:trPr>
              <w:cantSplit/>
              <w:jc w:val="center"/>
            </w:trPr>
          </w:trPrChange>
        </w:trPr>
        <w:tc>
          <w:tcPr>
            <w:tcW w:w="833" w:type="pct"/>
            <w:vMerge w:val="restart"/>
            <w:tcPrChange w:id="2484" w:author="Author">
              <w:tcPr>
                <w:tcW w:w="833" w:type="pct"/>
                <w:vMerge w:val="restart"/>
                <w:shd w:val="clear" w:color="auto" w:fill="FFFFFF"/>
                <w:tcMar>
                  <w:top w:w="0" w:type="dxa"/>
                  <w:left w:w="0" w:type="dxa"/>
                  <w:bottom w:w="0" w:type="dxa"/>
                  <w:right w:w="0" w:type="dxa"/>
                </w:tcMar>
              </w:tcPr>
            </w:tcPrChange>
          </w:tcPr>
          <w:p w14:paraId="446DDAAC" w14:textId="2AD3BE0D" w:rsidR="00DC733B" w:rsidRPr="00475A93" w:rsidRDefault="00DC733B">
            <w:pPr>
              <w:ind w:left="86" w:right="86"/>
              <w:rPr>
                <w:ins w:id="2485" w:author="Author"/>
                <w:rFonts w:cstheme="minorHAnsi"/>
                <w:sz w:val="16"/>
                <w:szCs w:val="16"/>
                <w:rPrChange w:id="2486" w:author="Author">
                  <w:rPr>
                    <w:ins w:id="2487" w:author="Author"/>
                  </w:rPr>
                </w:rPrChange>
              </w:rPr>
              <w:pPrChange w:id="2488" w:author="Author">
                <w:pPr>
                  <w:spacing w:before="80" w:after="80"/>
                  <w:ind w:left="80" w:right="80"/>
                </w:pPr>
              </w:pPrChange>
            </w:pPr>
            <w:ins w:id="2489" w:author="Author">
              <w:r>
                <w:rPr>
                  <w:rFonts w:eastAsia="Arial" w:cstheme="minorHAnsi"/>
                  <w:color w:val="111111"/>
                  <w:sz w:val="16"/>
                  <w:szCs w:val="16"/>
                </w:rPr>
                <w:t xml:space="preserve">% </w:t>
              </w:r>
              <w:r w:rsidRPr="00DC733B">
                <w:rPr>
                  <w:rFonts w:eastAsia="Arial" w:cstheme="minorHAnsi"/>
                  <w:color w:val="111111"/>
                  <w:sz w:val="16"/>
                  <w:szCs w:val="16"/>
                </w:rPr>
                <w:t>of the population that used the internet for online banking</w:t>
              </w:r>
              <w:r w:rsidRPr="00475A93">
                <w:rPr>
                  <w:rFonts w:eastAsia="Arial" w:cstheme="minorHAnsi"/>
                  <w:color w:val="111111"/>
                  <w:sz w:val="16"/>
                  <w:szCs w:val="16"/>
                </w:rPr>
                <w:t xml:space="preserve"> </w:t>
              </w:r>
            </w:ins>
          </w:p>
        </w:tc>
        <w:tc>
          <w:tcPr>
            <w:tcW w:w="833" w:type="pct"/>
            <w:tcPrChange w:id="2490" w:author="Author">
              <w:tcPr>
                <w:tcW w:w="833" w:type="pct"/>
                <w:shd w:val="clear" w:color="auto" w:fill="FFFFFF"/>
                <w:tcMar>
                  <w:top w:w="0" w:type="dxa"/>
                  <w:left w:w="0" w:type="dxa"/>
                  <w:bottom w:w="0" w:type="dxa"/>
                  <w:right w:w="0" w:type="dxa"/>
                </w:tcMar>
              </w:tcPr>
            </w:tcPrChange>
          </w:tcPr>
          <w:p w14:paraId="456AD6F8" w14:textId="77777777" w:rsidR="00DC733B" w:rsidRPr="00475A93" w:rsidRDefault="00DC733B">
            <w:pPr>
              <w:ind w:left="86" w:right="86"/>
              <w:jc w:val="right"/>
              <w:rPr>
                <w:ins w:id="2491" w:author="Author"/>
                <w:rFonts w:cstheme="minorHAnsi"/>
                <w:sz w:val="16"/>
                <w:szCs w:val="16"/>
                <w:rPrChange w:id="2492" w:author="Author">
                  <w:rPr>
                    <w:ins w:id="2493" w:author="Author"/>
                  </w:rPr>
                </w:rPrChange>
              </w:rPr>
              <w:pPrChange w:id="2494" w:author="Author">
                <w:pPr>
                  <w:spacing w:before="80" w:after="80"/>
                  <w:ind w:left="80" w:right="80"/>
                  <w:jc w:val="right"/>
                </w:pPr>
              </w:pPrChange>
            </w:pPr>
            <w:ins w:id="2495" w:author="Author">
              <w:r w:rsidRPr="00475A93">
                <w:rPr>
                  <w:rFonts w:eastAsia="Arial" w:cstheme="minorHAnsi"/>
                  <w:color w:val="111111"/>
                  <w:sz w:val="16"/>
                  <w:szCs w:val="16"/>
                  <w:rPrChange w:id="2496" w:author="Author">
                    <w:rPr>
                      <w:rFonts w:ascii="Arial" w:eastAsia="Arial" w:hAnsi="Arial" w:cs="Arial"/>
                      <w:color w:val="111111"/>
                    </w:rPr>
                  </w:rPrChange>
                </w:rPr>
                <w:t>-0.011 ***</w:t>
              </w:r>
            </w:ins>
          </w:p>
        </w:tc>
        <w:tc>
          <w:tcPr>
            <w:tcW w:w="833" w:type="pct"/>
            <w:tcPrChange w:id="2497" w:author="Author">
              <w:tcPr>
                <w:tcW w:w="833" w:type="pct"/>
                <w:shd w:val="clear" w:color="auto" w:fill="FFFFFF"/>
                <w:tcMar>
                  <w:top w:w="0" w:type="dxa"/>
                  <w:left w:w="0" w:type="dxa"/>
                  <w:bottom w:w="0" w:type="dxa"/>
                  <w:right w:w="0" w:type="dxa"/>
                </w:tcMar>
              </w:tcPr>
            </w:tcPrChange>
          </w:tcPr>
          <w:p w14:paraId="2EC5C3CF" w14:textId="77777777" w:rsidR="00DC733B" w:rsidRPr="00475A93" w:rsidRDefault="00DC733B">
            <w:pPr>
              <w:ind w:left="86" w:right="86"/>
              <w:jc w:val="right"/>
              <w:rPr>
                <w:ins w:id="2498" w:author="Author"/>
                <w:rFonts w:cstheme="minorHAnsi"/>
                <w:sz w:val="16"/>
                <w:szCs w:val="16"/>
                <w:rPrChange w:id="2499" w:author="Author">
                  <w:rPr>
                    <w:ins w:id="2500" w:author="Author"/>
                  </w:rPr>
                </w:rPrChange>
              </w:rPr>
              <w:pPrChange w:id="2501" w:author="Author">
                <w:pPr>
                  <w:spacing w:before="80" w:after="80"/>
                  <w:ind w:left="80" w:right="80"/>
                  <w:jc w:val="right"/>
                </w:pPr>
              </w:pPrChange>
            </w:pPr>
            <w:ins w:id="2502" w:author="Author">
              <w:r w:rsidRPr="00475A93">
                <w:rPr>
                  <w:rFonts w:eastAsia="Arial" w:cstheme="minorHAnsi"/>
                  <w:color w:val="111111"/>
                  <w:sz w:val="16"/>
                  <w:szCs w:val="16"/>
                  <w:rPrChange w:id="2503" w:author="Author">
                    <w:rPr>
                      <w:rFonts w:ascii="Arial" w:eastAsia="Arial" w:hAnsi="Arial" w:cs="Arial"/>
                      <w:color w:val="111111"/>
                    </w:rPr>
                  </w:rPrChange>
                </w:rPr>
                <w:t xml:space="preserve">        </w:t>
              </w:r>
            </w:ins>
          </w:p>
        </w:tc>
        <w:tc>
          <w:tcPr>
            <w:tcW w:w="833" w:type="pct"/>
            <w:tcPrChange w:id="2504" w:author="Author">
              <w:tcPr>
                <w:tcW w:w="833" w:type="pct"/>
                <w:shd w:val="clear" w:color="auto" w:fill="FFFFFF"/>
                <w:tcMar>
                  <w:top w:w="0" w:type="dxa"/>
                  <w:left w:w="0" w:type="dxa"/>
                  <w:bottom w:w="0" w:type="dxa"/>
                  <w:right w:w="0" w:type="dxa"/>
                </w:tcMar>
              </w:tcPr>
            </w:tcPrChange>
          </w:tcPr>
          <w:p w14:paraId="73F59C43" w14:textId="77777777" w:rsidR="00DC733B" w:rsidRPr="00475A93" w:rsidRDefault="00DC733B">
            <w:pPr>
              <w:ind w:left="86" w:right="86"/>
              <w:jc w:val="right"/>
              <w:rPr>
                <w:ins w:id="2505" w:author="Author"/>
                <w:rFonts w:cstheme="minorHAnsi"/>
                <w:sz w:val="16"/>
                <w:szCs w:val="16"/>
                <w:rPrChange w:id="2506" w:author="Author">
                  <w:rPr>
                    <w:ins w:id="2507" w:author="Author"/>
                  </w:rPr>
                </w:rPrChange>
              </w:rPr>
              <w:pPrChange w:id="2508" w:author="Author">
                <w:pPr>
                  <w:spacing w:before="80" w:after="80"/>
                  <w:ind w:left="80" w:right="80"/>
                  <w:jc w:val="right"/>
                </w:pPr>
              </w:pPrChange>
            </w:pPr>
            <w:ins w:id="2509" w:author="Author">
              <w:r w:rsidRPr="00475A93">
                <w:rPr>
                  <w:rFonts w:eastAsia="Arial" w:cstheme="minorHAnsi"/>
                  <w:color w:val="111111"/>
                  <w:sz w:val="16"/>
                  <w:szCs w:val="16"/>
                  <w:rPrChange w:id="2510" w:author="Author">
                    <w:rPr>
                      <w:rFonts w:ascii="Arial" w:eastAsia="Arial" w:hAnsi="Arial" w:cs="Arial"/>
                      <w:color w:val="111111"/>
                    </w:rPr>
                  </w:rPrChange>
                </w:rPr>
                <w:t>-0.015 ***</w:t>
              </w:r>
            </w:ins>
          </w:p>
        </w:tc>
        <w:tc>
          <w:tcPr>
            <w:tcW w:w="833" w:type="pct"/>
            <w:tcPrChange w:id="2511" w:author="Author">
              <w:tcPr>
                <w:tcW w:w="833" w:type="pct"/>
                <w:gridSpan w:val="2"/>
                <w:shd w:val="clear" w:color="auto" w:fill="FFFFFF"/>
                <w:tcMar>
                  <w:top w:w="0" w:type="dxa"/>
                  <w:left w:w="0" w:type="dxa"/>
                  <w:bottom w:w="0" w:type="dxa"/>
                  <w:right w:w="0" w:type="dxa"/>
                </w:tcMar>
              </w:tcPr>
            </w:tcPrChange>
          </w:tcPr>
          <w:p w14:paraId="30789BCB" w14:textId="77777777" w:rsidR="00DC733B" w:rsidRPr="00475A93" w:rsidRDefault="00DC733B">
            <w:pPr>
              <w:ind w:left="86" w:right="86"/>
              <w:jc w:val="right"/>
              <w:rPr>
                <w:ins w:id="2512" w:author="Author"/>
                <w:rFonts w:cstheme="minorHAnsi"/>
                <w:sz w:val="16"/>
                <w:szCs w:val="16"/>
                <w:rPrChange w:id="2513" w:author="Author">
                  <w:rPr>
                    <w:ins w:id="2514" w:author="Author"/>
                  </w:rPr>
                </w:rPrChange>
              </w:rPr>
              <w:pPrChange w:id="2515" w:author="Author">
                <w:pPr>
                  <w:spacing w:before="80" w:after="80"/>
                  <w:ind w:left="80" w:right="80"/>
                  <w:jc w:val="right"/>
                </w:pPr>
              </w:pPrChange>
            </w:pPr>
            <w:ins w:id="2516" w:author="Author">
              <w:r w:rsidRPr="00475A93">
                <w:rPr>
                  <w:rFonts w:eastAsia="Arial" w:cstheme="minorHAnsi"/>
                  <w:color w:val="111111"/>
                  <w:sz w:val="16"/>
                  <w:szCs w:val="16"/>
                  <w:rPrChange w:id="2517" w:author="Author">
                    <w:rPr>
                      <w:rFonts w:ascii="Arial" w:eastAsia="Arial" w:hAnsi="Arial" w:cs="Arial"/>
                      <w:color w:val="111111"/>
                    </w:rPr>
                  </w:rPrChange>
                </w:rPr>
                <w:t xml:space="preserve">-0.009 ** </w:t>
              </w:r>
            </w:ins>
          </w:p>
        </w:tc>
        <w:tc>
          <w:tcPr>
            <w:tcW w:w="835" w:type="pct"/>
            <w:tcPrChange w:id="2518" w:author="Author">
              <w:tcPr>
                <w:tcW w:w="835" w:type="pct"/>
                <w:shd w:val="clear" w:color="auto" w:fill="FFFFFF"/>
                <w:tcMar>
                  <w:top w:w="0" w:type="dxa"/>
                  <w:left w:w="0" w:type="dxa"/>
                  <w:bottom w:w="0" w:type="dxa"/>
                  <w:right w:w="0" w:type="dxa"/>
                </w:tcMar>
              </w:tcPr>
            </w:tcPrChange>
          </w:tcPr>
          <w:p w14:paraId="1DFD927D" w14:textId="77777777" w:rsidR="00DC733B" w:rsidRPr="00475A93" w:rsidRDefault="00DC733B">
            <w:pPr>
              <w:ind w:left="86" w:right="86"/>
              <w:jc w:val="right"/>
              <w:rPr>
                <w:ins w:id="2519" w:author="Author"/>
                <w:rFonts w:cstheme="minorHAnsi"/>
                <w:sz w:val="16"/>
                <w:szCs w:val="16"/>
                <w:rPrChange w:id="2520" w:author="Author">
                  <w:rPr>
                    <w:ins w:id="2521" w:author="Author"/>
                  </w:rPr>
                </w:rPrChange>
              </w:rPr>
              <w:pPrChange w:id="2522" w:author="Author">
                <w:pPr>
                  <w:spacing w:before="80" w:after="80"/>
                  <w:ind w:left="80" w:right="80"/>
                  <w:jc w:val="right"/>
                </w:pPr>
              </w:pPrChange>
            </w:pPr>
            <w:ins w:id="2523" w:author="Author">
              <w:r w:rsidRPr="00475A93">
                <w:rPr>
                  <w:rFonts w:eastAsia="Arial" w:cstheme="minorHAnsi"/>
                  <w:color w:val="111111"/>
                  <w:sz w:val="16"/>
                  <w:szCs w:val="16"/>
                  <w:rPrChange w:id="2524" w:author="Author">
                    <w:rPr>
                      <w:rFonts w:ascii="Arial" w:eastAsia="Arial" w:hAnsi="Arial" w:cs="Arial"/>
                      <w:color w:val="111111"/>
                    </w:rPr>
                  </w:rPrChange>
                </w:rPr>
                <w:t xml:space="preserve">-0.003    </w:t>
              </w:r>
            </w:ins>
          </w:p>
        </w:tc>
      </w:tr>
      <w:tr w:rsidR="00DC733B" w:rsidRPr="00475A93" w14:paraId="67E0BB6C" w14:textId="77777777" w:rsidTr="00667F7A">
        <w:trPr>
          <w:ins w:id="2525" w:author="Author"/>
          <w:trPrChange w:id="2526" w:author="Author">
            <w:trPr>
              <w:cantSplit/>
              <w:jc w:val="center"/>
            </w:trPr>
          </w:trPrChange>
        </w:trPr>
        <w:tc>
          <w:tcPr>
            <w:tcW w:w="833" w:type="pct"/>
            <w:vMerge/>
            <w:tcPrChange w:id="2527" w:author="Author">
              <w:tcPr>
                <w:tcW w:w="833" w:type="pct"/>
                <w:vMerge/>
                <w:shd w:val="clear" w:color="auto" w:fill="FFFFFF"/>
                <w:tcMar>
                  <w:top w:w="0" w:type="dxa"/>
                  <w:left w:w="0" w:type="dxa"/>
                  <w:bottom w:w="0" w:type="dxa"/>
                  <w:right w:w="0" w:type="dxa"/>
                </w:tcMar>
              </w:tcPr>
            </w:tcPrChange>
          </w:tcPr>
          <w:p w14:paraId="52D75FB5" w14:textId="77777777" w:rsidR="00DC733B" w:rsidRPr="00475A93" w:rsidRDefault="00DC733B">
            <w:pPr>
              <w:ind w:left="86" w:right="86"/>
              <w:rPr>
                <w:ins w:id="2528" w:author="Author"/>
                <w:rFonts w:cstheme="minorHAnsi"/>
                <w:sz w:val="16"/>
                <w:szCs w:val="16"/>
                <w:rPrChange w:id="2529" w:author="Author">
                  <w:rPr>
                    <w:ins w:id="2530" w:author="Author"/>
                  </w:rPr>
                </w:rPrChange>
              </w:rPr>
              <w:pPrChange w:id="2531" w:author="Author">
                <w:pPr>
                  <w:spacing w:before="80" w:after="80"/>
                  <w:ind w:left="80" w:right="80"/>
                </w:pPr>
              </w:pPrChange>
            </w:pPr>
          </w:p>
        </w:tc>
        <w:tc>
          <w:tcPr>
            <w:tcW w:w="833" w:type="pct"/>
            <w:tcPrChange w:id="2532" w:author="Author">
              <w:tcPr>
                <w:tcW w:w="833" w:type="pct"/>
                <w:shd w:val="clear" w:color="auto" w:fill="FFFFFF"/>
                <w:tcMar>
                  <w:top w:w="0" w:type="dxa"/>
                  <w:left w:w="0" w:type="dxa"/>
                  <w:bottom w:w="0" w:type="dxa"/>
                  <w:right w:w="0" w:type="dxa"/>
                </w:tcMar>
              </w:tcPr>
            </w:tcPrChange>
          </w:tcPr>
          <w:p w14:paraId="2B7F8CDB" w14:textId="77777777" w:rsidR="00DC733B" w:rsidRPr="00475A93" w:rsidRDefault="00DC733B">
            <w:pPr>
              <w:ind w:left="86" w:right="86"/>
              <w:jc w:val="right"/>
              <w:rPr>
                <w:ins w:id="2533" w:author="Author"/>
                <w:rFonts w:cstheme="minorHAnsi"/>
                <w:sz w:val="16"/>
                <w:szCs w:val="16"/>
                <w:rPrChange w:id="2534" w:author="Author">
                  <w:rPr>
                    <w:ins w:id="2535" w:author="Author"/>
                  </w:rPr>
                </w:rPrChange>
              </w:rPr>
              <w:pPrChange w:id="2536" w:author="Author">
                <w:pPr>
                  <w:spacing w:before="80" w:after="80"/>
                  <w:ind w:left="80" w:right="80"/>
                  <w:jc w:val="right"/>
                </w:pPr>
              </w:pPrChange>
            </w:pPr>
            <w:ins w:id="2537" w:author="Author">
              <w:r w:rsidRPr="00475A93">
                <w:rPr>
                  <w:rFonts w:eastAsia="Arial" w:cstheme="minorHAnsi"/>
                  <w:color w:val="111111"/>
                  <w:sz w:val="16"/>
                  <w:szCs w:val="16"/>
                  <w:rPrChange w:id="2538" w:author="Author">
                    <w:rPr>
                      <w:rFonts w:ascii="Arial" w:eastAsia="Arial" w:hAnsi="Arial" w:cs="Arial"/>
                      <w:color w:val="111111"/>
                    </w:rPr>
                  </w:rPrChange>
                </w:rPr>
                <w:t xml:space="preserve">(0.003)   </w:t>
              </w:r>
            </w:ins>
          </w:p>
        </w:tc>
        <w:tc>
          <w:tcPr>
            <w:tcW w:w="833" w:type="pct"/>
            <w:tcPrChange w:id="2539" w:author="Author">
              <w:tcPr>
                <w:tcW w:w="833" w:type="pct"/>
                <w:shd w:val="clear" w:color="auto" w:fill="FFFFFF"/>
                <w:tcMar>
                  <w:top w:w="0" w:type="dxa"/>
                  <w:left w:w="0" w:type="dxa"/>
                  <w:bottom w:w="0" w:type="dxa"/>
                  <w:right w:w="0" w:type="dxa"/>
                </w:tcMar>
              </w:tcPr>
            </w:tcPrChange>
          </w:tcPr>
          <w:p w14:paraId="574B68D3" w14:textId="77777777" w:rsidR="00DC733B" w:rsidRPr="00475A93" w:rsidRDefault="00DC733B">
            <w:pPr>
              <w:ind w:left="86" w:right="86"/>
              <w:jc w:val="right"/>
              <w:rPr>
                <w:ins w:id="2540" w:author="Author"/>
                <w:rFonts w:cstheme="minorHAnsi"/>
                <w:sz w:val="16"/>
                <w:szCs w:val="16"/>
                <w:rPrChange w:id="2541" w:author="Author">
                  <w:rPr>
                    <w:ins w:id="2542" w:author="Author"/>
                  </w:rPr>
                </w:rPrChange>
              </w:rPr>
              <w:pPrChange w:id="2543" w:author="Author">
                <w:pPr>
                  <w:spacing w:before="80" w:after="80"/>
                  <w:ind w:left="80" w:right="80"/>
                  <w:jc w:val="right"/>
                </w:pPr>
              </w:pPrChange>
            </w:pPr>
            <w:ins w:id="2544" w:author="Author">
              <w:r w:rsidRPr="00475A93">
                <w:rPr>
                  <w:rFonts w:eastAsia="Arial" w:cstheme="minorHAnsi"/>
                  <w:color w:val="111111"/>
                  <w:sz w:val="16"/>
                  <w:szCs w:val="16"/>
                  <w:rPrChange w:id="2545" w:author="Author">
                    <w:rPr>
                      <w:rFonts w:ascii="Arial" w:eastAsia="Arial" w:hAnsi="Arial" w:cs="Arial"/>
                      <w:color w:val="111111"/>
                    </w:rPr>
                  </w:rPrChange>
                </w:rPr>
                <w:t xml:space="preserve">        </w:t>
              </w:r>
            </w:ins>
          </w:p>
        </w:tc>
        <w:tc>
          <w:tcPr>
            <w:tcW w:w="833" w:type="pct"/>
            <w:tcPrChange w:id="2546" w:author="Author">
              <w:tcPr>
                <w:tcW w:w="833" w:type="pct"/>
                <w:shd w:val="clear" w:color="auto" w:fill="FFFFFF"/>
                <w:tcMar>
                  <w:top w:w="0" w:type="dxa"/>
                  <w:left w:w="0" w:type="dxa"/>
                  <w:bottom w:w="0" w:type="dxa"/>
                  <w:right w:w="0" w:type="dxa"/>
                </w:tcMar>
              </w:tcPr>
            </w:tcPrChange>
          </w:tcPr>
          <w:p w14:paraId="03015A7F" w14:textId="77777777" w:rsidR="00DC733B" w:rsidRPr="00475A93" w:rsidRDefault="00DC733B">
            <w:pPr>
              <w:ind w:left="86" w:right="86"/>
              <w:jc w:val="right"/>
              <w:rPr>
                <w:ins w:id="2547" w:author="Author"/>
                <w:rFonts w:cstheme="minorHAnsi"/>
                <w:sz w:val="16"/>
                <w:szCs w:val="16"/>
                <w:rPrChange w:id="2548" w:author="Author">
                  <w:rPr>
                    <w:ins w:id="2549" w:author="Author"/>
                  </w:rPr>
                </w:rPrChange>
              </w:rPr>
              <w:pPrChange w:id="2550" w:author="Author">
                <w:pPr>
                  <w:spacing w:before="80" w:after="80"/>
                  <w:ind w:left="80" w:right="80"/>
                  <w:jc w:val="right"/>
                </w:pPr>
              </w:pPrChange>
            </w:pPr>
            <w:ins w:id="2551" w:author="Author">
              <w:r w:rsidRPr="00475A93">
                <w:rPr>
                  <w:rFonts w:eastAsia="Arial" w:cstheme="minorHAnsi"/>
                  <w:color w:val="111111"/>
                  <w:sz w:val="16"/>
                  <w:szCs w:val="16"/>
                  <w:rPrChange w:id="2552" w:author="Author">
                    <w:rPr>
                      <w:rFonts w:ascii="Arial" w:eastAsia="Arial" w:hAnsi="Arial" w:cs="Arial"/>
                      <w:color w:val="111111"/>
                    </w:rPr>
                  </w:rPrChange>
                </w:rPr>
                <w:t xml:space="preserve">(0.003)   </w:t>
              </w:r>
            </w:ins>
          </w:p>
        </w:tc>
        <w:tc>
          <w:tcPr>
            <w:tcW w:w="833" w:type="pct"/>
            <w:tcPrChange w:id="2553" w:author="Author">
              <w:tcPr>
                <w:tcW w:w="833" w:type="pct"/>
                <w:gridSpan w:val="2"/>
                <w:shd w:val="clear" w:color="auto" w:fill="FFFFFF"/>
                <w:tcMar>
                  <w:top w:w="0" w:type="dxa"/>
                  <w:left w:w="0" w:type="dxa"/>
                  <w:bottom w:w="0" w:type="dxa"/>
                  <w:right w:w="0" w:type="dxa"/>
                </w:tcMar>
              </w:tcPr>
            </w:tcPrChange>
          </w:tcPr>
          <w:p w14:paraId="65F96691" w14:textId="77777777" w:rsidR="00DC733B" w:rsidRPr="00475A93" w:rsidRDefault="00DC733B">
            <w:pPr>
              <w:ind w:left="86" w:right="86"/>
              <w:jc w:val="right"/>
              <w:rPr>
                <w:ins w:id="2554" w:author="Author"/>
                <w:rFonts w:cstheme="minorHAnsi"/>
                <w:sz w:val="16"/>
                <w:szCs w:val="16"/>
                <w:rPrChange w:id="2555" w:author="Author">
                  <w:rPr>
                    <w:ins w:id="2556" w:author="Author"/>
                  </w:rPr>
                </w:rPrChange>
              </w:rPr>
              <w:pPrChange w:id="2557" w:author="Author">
                <w:pPr>
                  <w:spacing w:before="80" w:after="80"/>
                  <w:ind w:left="80" w:right="80"/>
                  <w:jc w:val="right"/>
                </w:pPr>
              </w:pPrChange>
            </w:pPr>
            <w:ins w:id="2558" w:author="Author">
              <w:r w:rsidRPr="00475A93">
                <w:rPr>
                  <w:rFonts w:eastAsia="Arial" w:cstheme="minorHAnsi"/>
                  <w:color w:val="111111"/>
                  <w:sz w:val="16"/>
                  <w:szCs w:val="16"/>
                  <w:rPrChange w:id="2559" w:author="Author">
                    <w:rPr>
                      <w:rFonts w:ascii="Arial" w:eastAsia="Arial" w:hAnsi="Arial" w:cs="Arial"/>
                      <w:color w:val="111111"/>
                    </w:rPr>
                  </w:rPrChange>
                </w:rPr>
                <w:t xml:space="preserve">(0.003)   </w:t>
              </w:r>
            </w:ins>
          </w:p>
        </w:tc>
        <w:tc>
          <w:tcPr>
            <w:tcW w:w="835" w:type="pct"/>
            <w:tcPrChange w:id="2560" w:author="Author">
              <w:tcPr>
                <w:tcW w:w="835" w:type="pct"/>
                <w:shd w:val="clear" w:color="auto" w:fill="FFFFFF"/>
                <w:tcMar>
                  <w:top w:w="0" w:type="dxa"/>
                  <w:left w:w="0" w:type="dxa"/>
                  <w:bottom w:w="0" w:type="dxa"/>
                  <w:right w:w="0" w:type="dxa"/>
                </w:tcMar>
              </w:tcPr>
            </w:tcPrChange>
          </w:tcPr>
          <w:p w14:paraId="2BE0BDDE" w14:textId="77777777" w:rsidR="00DC733B" w:rsidRPr="00475A93" w:rsidRDefault="00DC733B">
            <w:pPr>
              <w:ind w:left="86" w:right="86"/>
              <w:jc w:val="right"/>
              <w:rPr>
                <w:ins w:id="2561" w:author="Author"/>
                <w:rFonts w:cstheme="minorHAnsi"/>
                <w:sz w:val="16"/>
                <w:szCs w:val="16"/>
                <w:rPrChange w:id="2562" w:author="Author">
                  <w:rPr>
                    <w:ins w:id="2563" w:author="Author"/>
                  </w:rPr>
                </w:rPrChange>
              </w:rPr>
              <w:pPrChange w:id="2564" w:author="Author">
                <w:pPr>
                  <w:spacing w:before="80" w:after="80"/>
                  <w:ind w:left="80" w:right="80"/>
                  <w:jc w:val="right"/>
                </w:pPr>
              </w:pPrChange>
            </w:pPr>
            <w:ins w:id="2565" w:author="Author">
              <w:r w:rsidRPr="00475A93">
                <w:rPr>
                  <w:rFonts w:eastAsia="Arial" w:cstheme="minorHAnsi"/>
                  <w:color w:val="111111"/>
                  <w:sz w:val="16"/>
                  <w:szCs w:val="16"/>
                  <w:rPrChange w:id="2566" w:author="Author">
                    <w:rPr>
                      <w:rFonts w:ascii="Arial" w:eastAsia="Arial" w:hAnsi="Arial" w:cs="Arial"/>
                      <w:color w:val="111111"/>
                    </w:rPr>
                  </w:rPrChange>
                </w:rPr>
                <w:t xml:space="preserve">(0.005)   </w:t>
              </w:r>
            </w:ins>
          </w:p>
        </w:tc>
      </w:tr>
      <w:tr w:rsidR="00DC733B" w:rsidRPr="00475A93" w14:paraId="4B945D0A" w14:textId="77777777" w:rsidTr="00667F7A">
        <w:trPr>
          <w:ins w:id="2567" w:author="Author"/>
          <w:trPrChange w:id="2568" w:author="Author">
            <w:trPr>
              <w:cantSplit/>
              <w:jc w:val="center"/>
            </w:trPr>
          </w:trPrChange>
        </w:trPr>
        <w:tc>
          <w:tcPr>
            <w:tcW w:w="833" w:type="pct"/>
            <w:vMerge w:val="restart"/>
            <w:tcPrChange w:id="2569" w:author="Author">
              <w:tcPr>
                <w:tcW w:w="833" w:type="pct"/>
                <w:vMerge w:val="restart"/>
                <w:shd w:val="clear" w:color="auto" w:fill="FFFFFF"/>
                <w:tcMar>
                  <w:top w:w="0" w:type="dxa"/>
                  <w:left w:w="0" w:type="dxa"/>
                  <w:bottom w:w="0" w:type="dxa"/>
                  <w:right w:w="0" w:type="dxa"/>
                </w:tcMar>
              </w:tcPr>
            </w:tcPrChange>
          </w:tcPr>
          <w:p w14:paraId="33830CE8" w14:textId="6D8C9933" w:rsidR="00DC733B" w:rsidRPr="00475A93" w:rsidRDefault="00DC733B">
            <w:pPr>
              <w:ind w:left="86" w:right="86"/>
              <w:rPr>
                <w:ins w:id="2570" w:author="Author"/>
                <w:rFonts w:cstheme="minorHAnsi"/>
                <w:sz w:val="16"/>
                <w:szCs w:val="16"/>
                <w:rPrChange w:id="2571" w:author="Author">
                  <w:rPr>
                    <w:ins w:id="2572" w:author="Author"/>
                  </w:rPr>
                </w:rPrChange>
              </w:rPr>
              <w:pPrChange w:id="2573" w:author="Author">
                <w:pPr>
                  <w:spacing w:before="80" w:after="80"/>
                  <w:ind w:left="80" w:right="80"/>
                </w:pPr>
              </w:pPrChange>
            </w:pPr>
            <w:ins w:id="2574" w:author="Author">
              <w:r>
                <w:rPr>
                  <w:rFonts w:eastAsia="Arial" w:cstheme="minorHAnsi"/>
                  <w:color w:val="111111"/>
                  <w:sz w:val="16"/>
                  <w:szCs w:val="16"/>
                </w:rPr>
                <w:t xml:space="preserve">% </w:t>
              </w:r>
              <w:r w:rsidRPr="00DC733B">
                <w:rPr>
                  <w:rFonts w:eastAsia="Arial" w:cstheme="minorHAnsi"/>
                  <w:color w:val="111111"/>
                  <w:sz w:val="16"/>
                  <w:szCs w:val="16"/>
                </w:rPr>
                <w:t xml:space="preserve">of the population that used the internet for online </w:t>
              </w:r>
              <w:r>
                <w:rPr>
                  <w:rFonts w:eastAsia="Arial" w:cstheme="minorHAnsi"/>
                  <w:color w:val="111111"/>
                  <w:sz w:val="16"/>
                  <w:szCs w:val="16"/>
                </w:rPr>
                <w:t>shopping</w:t>
              </w:r>
            </w:ins>
          </w:p>
        </w:tc>
        <w:tc>
          <w:tcPr>
            <w:tcW w:w="833" w:type="pct"/>
            <w:tcPrChange w:id="2575" w:author="Author">
              <w:tcPr>
                <w:tcW w:w="833" w:type="pct"/>
                <w:shd w:val="clear" w:color="auto" w:fill="FFFFFF"/>
                <w:tcMar>
                  <w:top w:w="0" w:type="dxa"/>
                  <w:left w:w="0" w:type="dxa"/>
                  <w:bottom w:w="0" w:type="dxa"/>
                  <w:right w:w="0" w:type="dxa"/>
                </w:tcMar>
              </w:tcPr>
            </w:tcPrChange>
          </w:tcPr>
          <w:p w14:paraId="4592DE9F" w14:textId="77777777" w:rsidR="00DC733B" w:rsidRPr="00475A93" w:rsidRDefault="00DC733B">
            <w:pPr>
              <w:ind w:left="86" w:right="86"/>
              <w:jc w:val="right"/>
              <w:rPr>
                <w:ins w:id="2576" w:author="Author"/>
                <w:rFonts w:cstheme="minorHAnsi"/>
                <w:sz w:val="16"/>
                <w:szCs w:val="16"/>
                <w:rPrChange w:id="2577" w:author="Author">
                  <w:rPr>
                    <w:ins w:id="2578" w:author="Author"/>
                  </w:rPr>
                </w:rPrChange>
              </w:rPr>
              <w:pPrChange w:id="2579" w:author="Author">
                <w:pPr>
                  <w:spacing w:before="80" w:after="80"/>
                  <w:ind w:left="80" w:right="80"/>
                  <w:jc w:val="right"/>
                </w:pPr>
              </w:pPrChange>
            </w:pPr>
            <w:ins w:id="2580" w:author="Author">
              <w:r w:rsidRPr="00475A93">
                <w:rPr>
                  <w:rFonts w:eastAsia="Arial" w:cstheme="minorHAnsi"/>
                  <w:color w:val="111111"/>
                  <w:sz w:val="16"/>
                  <w:szCs w:val="16"/>
                  <w:rPrChange w:id="2581" w:author="Author">
                    <w:rPr>
                      <w:rFonts w:ascii="Arial" w:eastAsia="Arial" w:hAnsi="Arial" w:cs="Arial"/>
                      <w:color w:val="111111"/>
                    </w:rPr>
                  </w:rPrChange>
                </w:rPr>
                <w:t xml:space="preserve">        </w:t>
              </w:r>
            </w:ins>
          </w:p>
        </w:tc>
        <w:tc>
          <w:tcPr>
            <w:tcW w:w="833" w:type="pct"/>
            <w:tcPrChange w:id="2582" w:author="Author">
              <w:tcPr>
                <w:tcW w:w="833" w:type="pct"/>
                <w:shd w:val="clear" w:color="auto" w:fill="FFFFFF"/>
                <w:tcMar>
                  <w:top w:w="0" w:type="dxa"/>
                  <w:left w:w="0" w:type="dxa"/>
                  <w:bottom w:w="0" w:type="dxa"/>
                  <w:right w:w="0" w:type="dxa"/>
                </w:tcMar>
              </w:tcPr>
            </w:tcPrChange>
          </w:tcPr>
          <w:p w14:paraId="2E735866" w14:textId="77777777" w:rsidR="00DC733B" w:rsidRPr="00475A93" w:rsidRDefault="00DC733B">
            <w:pPr>
              <w:ind w:left="86" w:right="86"/>
              <w:jc w:val="right"/>
              <w:rPr>
                <w:ins w:id="2583" w:author="Author"/>
                <w:rFonts w:cstheme="minorHAnsi"/>
                <w:sz w:val="16"/>
                <w:szCs w:val="16"/>
                <w:rPrChange w:id="2584" w:author="Author">
                  <w:rPr>
                    <w:ins w:id="2585" w:author="Author"/>
                  </w:rPr>
                </w:rPrChange>
              </w:rPr>
              <w:pPrChange w:id="2586" w:author="Author">
                <w:pPr>
                  <w:spacing w:before="80" w:after="80"/>
                  <w:ind w:left="80" w:right="80"/>
                  <w:jc w:val="right"/>
                </w:pPr>
              </w:pPrChange>
            </w:pPr>
            <w:ins w:id="2587" w:author="Author">
              <w:r w:rsidRPr="00475A93">
                <w:rPr>
                  <w:rFonts w:eastAsia="Arial" w:cstheme="minorHAnsi"/>
                  <w:color w:val="111111"/>
                  <w:sz w:val="16"/>
                  <w:szCs w:val="16"/>
                  <w:rPrChange w:id="2588" w:author="Author">
                    <w:rPr>
                      <w:rFonts w:ascii="Arial" w:eastAsia="Arial" w:hAnsi="Arial" w:cs="Arial"/>
                      <w:color w:val="111111"/>
                    </w:rPr>
                  </w:rPrChange>
                </w:rPr>
                <w:t xml:space="preserve">-0.006    </w:t>
              </w:r>
            </w:ins>
          </w:p>
        </w:tc>
        <w:tc>
          <w:tcPr>
            <w:tcW w:w="833" w:type="pct"/>
            <w:tcPrChange w:id="2589" w:author="Author">
              <w:tcPr>
                <w:tcW w:w="833" w:type="pct"/>
                <w:shd w:val="clear" w:color="auto" w:fill="FFFFFF"/>
                <w:tcMar>
                  <w:top w:w="0" w:type="dxa"/>
                  <w:left w:w="0" w:type="dxa"/>
                  <w:bottom w:w="0" w:type="dxa"/>
                  <w:right w:w="0" w:type="dxa"/>
                </w:tcMar>
              </w:tcPr>
            </w:tcPrChange>
          </w:tcPr>
          <w:p w14:paraId="1A130458" w14:textId="77777777" w:rsidR="00DC733B" w:rsidRPr="00475A93" w:rsidRDefault="00DC733B">
            <w:pPr>
              <w:ind w:left="86" w:right="86"/>
              <w:jc w:val="right"/>
              <w:rPr>
                <w:ins w:id="2590" w:author="Author"/>
                <w:rFonts w:cstheme="minorHAnsi"/>
                <w:sz w:val="16"/>
                <w:szCs w:val="16"/>
                <w:rPrChange w:id="2591" w:author="Author">
                  <w:rPr>
                    <w:ins w:id="2592" w:author="Author"/>
                  </w:rPr>
                </w:rPrChange>
              </w:rPr>
              <w:pPrChange w:id="2593" w:author="Author">
                <w:pPr>
                  <w:spacing w:before="80" w:after="80"/>
                  <w:ind w:left="80" w:right="80"/>
                  <w:jc w:val="right"/>
                </w:pPr>
              </w:pPrChange>
            </w:pPr>
            <w:ins w:id="2594" w:author="Author">
              <w:r w:rsidRPr="00475A93">
                <w:rPr>
                  <w:rFonts w:eastAsia="Arial" w:cstheme="minorHAnsi"/>
                  <w:color w:val="111111"/>
                  <w:sz w:val="16"/>
                  <w:szCs w:val="16"/>
                  <w:rPrChange w:id="2595" w:author="Author">
                    <w:rPr>
                      <w:rFonts w:ascii="Arial" w:eastAsia="Arial" w:hAnsi="Arial" w:cs="Arial"/>
                      <w:color w:val="111111"/>
                    </w:rPr>
                  </w:rPrChange>
                </w:rPr>
                <w:t xml:space="preserve">        </w:t>
              </w:r>
            </w:ins>
          </w:p>
        </w:tc>
        <w:tc>
          <w:tcPr>
            <w:tcW w:w="833" w:type="pct"/>
            <w:tcPrChange w:id="2596" w:author="Author">
              <w:tcPr>
                <w:tcW w:w="833" w:type="pct"/>
                <w:gridSpan w:val="2"/>
                <w:shd w:val="clear" w:color="auto" w:fill="FFFFFF"/>
                <w:tcMar>
                  <w:top w:w="0" w:type="dxa"/>
                  <w:left w:w="0" w:type="dxa"/>
                  <w:bottom w:w="0" w:type="dxa"/>
                  <w:right w:w="0" w:type="dxa"/>
                </w:tcMar>
              </w:tcPr>
            </w:tcPrChange>
          </w:tcPr>
          <w:p w14:paraId="669A5BCA" w14:textId="77777777" w:rsidR="00DC733B" w:rsidRPr="00475A93" w:rsidRDefault="00DC733B">
            <w:pPr>
              <w:ind w:left="86" w:right="86"/>
              <w:jc w:val="right"/>
              <w:rPr>
                <w:ins w:id="2597" w:author="Author"/>
                <w:rFonts w:cstheme="minorHAnsi"/>
                <w:sz w:val="16"/>
                <w:szCs w:val="16"/>
                <w:rPrChange w:id="2598" w:author="Author">
                  <w:rPr>
                    <w:ins w:id="2599" w:author="Author"/>
                  </w:rPr>
                </w:rPrChange>
              </w:rPr>
              <w:pPrChange w:id="2600" w:author="Author">
                <w:pPr>
                  <w:spacing w:before="80" w:after="80"/>
                  <w:ind w:left="80" w:right="80"/>
                  <w:jc w:val="right"/>
                </w:pPr>
              </w:pPrChange>
            </w:pPr>
            <w:ins w:id="2601" w:author="Author">
              <w:r w:rsidRPr="00475A93">
                <w:rPr>
                  <w:rFonts w:eastAsia="Arial" w:cstheme="minorHAnsi"/>
                  <w:color w:val="111111"/>
                  <w:sz w:val="16"/>
                  <w:szCs w:val="16"/>
                  <w:rPrChange w:id="2602" w:author="Author">
                    <w:rPr>
                      <w:rFonts w:ascii="Arial" w:eastAsia="Arial" w:hAnsi="Arial" w:cs="Arial"/>
                      <w:color w:val="111111"/>
                    </w:rPr>
                  </w:rPrChange>
                </w:rPr>
                <w:t xml:space="preserve">        </w:t>
              </w:r>
            </w:ins>
          </w:p>
        </w:tc>
        <w:tc>
          <w:tcPr>
            <w:tcW w:w="835" w:type="pct"/>
            <w:tcPrChange w:id="2603" w:author="Author">
              <w:tcPr>
                <w:tcW w:w="835" w:type="pct"/>
                <w:shd w:val="clear" w:color="auto" w:fill="FFFFFF"/>
                <w:tcMar>
                  <w:top w:w="0" w:type="dxa"/>
                  <w:left w:w="0" w:type="dxa"/>
                  <w:bottom w:w="0" w:type="dxa"/>
                  <w:right w:w="0" w:type="dxa"/>
                </w:tcMar>
              </w:tcPr>
            </w:tcPrChange>
          </w:tcPr>
          <w:p w14:paraId="4AC03A96" w14:textId="77777777" w:rsidR="00DC733B" w:rsidRPr="00475A93" w:rsidRDefault="00DC733B">
            <w:pPr>
              <w:ind w:left="86" w:right="86"/>
              <w:jc w:val="right"/>
              <w:rPr>
                <w:ins w:id="2604" w:author="Author"/>
                <w:rFonts w:cstheme="minorHAnsi"/>
                <w:sz w:val="16"/>
                <w:szCs w:val="16"/>
                <w:rPrChange w:id="2605" w:author="Author">
                  <w:rPr>
                    <w:ins w:id="2606" w:author="Author"/>
                  </w:rPr>
                </w:rPrChange>
              </w:rPr>
              <w:pPrChange w:id="2607" w:author="Author">
                <w:pPr>
                  <w:spacing w:before="80" w:after="80"/>
                  <w:ind w:left="80" w:right="80"/>
                  <w:jc w:val="right"/>
                </w:pPr>
              </w:pPrChange>
            </w:pPr>
            <w:ins w:id="2608" w:author="Author">
              <w:r w:rsidRPr="00475A93">
                <w:rPr>
                  <w:rFonts w:eastAsia="Arial" w:cstheme="minorHAnsi"/>
                  <w:color w:val="111111"/>
                  <w:sz w:val="16"/>
                  <w:szCs w:val="16"/>
                  <w:rPrChange w:id="2609" w:author="Author">
                    <w:rPr>
                      <w:rFonts w:ascii="Arial" w:eastAsia="Arial" w:hAnsi="Arial" w:cs="Arial"/>
                      <w:color w:val="111111"/>
                    </w:rPr>
                  </w:rPrChange>
                </w:rPr>
                <w:t xml:space="preserve">        </w:t>
              </w:r>
            </w:ins>
          </w:p>
        </w:tc>
      </w:tr>
      <w:tr w:rsidR="00DC733B" w:rsidRPr="00475A93" w14:paraId="32DF74CE" w14:textId="77777777" w:rsidTr="00667F7A">
        <w:trPr>
          <w:ins w:id="2610" w:author="Author"/>
          <w:trPrChange w:id="2611" w:author="Author">
            <w:trPr>
              <w:cantSplit/>
              <w:jc w:val="center"/>
            </w:trPr>
          </w:trPrChange>
        </w:trPr>
        <w:tc>
          <w:tcPr>
            <w:tcW w:w="833" w:type="pct"/>
            <w:vMerge/>
            <w:tcPrChange w:id="2612" w:author="Author">
              <w:tcPr>
                <w:tcW w:w="833" w:type="pct"/>
                <w:vMerge/>
                <w:shd w:val="clear" w:color="auto" w:fill="FFFFFF"/>
                <w:tcMar>
                  <w:top w:w="0" w:type="dxa"/>
                  <w:left w:w="0" w:type="dxa"/>
                  <w:bottom w:w="0" w:type="dxa"/>
                  <w:right w:w="0" w:type="dxa"/>
                </w:tcMar>
              </w:tcPr>
            </w:tcPrChange>
          </w:tcPr>
          <w:p w14:paraId="15C22C97" w14:textId="77777777" w:rsidR="00DC733B" w:rsidRPr="00475A93" w:rsidRDefault="00DC733B">
            <w:pPr>
              <w:ind w:left="86" w:right="86"/>
              <w:rPr>
                <w:ins w:id="2613" w:author="Author"/>
                <w:rFonts w:cstheme="minorHAnsi"/>
                <w:sz w:val="16"/>
                <w:szCs w:val="16"/>
                <w:rPrChange w:id="2614" w:author="Author">
                  <w:rPr>
                    <w:ins w:id="2615" w:author="Author"/>
                  </w:rPr>
                </w:rPrChange>
              </w:rPr>
              <w:pPrChange w:id="2616" w:author="Author">
                <w:pPr>
                  <w:spacing w:before="80" w:after="80"/>
                  <w:ind w:left="80" w:right="80"/>
                </w:pPr>
              </w:pPrChange>
            </w:pPr>
          </w:p>
        </w:tc>
        <w:tc>
          <w:tcPr>
            <w:tcW w:w="833" w:type="pct"/>
            <w:tcPrChange w:id="2617" w:author="Author">
              <w:tcPr>
                <w:tcW w:w="833" w:type="pct"/>
                <w:shd w:val="clear" w:color="auto" w:fill="FFFFFF"/>
                <w:tcMar>
                  <w:top w:w="0" w:type="dxa"/>
                  <w:left w:w="0" w:type="dxa"/>
                  <w:bottom w:w="0" w:type="dxa"/>
                  <w:right w:w="0" w:type="dxa"/>
                </w:tcMar>
              </w:tcPr>
            </w:tcPrChange>
          </w:tcPr>
          <w:p w14:paraId="55355C2B" w14:textId="77777777" w:rsidR="00DC733B" w:rsidRPr="00475A93" w:rsidRDefault="00DC733B">
            <w:pPr>
              <w:ind w:left="86" w:right="86"/>
              <w:jc w:val="right"/>
              <w:rPr>
                <w:ins w:id="2618" w:author="Author"/>
                <w:rFonts w:cstheme="minorHAnsi"/>
                <w:sz w:val="16"/>
                <w:szCs w:val="16"/>
                <w:rPrChange w:id="2619" w:author="Author">
                  <w:rPr>
                    <w:ins w:id="2620" w:author="Author"/>
                  </w:rPr>
                </w:rPrChange>
              </w:rPr>
              <w:pPrChange w:id="2621" w:author="Author">
                <w:pPr>
                  <w:spacing w:before="80" w:after="80"/>
                  <w:ind w:left="80" w:right="80"/>
                  <w:jc w:val="right"/>
                </w:pPr>
              </w:pPrChange>
            </w:pPr>
            <w:ins w:id="2622" w:author="Author">
              <w:r w:rsidRPr="00475A93">
                <w:rPr>
                  <w:rFonts w:eastAsia="Arial" w:cstheme="minorHAnsi"/>
                  <w:color w:val="111111"/>
                  <w:sz w:val="16"/>
                  <w:szCs w:val="16"/>
                  <w:rPrChange w:id="2623" w:author="Author">
                    <w:rPr>
                      <w:rFonts w:ascii="Arial" w:eastAsia="Arial" w:hAnsi="Arial" w:cs="Arial"/>
                      <w:color w:val="111111"/>
                    </w:rPr>
                  </w:rPrChange>
                </w:rPr>
                <w:t xml:space="preserve">        </w:t>
              </w:r>
            </w:ins>
          </w:p>
        </w:tc>
        <w:tc>
          <w:tcPr>
            <w:tcW w:w="833" w:type="pct"/>
            <w:tcPrChange w:id="2624" w:author="Author">
              <w:tcPr>
                <w:tcW w:w="833" w:type="pct"/>
                <w:shd w:val="clear" w:color="auto" w:fill="FFFFFF"/>
                <w:tcMar>
                  <w:top w:w="0" w:type="dxa"/>
                  <w:left w:w="0" w:type="dxa"/>
                  <w:bottom w:w="0" w:type="dxa"/>
                  <w:right w:w="0" w:type="dxa"/>
                </w:tcMar>
              </w:tcPr>
            </w:tcPrChange>
          </w:tcPr>
          <w:p w14:paraId="7B1DCA1D" w14:textId="77777777" w:rsidR="00DC733B" w:rsidRPr="00475A93" w:rsidRDefault="00DC733B">
            <w:pPr>
              <w:ind w:left="86" w:right="86"/>
              <w:jc w:val="right"/>
              <w:rPr>
                <w:ins w:id="2625" w:author="Author"/>
                <w:rFonts w:cstheme="minorHAnsi"/>
                <w:sz w:val="16"/>
                <w:szCs w:val="16"/>
                <w:rPrChange w:id="2626" w:author="Author">
                  <w:rPr>
                    <w:ins w:id="2627" w:author="Author"/>
                  </w:rPr>
                </w:rPrChange>
              </w:rPr>
              <w:pPrChange w:id="2628" w:author="Author">
                <w:pPr>
                  <w:spacing w:before="80" w:after="80"/>
                  <w:ind w:left="80" w:right="80"/>
                  <w:jc w:val="right"/>
                </w:pPr>
              </w:pPrChange>
            </w:pPr>
            <w:ins w:id="2629" w:author="Author">
              <w:r w:rsidRPr="00475A93">
                <w:rPr>
                  <w:rFonts w:eastAsia="Arial" w:cstheme="minorHAnsi"/>
                  <w:color w:val="111111"/>
                  <w:sz w:val="16"/>
                  <w:szCs w:val="16"/>
                  <w:rPrChange w:id="2630" w:author="Author">
                    <w:rPr>
                      <w:rFonts w:ascii="Arial" w:eastAsia="Arial" w:hAnsi="Arial" w:cs="Arial"/>
                      <w:color w:val="111111"/>
                    </w:rPr>
                  </w:rPrChange>
                </w:rPr>
                <w:t xml:space="preserve">(0.003)   </w:t>
              </w:r>
            </w:ins>
          </w:p>
        </w:tc>
        <w:tc>
          <w:tcPr>
            <w:tcW w:w="833" w:type="pct"/>
            <w:tcPrChange w:id="2631" w:author="Author">
              <w:tcPr>
                <w:tcW w:w="833" w:type="pct"/>
                <w:shd w:val="clear" w:color="auto" w:fill="FFFFFF"/>
                <w:tcMar>
                  <w:top w:w="0" w:type="dxa"/>
                  <w:left w:w="0" w:type="dxa"/>
                  <w:bottom w:w="0" w:type="dxa"/>
                  <w:right w:w="0" w:type="dxa"/>
                </w:tcMar>
              </w:tcPr>
            </w:tcPrChange>
          </w:tcPr>
          <w:p w14:paraId="40DFBB56" w14:textId="77777777" w:rsidR="00DC733B" w:rsidRPr="00475A93" w:rsidRDefault="00DC733B">
            <w:pPr>
              <w:ind w:left="86" w:right="86"/>
              <w:jc w:val="right"/>
              <w:rPr>
                <w:ins w:id="2632" w:author="Author"/>
                <w:rFonts w:cstheme="minorHAnsi"/>
                <w:sz w:val="16"/>
                <w:szCs w:val="16"/>
                <w:rPrChange w:id="2633" w:author="Author">
                  <w:rPr>
                    <w:ins w:id="2634" w:author="Author"/>
                  </w:rPr>
                </w:rPrChange>
              </w:rPr>
              <w:pPrChange w:id="2635" w:author="Author">
                <w:pPr>
                  <w:spacing w:before="80" w:after="80"/>
                  <w:ind w:left="80" w:right="80"/>
                  <w:jc w:val="right"/>
                </w:pPr>
              </w:pPrChange>
            </w:pPr>
            <w:ins w:id="2636" w:author="Author">
              <w:r w:rsidRPr="00475A93">
                <w:rPr>
                  <w:rFonts w:eastAsia="Arial" w:cstheme="minorHAnsi"/>
                  <w:color w:val="111111"/>
                  <w:sz w:val="16"/>
                  <w:szCs w:val="16"/>
                  <w:rPrChange w:id="2637" w:author="Author">
                    <w:rPr>
                      <w:rFonts w:ascii="Arial" w:eastAsia="Arial" w:hAnsi="Arial" w:cs="Arial"/>
                      <w:color w:val="111111"/>
                    </w:rPr>
                  </w:rPrChange>
                </w:rPr>
                <w:t xml:space="preserve">        </w:t>
              </w:r>
            </w:ins>
          </w:p>
        </w:tc>
        <w:tc>
          <w:tcPr>
            <w:tcW w:w="833" w:type="pct"/>
            <w:tcPrChange w:id="2638" w:author="Author">
              <w:tcPr>
                <w:tcW w:w="833" w:type="pct"/>
                <w:gridSpan w:val="2"/>
                <w:shd w:val="clear" w:color="auto" w:fill="FFFFFF"/>
                <w:tcMar>
                  <w:top w:w="0" w:type="dxa"/>
                  <w:left w:w="0" w:type="dxa"/>
                  <w:bottom w:w="0" w:type="dxa"/>
                  <w:right w:w="0" w:type="dxa"/>
                </w:tcMar>
              </w:tcPr>
            </w:tcPrChange>
          </w:tcPr>
          <w:p w14:paraId="6222B55F" w14:textId="77777777" w:rsidR="00DC733B" w:rsidRPr="00475A93" w:rsidRDefault="00DC733B">
            <w:pPr>
              <w:ind w:left="86" w:right="86"/>
              <w:jc w:val="right"/>
              <w:rPr>
                <w:ins w:id="2639" w:author="Author"/>
                <w:rFonts w:cstheme="minorHAnsi"/>
                <w:sz w:val="16"/>
                <w:szCs w:val="16"/>
                <w:rPrChange w:id="2640" w:author="Author">
                  <w:rPr>
                    <w:ins w:id="2641" w:author="Author"/>
                  </w:rPr>
                </w:rPrChange>
              </w:rPr>
              <w:pPrChange w:id="2642" w:author="Author">
                <w:pPr>
                  <w:spacing w:before="80" w:after="80"/>
                  <w:ind w:left="80" w:right="80"/>
                  <w:jc w:val="right"/>
                </w:pPr>
              </w:pPrChange>
            </w:pPr>
            <w:ins w:id="2643" w:author="Author">
              <w:r w:rsidRPr="00475A93">
                <w:rPr>
                  <w:rFonts w:eastAsia="Arial" w:cstheme="minorHAnsi"/>
                  <w:color w:val="111111"/>
                  <w:sz w:val="16"/>
                  <w:szCs w:val="16"/>
                  <w:rPrChange w:id="2644" w:author="Author">
                    <w:rPr>
                      <w:rFonts w:ascii="Arial" w:eastAsia="Arial" w:hAnsi="Arial" w:cs="Arial"/>
                      <w:color w:val="111111"/>
                    </w:rPr>
                  </w:rPrChange>
                </w:rPr>
                <w:t xml:space="preserve">        </w:t>
              </w:r>
            </w:ins>
          </w:p>
        </w:tc>
        <w:tc>
          <w:tcPr>
            <w:tcW w:w="835" w:type="pct"/>
            <w:tcPrChange w:id="2645" w:author="Author">
              <w:tcPr>
                <w:tcW w:w="835" w:type="pct"/>
                <w:shd w:val="clear" w:color="auto" w:fill="FFFFFF"/>
                <w:tcMar>
                  <w:top w:w="0" w:type="dxa"/>
                  <w:left w:w="0" w:type="dxa"/>
                  <w:bottom w:w="0" w:type="dxa"/>
                  <w:right w:w="0" w:type="dxa"/>
                </w:tcMar>
              </w:tcPr>
            </w:tcPrChange>
          </w:tcPr>
          <w:p w14:paraId="6894E343" w14:textId="77777777" w:rsidR="00DC733B" w:rsidRPr="00475A93" w:rsidRDefault="00DC733B">
            <w:pPr>
              <w:ind w:left="86" w:right="86"/>
              <w:jc w:val="right"/>
              <w:rPr>
                <w:ins w:id="2646" w:author="Author"/>
                <w:rFonts w:cstheme="minorHAnsi"/>
                <w:sz w:val="16"/>
                <w:szCs w:val="16"/>
                <w:rPrChange w:id="2647" w:author="Author">
                  <w:rPr>
                    <w:ins w:id="2648" w:author="Author"/>
                  </w:rPr>
                </w:rPrChange>
              </w:rPr>
              <w:pPrChange w:id="2649" w:author="Author">
                <w:pPr>
                  <w:spacing w:before="80" w:after="80"/>
                  <w:ind w:left="80" w:right="80"/>
                  <w:jc w:val="right"/>
                </w:pPr>
              </w:pPrChange>
            </w:pPr>
            <w:ins w:id="2650" w:author="Author">
              <w:r w:rsidRPr="00475A93">
                <w:rPr>
                  <w:rFonts w:eastAsia="Arial" w:cstheme="minorHAnsi"/>
                  <w:color w:val="111111"/>
                  <w:sz w:val="16"/>
                  <w:szCs w:val="16"/>
                  <w:rPrChange w:id="2651" w:author="Author">
                    <w:rPr>
                      <w:rFonts w:ascii="Arial" w:eastAsia="Arial" w:hAnsi="Arial" w:cs="Arial"/>
                      <w:color w:val="111111"/>
                    </w:rPr>
                  </w:rPrChange>
                </w:rPr>
                <w:t xml:space="preserve">        </w:t>
              </w:r>
            </w:ins>
          </w:p>
        </w:tc>
      </w:tr>
      <w:tr w:rsidR="00DC733B" w:rsidRPr="00475A93" w14:paraId="35EF7E49" w14:textId="77777777" w:rsidTr="00667F7A">
        <w:trPr>
          <w:ins w:id="2652" w:author="Author"/>
          <w:trPrChange w:id="2653" w:author="Author">
            <w:trPr>
              <w:cantSplit/>
              <w:jc w:val="center"/>
            </w:trPr>
          </w:trPrChange>
        </w:trPr>
        <w:tc>
          <w:tcPr>
            <w:tcW w:w="833" w:type="pct"/>
            <w:vMerge w:val="restart"/>
            <w:tcPrChange w:id="2654" w:author="Author">
              <w:tcPr>
                <w:tcW w:w="833" w:type="pct"/>
                <w:vMerge w:val="restart"/>
                <w:shd w:val="clear" w:color="auto" w:fill="FFFFFF"/>
                <w:tcMar>
                  <w:top w:w="0" w:type="dxa"/>
                  <w:left w:w="0" w:type="dxa"/>
                  <w:bottom w:w="0" w:type="dxa"/>
                  <w:right w:w="0" w:type="dxa"/>
                </w:tcMar>
              </w:tcPr>
            </w:tcPrChange>
          </w:tcPr>
          <w:p w14:paraId="4190D927" w14:textId="22A6B00F" w:rsidR="00DC733B" w:rsidRPr="00475A93" w:rsidRDefault="00DC733B">
            <w:pPr>
              <w:ind w:left="86" w:right="86"/>
              <w:rPr>
                <w:ins w:id="2655" w:author="Author"/>
                <w:rFonts w:cstheme="minorHAnsi"/>
                <w:sz w:val="16"/>
                <w:szCs w:val="16"/>
                <w:rPrChange w:id="2656" w:author="Author">
                  <w:rPr>
                    <w:ins w:id="2657" w:author="Author"/>
                  </w:rPr>
                </w:rPrChange>
              </w:rPr>
              <w:pPrChange w:id="2658" w:author="Author">
                <w:pPr>
                  <w:spacing w:before="80" w:after="80"/>
                  <w:ind w:left="80" w:right="80"/>
                </w:pPr>
              </w:pPrChange>
            </w:pPr>
            <w:proofErr w:type="gramStart"/>
            <w:ins w:id="2659" w:author="Author">
              <w:r w:rsidRPr="00475A93">
                <w:rPr>
                  <w:rFonts w:eastAsia="Arial" w:cstheme="minorHAnsi"/>
                  <w:color w:val="111111"/>
                  <w:sz w:val="16"/>
                  <w:szCs w:val="16"/>
                  <w:rPrChange w:id="2660" w:author="Author">
                    <w:rPr>
                      <w:rFonts w:ascii="Arial" w:eastAsia="Arial" w:hAnsi="Arial" w:cs="Arial"/>
                      <w:color w:val="111111"/>
                    </w:rPr>
                  </w:rPrChange>
                </w:rPr>
                <w:t>log(</w:t>
              </w:r>
              <w:proofErr w:type="gramEnd"/>
              <w:r w:rsidRPr="00475A93">
                <w:rPr>
                  <w:rFonts w:eastAsia="Arial" w:cstheme="minorHAnsi"/>
                  <w:color w:val="111111"/>
                  <w:sz w:val="16"/>
                  <w:szCs w:val="16"/>
                  <w:rPrChange w:id="2661" w:author="Author">
                    <w:rPr>
                      <w:rFonts w:ascii="Arial" w:eastAsia="Arial" w:hAnsi="Arial" w:cs="Arial"/>
                      <w:color w:val="111111"/>
                    </w:rPr>
                  </w:rPrChange>
                </w:rPr>
                <w:t>disposable</w:t>
              </w:r>
              <w:r>
                <w:rPr>
                  <w:rFonts w:eastAsia="Arial" w:cstheme="minorHAnsi"/>
                  <w:color w:val="111111"/>
                  <w:sz w:val="16"/>
                  <w:szCs w:val="16"/>
                </w:rPr>
                <w:t xml:space="preserve"> </w:t>
              </w:r>
              <w:r w:rsidRPr="00475A93">
                <w:rPr>
                  <w:rFonts w:eastAsia="Arial" w:cstheme="minorHAnsi"/>
                  <w:color w:val="111111"/>
                  <w:sz w:val="16"/>
                  <w:szCs w:val="16"/>
                  <w:rPrChange w:id="2662" w:author="Author">
                    <w:rPr>
                      <w:rFonts w:ascii="Arial" w:eastAsia="Arial" w:hAnsi="Arial" w:cs="Arial"/>
                      <w:color w:val="111111"/>
                    </w:rPr>
                  </w:rPrChange>
                </w:rPr>
                <w:t>income)</w:t>
              </w:r>
            </w:ins>
          </w:p>
        </w:tc>
        <w:tc>
          <w:tcPr>
            <w:tcW w:w="833" w:type="pct"/>
            <w:tcPrChange w:id="2663" w:author="Author">
              <w:tcPr>
                <w:tcW w:w="833" w:type="pct"/>
                <w:shd w:val="clear" w:color="auto" w:fill="FFFFFF"/>
                <w:tcMar>
                  <w:top w:w="0" w:type="dxa"/>
                  <w:left w:w="0" w:type="dxa"/>
                  <w:bottom w:w="0" w:type="dxa"/>
                  <w:right w:w="0" w:type="dxa"/>
                </w:tcMar>
              </w:tcPr>
            </w:tcPrChange>
          </w:tcPr>
          <w:p w14:paraId="6CE79098" w14:textId="77777777" w:rsidR="00DC733B" w:rsidRPr="00475A93" w:rsidRDefault="00DC733B">
            <w:pPr>
              <w:ind w:left="86" w:right="86"/>
              <w:jc w:val="right"/>
              <w:rPr>
                <w:ins w:id="2664" w:author="Author"/>
                <w:rFonts w:cstheme="minorHAnsi"/>
                <w:sz w:val="16"/>
                <w:szCs w:val="16"/>
                <w:rPrChange w:id="2665" w:author="Author">
                  <w:rPr>
                    <w:ins w:id="2666" w:author="Author"/>
                  </w:rPr>
                </w:rPrChange>
              </w:rPr>
              <w:pPrChange w:id="2667" w:author="Author">
                <w:pPr>
                  <w:spacing w:before="80" w:after="80"/>
                  <w:ind w:left="80" w:right="80"/>
                  <w:jc w:val="right"/>
                </w:pPr>
              </w:pPrChange>
            </w:pPr>
            <w:ins w:id="2668" w:author="Author">
              <w:r w:rsidRPr="00475A93">
                <w:rPr>
                  <w:rFonts w:eastAsia="Arial" w:cstheme="minorHAnsi"/>
                  <w:color w:val="111111"/>
                  <w:sz w:val="16"/>
                  <w:szCs w:val="16"/>
                  <w:rPrChange w:id="2669" w:author="Author">
                    <w:rPr>
                      <w:rFonts w:ascii="Arial" w:eastAsia="Arial" w:hAnsi="Arial" w:cs="Arial"/>
                      <w:color w:val="111111"/>
                    </w:rPr>
                  </w:rPrChange>
                </w:rPr>
                <w:t xml:space="preserve">        </w:t>
              </w:r>
            </w:ins>
          </w:p>
        </w:tc>
        <w:tc>
          <w:tcPr>
            <w:tcW w:w="833" w:type="pct"/>
            <w:tcPrChange w:id="2670" w:author="Author">
              <w:tcPr>
                <w:tcW w:w="833" w:type="pct"/>
                <w:shd w:val="clear" w:color="auto" w:fill="FFFFFF"/>
                <w:tcMar>
                  <w:top w:w="0" w:type="dxa"/>
                  <w:left w:w="0" w:type="dxa"/>
                  <w:bottom w:w="0" w:type="dxa"/>
                  <w:right w:w="0" w:type="dxa"/>
                </w:tcMar>
              </w:tcPr>
            </w:tcPrChange>
          </w:tcPr>
          <w:p w14:paraId="0AA318D9" w14:textId="77777777" w:rsidR="00DC733B" w:rsidRPr="00475A93" w:rsidRDefault="00DC733B">
            <w:pPr>
              <w:ind w:left="86" w:right="86"/>
              <w:jc w:val="right"/>
              <w:rPr>
                <w:ins w:id="2671" w:author="Author"/>
                <w:rFonts w:cstheme="minorHAnsi"/>
                <w:sz w:val="16"/>
                <w:szCs w:val="16"/>
                <w:rPrChange w:id="2672" w:author="Author">
                  <w:rPr>
                    <w:ins w:id="2673" w:author="Author"/>
                  </w:rPr>
                </w:rPrChange>
              </w:rPr>
              <w:pPrChange w:id="2674" w:author="Author">
                <w:pPr>
                  <w:spacing w:before="80" w:after="80"/>
                  <w:ind w:left="80" w:right="80"/>
                  <w:jc w:val="right"/>
                </w:pPr>
              </w:pPrChange>
            </w:pPr>
            <w:ins w:id="2675" w:author="Author">
              <w:r w:rsidRPr="00475A93">
                <w:rPr>
                  <w:rFonts w:eastAsia="Arial" w:cstheme="minorHAnsi"/>
                  <w:color w:val="111111"/>
                  <w:sz w:val="16"/>
                  <w:szCs w:val="16"/>
                  <w:rPrChange w:id="2676" w:author="Author">
                    <w:rPr>
                      <w:rFonts w:ascii="Arial" w:eastAsia="Arial" w:hAnsi="Arial" w:cs="Arial"/>
                      <w:color w:val="111111"/>
                    </w:rPr>
                  </w:rPrChange>
                </w:rPr>
                <w:t xml:space="preserve">        </w:t>
              </w:r>
            </w:ins>
          </w:p>
        </w:tc>
        <w:tc>
          <w:tcPr>
            <w:tcW w:w="833" w:type="pct"/>
            <w:tcPrChange w:id="2677" w:author="Author">
              <w:tcPr>
                <w:tcW w:w="833" w:type="pct"/>
                <w:shd w:val="clear" w:color="auto" w:fill="FFFFFF"/>
                <w:tcMar>
                  <w:top w:w="0" w:type="dxa"/>
                  <w:left w:w="0" w:type="dxa"/>
                  <w:bottom w:w="0" w:type="dxa"/>
                  <w:right w:w="0" w:type="dxa"/>
                </w:tcMar>
              </w:tcPr>
            </w:tcPrChange>
          </w:tcPr>
          <w:p w14:paraId="2DFCF99A" w14:textId="77777777" w:rsidR="00DC733B" w:rsidRPr="00475A93" w:rsidRDefault="00DC733B">
            <w:pPr>
              <w:ind w:left="86" w:right="86"/>
              <w:jc w:val="right"/>
              <w:rPr>
                <w:ins w:id="2678" w:author="Author"/>
                <w:rFonts w:cstheme="minorHAnsi"/>
                <w:sz w:val="16"/>
                <w:szCs w:val="16"/>
                <w:rPrChange w:id="2679" w:author="Author">
                  <w:rPr>
                    <w:ins w:id="2680" w:author="Author"/>
                  </w:rPr>
                </w:rPrChange>
              </w:rPr>
              <w:pPrChange w:id="2681" w:author="Author">
                <w:pPr>
                  <w:spacing w:before="80" w:after="80"/>
                  <w:ind w:left="80" w:right="80"/>
                  <w:jc w:val="right"/>
                </w:pPr>
              </w:pPrChange>
            </w:pPr>
            <w:ins w:id="2682" w:author="Author">
              <w:r w:rsidRPr="00475A93">
                <w:rPr>
                  <w:rFonts w:eastAsia="Arial" w:cstheme="minorHAnsi"/>
                  <w:color w:val="111111"/>
                  <w:sz w:val="16"/>
                  <w:szCs w:val="16"/>
                  <w:rPrChange w:id="2683" w:author="Author">
                    <w:rPr>
                      <w:rFonts w:ascii="Arial" w:eastAsia="Arial" w:hAnsi="Arial" w:cs="Arial"/>
                      <w:color w:val="111111"/>
                    </w:rPr>
                  </w:rPrChange>
                </w:rPr>
                <w:t xml:space="preserve">0.792 ** </w:t>
              </w:r>
            </w:ins>
          </w:p>
        </w:tc>
        <w:tc>
          <w:tcPr>
            <w:tcW w:w="833" w:type="pct"/>
            <w:tcPrChange w:id="2684" w:author="Author">
              <w:tcPr>
                <w:tcW w:w="833" w:type="pct"/>
                <w:gridSpan w:val="2"/>
                <w:shd w:val="clear" w:color="auto" w:fill="FFFFFF"/>
                <w:tcMar>
                  <w:top w:w="0" w:type="dxa"/>
                  <w:left w:w="0" w:type="dxa"/>
                  <w:bottom w:w="0" w:type="dxa"/>
                  <w:right w:w="0" w:type="dxa"/>
                </w:tcMar>
              </w:tcPr>
            </w:tcPrChange>
          </w:tcPr>
          <w:p w14:paraId="5D004855" w14:textId="77777777" w:rsidR="00DC733B" w:rsidRPr="00475A93" w:rsidRDefault="00DC733B">
            <w:pPr>
              <w:ind w:left="86" w:right="86"/>
              <w:jc w:val="right"/>
              <w:rPr>
                <w:ins w:id="2685" w:author="Author"/>
                <w:rFonts w:cstheme="minorHAnsi"/>
                <w:sz w:val="16"/>
                <w:szCs w:val="16"/>
                <w:rPrChange w:id="2686" w:author="Author">
                  <w:rPr>
                    <w:ins w:id="2687" w:author="Author"/>
                  </w:rPr>
                </w:rPrChange>
              </w:rPr>
              <w:pPrChange w:id="2688" w:author="Author">
                <w:pPr>
                  <w:spacing w:before="80" w:after="80"/>
                  <w:ind w:left="80" w:right="80"/>
                  <w:jc w:val="right"/>
                </w:pPr>
              </w:pPrChange>
            </w:pPr>
            <w:ins w:id="2689" w:author="Author">
              <w:r w:rsidRPr="00475A93">
                <w:rPr>
                  <w:rFonts w:eastAsia="Arial" w:cstheme="minorHAnsi"/>
                  <w:color w:val="111111"/>
                  <w:sz w:val="16"/>
                  <w:szCs w:val="16"/>
                  <w:rPrChange w:id="2690" w:author="Author">
                    <w:rPr>
                      <w:rFonts w:ascii="Arial" w:eastAsia="Arial" w:hAnsi="Arial" w:cs="Arial"/>
                      <w:color w:val="111111"/>
                    </w:rPr>
                  </w:rPrChange>
                </w:rPr>
                <w:t xml:space="preserve">        </w:t>
              </w:r>
            </w:ins>
          </w:p>
        </w:tc>
        <w:tc>
          <w:tcPr>
            <w:tcW w:w="835" w:type="pct"/>
            <w:tcPrChange w:id="2691" w:author="Author">
              <w:tcPr>
                <w:tcW w:w="835" w:type="pct"/>
                <w:shd w:val="clear" w:color="auto" w:fill="FFFFFF"/>
                <w:tcMar>
                  <w:top w:w="0" w:type="dxa"/>
                  <w:left w:w="0" w:type="dxa"/>
                  <w:bottom w:w="0" w:type="dxa"/>
                  <w:right w:w="0" w:type="dxa"/>
                </w:tcMar>
              </w:tcPr>
            </w:tcPrChange>
          </w:tcPr>
          <w:p w14:paraId="6EE3D857" w14:textId="77777777" w:rsidR="00DC733B" w:rsidRPr="00475A93" w:rsidRDefault="00DC733B">
            <w:pPr>
              <w:ind w:left="86" w:right="86"/>
              <w:jc w:val="right"/>
              <w:rPr>
                <w:ins w:id="2692" w:author="Author"/>
                <w:rFonts w:cstheme="minorHAnsi"/>
                <w:sz w:val="16"/>
                <w:szCs w:val="16"/>
                <w:rPrChange w:id="2693" w:author="Author">
                  <w:rPr>
                    <w:ins w:id="2694" w:author="Author"/>
                  </w:rPr>
                </w:rPrChange>
              </w:rPr>
              <w:pPrChange w:id="2695" w:author="Author">
                <w:pPr>
                  <w:spacing w:before="80" w:after="80"/>
                  <w:ind w:left="80" w:right="80"/>
                  <w:jc w:val="right"/>
                </w:pPr>
              </w:pPrChange>
            </w:pPr>
            <w:ins w:id="2696" w:author="Author">
              <w:r w:rsidRPr="00475A93">
                <w:rPr>
                  <w:rFonts w:eastAsia="Arial" w:cstheme="minorHAnsi"/>
                  <w:color w:val="111111"/>
                  <w:sz w:val="16"/>
                  <w:szCs w:val="16"/>
                  <w:rPrChange w:id="2697" w:author="Author">
                    <w:rPr>
                      <w:rFonts w:ascii="Arial" w:eastAsia="Arial" w:hAnsi="Arial" w:cs="Arial"/>
                      <w:color w:val="111111"/>
                    </w:rPr>
                  </w:rPrChange>
                </w:rPr>
                <w:t xml:space="preserve">        </w:t>
              </w:r>
            </w:ins>
          </w:p>
        </w:tc>
      </w:tr>
      <w:tr w:rsidR="00DC733B" w:rsidRPr="00475A93" w14:paraId="7643F4FF" w14:textId="77777777" w:rsidTr="00667F7A">
        <w:trPr>
          <w:ins w:id="2698" w:author="Author"/>
          <w:trPrChange w:id="2699" w:author="Author">
            <w:trPr>
              <w:cantSplit/>
              <w:jc w:val="center"/>
            </w:trPr>
          </w:trPrChange>
        </w:trPr>
        <w:tc>
          <w:tcPr>
            <w:tcW w:w="833" w:type="pct"/>
            <w:vMerge/>
            <w:tcPrChange w:id="2700" w:author="Author">
              <w:tcPr>
                <w:tcW w:w="833" w:type="pct"/>
                <w:vMerge/>
                <w:shd w:val="clear" w:color="auto" w:fill="FFFFFF"/>
                <w:tcMar>
                  <w:top w:w="0" w:type="dxa"/>
                  <w:left w:w="0" w:type="dxa"/>
                  <w:bottom w:w="0" w:type="dxa"/>
                  <w:right w:w="0" w:type="dxa"/>
                </w:tcMar>
              </w:tcPr>
            </w:tcPrChange>
          </w:tcPr>
          <w:p w14:paraId="3FCC99F3" w14:textId="77777777" w:rsidR="00DC733B" w:rsidRPr="00475A93" w:rsidRDefault="00DC733B">
            <w:pPr>
              <w:ind w:left="86" w:right="86"/>
              <w:rPr>
                <w:ins w:id="2701" w:author="Author"/>
                <w:rFonts w:cstheme="minorHAnsi"/>
                <w:sz w:val="16"/>
                <w:szCs w:val="16"/>
                <w:rPrChange w:id="2702" w:author="Author">
                  <w:rPr>
                    <w:ins w:id="2703" w:author="Author"/>
                  </w:rPr>
                </w:rPrChange>
              </w:rPr>
              <w:pPrChange w:id="2704" w:author="Author">
                <w:pPr>
                  <w:spacing w:before="80" w:after="80"/>
                  <w:ind w:left="80" w:right="80"/>
                </w:pPr>
              </w:pPrChange>
            </w:pPr>
          </w:p>
        </w:tc>
        <w:tc>
          <w:tcPr>
            <w:tcW w:w="833" w:type="pct"/>
            <w:tcPrChange w:id="2705" w:author="Author">
              <w:tcPr>
                <w:tcW w:w="833" w:type="pct"/>
                <w:shd w:val="clear" w:color="auto" w:fill="FFFFFF"/>
                <w:tcMar>
                  <w:top w:w="0" w:type="dxa"/>
                  <w:left w:w="0" w:type="dxa"/>
                  <w:bottom w:w="0" w:type="dxa"/>
                  <w:right w:w="0" w:type="dxa"/>
                </w:tcMar>
              </w:tcPr>
            </w:tcPrChange>
          </w:tcPr>
          <w:p w14:paraId="273ADA8B" w14:textId="77777777" w:rsidR="00DC733B" w:rsidRPr="00475A93" w:rsidRDefault="00DC733B">
            <w:pPr>
              <w:ind w:left="86" w:right="86"/>
              <w:jc w:val="right"/>
              <w:rPr>
                <w:ins w:id="2706" w:author="Author"/>
                <w:rFonts w:cstheme="minorHAnsi"/>
                <w:sz w:val="16"/>
                <w:szCs w:val="16"/>
                <w:rPrChange w:id="2707" w:author="Author">
                  <w:rPr>
                    <w:ins w:id="2708" w:author="Author"/>
                  </w:rPr>
                </w:rPrChange>
              </w:rPr>
              <w:pPrChange w:id="2709" w:author="Author">
                <w:pPr>
                  <w:spacing w:before="80" w:after="80"/>
                  <w:ind w:left="80" w:right="80"/>
                  <w:jc w:val="right"/>
                </w:pPr>
              </w:pPrChange>
            </w:pPr>
            <w:ins w:id="2710" w:author="Author">
              <w:r w:rsidRPr="00475A93">
                <w:rPr>
                  <w:rFonts w:eastAsia="Arial" w:cstheme="minorHAnsi"/>
                  <w:color w:val="111111"/>
                  <w:sz w:val="16"/>
                  <w:szCs w:val="16"/>
                  <w:rPrChange w:id="2711" w:author="Author">
                    <w:rPr>
                      <w:rFonts w:ascii="Arial" w:eastAsia="Arial" w:hAnsi="Arial" w:cs="Arial"/>
                      <w:color w:val="111111"/>
                    </w:rPr>
                  </w:rPrChange>
                </w:rPr>
                <w:t xml:space="preserve">        </w:t>
              </w:r>
            </w:ins>
          </w:p>
        </w:tc>
        <w:tc>
          <w:tcPr>
            <w:tcW w:w="833" w:type="pct"/>
            <w:tcPrChange w:id="2712" w:author="Author">
              <w:tcPr>
                <w:tcW w:w="833" w:type="pct"/>
                <w:shd w:val="clear" w:color="auto" w:fill="FFFFFF"/>
                <w:tcMar>
                  <w:top w:w="0" w:type="dxa"/>
                  <w:left w:w="0" w:type="dxa"/>
                  <w:bottom w:w="0" w:type="dxa"/>
                  <w:right w:w="0" w:type="dxa"/>
                </w:tcMar>
              </w:tcPr>
            </w:tcPrChange>
          </w:tcPr>
          <w:p w14:paraId="17DEC31E" w14:textId="77777777" w:rsidR="00DC733B" w:rsidRPr="00475A93" w:rsidRDefault="00DC733B">
            <w:pPr>
              <w:ind w:left="86" w:right="86"/>
              <w:jc w:val="right"/>
              <w:rPr>
                <w:ins w:id="2713" w:author="Author"/>
                <w:rFonts w:cstheme="minorHAnsi"/>
                <w:sz w:val="16"/>
                <w:szCs w:val="16"/>
                <w:rPrChange w:id="2714" w:author="Author">
                  <w:rPr>
                    <w:ins w:id="2715" w:author="Author"/>
                  </w:rPr>
                </w:rPrChange>
              </w:rPr>
              <w:pPrChange w:id="2716" w:author="Author">
                <w:pPr>
                  <w:spacing w:before="80" w:after="80"/>
                  <w:ind w:left="80" w:right="80"/>
                  <w:jc w:val="right"/>
                </w:pPr>
              </w:pPrChange>
            </w:pPr>
            <w:ins w:id="2717" w:author="Author">
              <w:r w:rsidRPr="00475A93">
                <w:rPr>
                  <w:rFonts w:eastAsia="Arial" w:cstheme="minorHAnsi"/>
                  <w:color w:val="111111"/>
                  <w:sz w:val="16"/>
                  <w:szCs w:val="16"/>
                  <w:rPrChange w:id="2718" w:author="Author">
                    <w:rPr>
                      <w:rFonts w:ascii="Arial" w:eastAsia="Arial" w:hAnsi="Arial" w:cs="Arial"/>
                      <w:color w:val="111111"/>
                    </w:rPr>
                  </w:rPrChange>
                </w:rPr>
                <w:t xml:space="preserve">        </w:t>
              </w:r>
            </w:ins>
          </w:p>
        </w:tc>
        <w:tc>
          <w:tcPr>
            <w:tcW w:w="833" w:type="pct"/>
            <w:tcPrChange w:id="2719" w:author="Author">
              <w:tcPr>
                <w:tcW w:w="833" w:type="pct"/>
                <w:shd w:val="clear" w:color="auto" w:fill="FFFFFF"/>
                <w:tcMar>
                  <w:top w:w="0" w:type="dxa"/>
                  <w:left w:w="0" w:type="dxa"/>
                  <w:bottom w:w="0" w:type="dxa"/>
                  <w:right w:w="0" w:type="dxa"/>
                </w:tcMar>
              </w:tcPr>
            </w:tcPrChange>
          </w:tcPr>
          <w:p w14:paraId="57F0075A" w14:textId="77777777" w:rsidR="00DC733B" w:rsidRPr="00475A93" w:rsidRDefault="00DC733B">
            <w:pPr>
              <w:ind w:left="86" w:right="86"/>
              <w:jc w:val="right"/>
              <w:rPr>
                <w:ins w:id="2720" w:author="Author"/>
                <w:rFonts w:cstheme="minorHAnsi"/>
                <w:sz w:val="16"/>
                <w:szCs w:val="16"/>
                <w:rPrChange w:id="2721" w:author="Author">
                  <w:rPr>
                    <w:ins w:id="2722" w:author="Author"/>
                  </w:rPr>
                </w:rPrChange>
              </w:rPr>
              <w:pPrChange w:id="2723" w:author="Author">
                <w:pPr>
                  <w:spacing w:before="80" w:after="80"/>
                  <w:ind w:left="80" w:right="80"/>
                  <w:jc w:val="right"/>
                </w:pPr>
              </w:pPrChange>
            </w:pPr>
            <w:ins w:id="2724" w:author="Author">
              <w:r w:rsidRPr="00475A93">
                <w:rPr>
                  <w:rFonts w:eastAsia="Arial" w:cstheme="minorHAnsi"/>
                  <w:color w:val="111111"/>
                  <w:sz w:val="16"/>
                  <w:szCs w:val="16"/>
                  <w:rPrChange w:id="2725" w:author="Author">
                    <w:rPr>
                      <w:rFonts w:ascii="Arial" w:eastAsia="Arial" w:hAnsi="Arial" w:cs="Arial"/>
                      <w:color w:val="111111"/>
                    </w:rPr>
                  </w:rPrChange>
                </w:rPr>
                <w:t xml:space="preserve">(0.280)   </w:t>
              </w:r>
            </w:ins>
          </w:p>
        </w:tc>
        <w:tc>
          <w:tcPr>
            <w:tcW w:w="833" w:type="pct"/>
            <w:tcPrChange w:id="2726" w:author="Author">
              <w:tcPr>
                <w:tcW w:w="833" w:type="pct"/>
                <w:gridSpan w:val="2"/>
                <w:shd w:val="clear" w:color="auto" w:fill="FFFFFF"/>
                <w:tcMar>
                  <w:top w:w="0" w:type="dxa"/>
                  <w:left w:w="0" w:type="dxa"/>
                  <w:bottom w:w="0" w:type="dxa"/>
                  <w:right w:w="0" w:type="dxa"/>
                </w:tcMar>
              </w:tcPr>
            </w:tcPrChange>
          </w:tcPr>
          <w:p w14:paraId="2E56DD0A" w14:textId="77777777" w:rsidR="00DC733B" w:rsidRPr="00475A93" w:rsidRDefault="00DC733B">
            <w:pPr>
              <w:ind w:left="86" w:right="86"/>
              <w:jc w:val="right"/>
              <w:rPr>
                <w:ins w:id="2727" w:author="Author"/>
                <w:rFonts w:cstheme="minorHAnsi"/>
                <w:sz w:val="16"/>
                <w:szCs w:val="16"/>
                <w:rPrChange w:id="2728" w:author="Author">
                  <w:rPr>
                    <w:ins w:id="2729" w:author="Author"/>
                  </w:rPr>
                </w:rPrChange>
              </w:rPr>
              <w:pPrChange w:id="2730" w:author="Author">
                <w:pPr>
                  <w:spacing w:before="80" w:after="80"/>
                  <w:ind w:left="80" w:right="80"/>
                  <w:jc w:val="right"/>
                </w:pPr>
              </w:pPrChange>
            </w:pPr>
            <w:ins w:id="2731" w:author="Author">
              <w:r w:rsidRPr="00475A93">
                <w:rPr>
                  <w:rFonts w:eastAsia="Arial" w:cstheme="minorHAnsi"/>
                  <w:color w:val="111111"/>
                  <w:sz w:val="16"/>
                  <w:szCs w:val="16"/>
                  <w:rPrChange w:id="2732" w:author="Author">
                    <w:rPr>
                      <w:rFonts w:ascii="Arial" w:eastAsia="Arial" w:hAnsi="Arial" w:cs="Arial"/>
                      <w:color w:val="111111"/>
                    </w:rPr>
                  </w:rPrChange>
                </w:rPr>
                <w:t xml:space="preserve">        </w:t>
              </w:r>
            </w:ins>
          </w:p>
        </w:tc>
        <w:tc>
          <w:tcPr>
            <w:tcW w:w="835" w:type="pct"/>
            <w:tcPrChange w:id="2733" w:author="Author">
              <w:tcPr>
                <w:tcW w:w="835" w:type="pct"/>
                <w:shd w:val="clear" w:color="auto" w:fill="FFFFFF"/>
                <w:tcMar>
                  <w:top w:w="0" w:type="dxa"/>
                  <w:left w:w="0" w:type="dxa"/>
                  <w:bottom w:w="0" w:type="dxa"/>
                  <w:right w:w="0" w:type="dxa"/>
                </w:tcMar>
              </w:tcPr>
            </w:tcPrChange>
          </w:tcPr>
          <w:p w14:paraId="556A9E33" w14:textId="77777777" w:rsidR="00DC733B" w:rsidRPr="00475A93" w:rsidRDefault="00DC733B">
            <w:pPr>
              <w:ind w:left="86" w:right="86"/>
              <w:jc w:val="right"/>
              <w:rPr>
                <w:ins w:id="2734" w:author="Author"/>
                <w:rFonts w:cstheme="minorHAnsi"/>
                <w:sz w:val="16"/>
                <w:szCs w:val="16"/>
                <w:rPrChange w:id="2735" w:author="Author">
                  <w:rPr>
                    <w:ins w:id="2736" w:author="Author"/>
                  </w:rPr>
                </w:rPrChange>
              </w:rPr>
              <w:pPrChange w:id="2737" w:author="Author">
                <w:pPr>
                  <w:spacing w:before="80" w:after="80"/>
                  <w:ind w:left="80" w:right="80"/>
                  <w:jc w:val="right"/>
                </w:pPr>
              </w:pPrChange>
            </w:pPr>
            <w:ins w:id="2738" w:author="Author">
              <w:r w:rsidRPr="00475A93">
                <w:rPr>
                  <w:rFonts w:eastAsia="Arial" w:cstheme="minorHAnsi"/>
                  <w:color w:val="111111"/>
                  <w:sz w:val="16"/>
                  <w:szCs w:val="16"/>
                  <w:rPrChange w:id="2739" w:author="Author">
                    <w:rPr>
                      <w:rFonts w:ascii="Arial" w:eastAsia="Arial" w:hAnsi="Arial" w:cs="Arial"/>
                      <w:color w:val="111111"/>
                    </w:rPr>
                  </w:rPrChange>
                </w:rPr>
                <w:t xml:space="preserve">        </w:t>
              </w:r>
            </w:ins>
          </w:p>
        </w:tc>
      </w:tr>
      <w:tr w:rsidR="00DC733B" w:rsidRPr="00475A93" w14:paraId="5592E00B" w14:textId="77777777" w:rsidTr="00667F7A">
        <w:trPr>
          <w:ins w:id="2740" w:author="Author"/>
          <w:trPrChange w:id="2741" w:author="Author">
            <w:trPr>
              <w:cantSplit/>
              <w:jc w:val="center"/>
            </w:trPr>
          </w:trPrChange>
        </w:trPr>
        <w:tc>
          <w:tcPr>
            <w:tcW w:w="833" w:type="pct"/>
            <w:vMerge w:val="restart"/>
            <w:tcPrChange w:id="2742" w:author="Author">
              <w:tcPr>
                <w:tcW w:w="833" w:type="pct"/>
                <w:vMerge w:val="restart"/>
                <w:shd w:val="clear" w:color="auto" w:fill="FFFFFF"/>
                <w:tcMar>
                  <w:top w:w="0" w:type="dxa"/>
                  <w:left w:w="0" w:type="dxa"/>
                  <w:bottom w:w="0" w:type="dxa"/>
                  <w:right w:w="0" w:type="dxa"/>
                </w:tcMar>
              </w:tcPr>
            </w:tcPrChange>
          </w:tcPr>
          <w:p w14:paraId="281ADF1D" w14:textId="12722CFD" w:rsidR="00DC733B" w:rsidRPr="00475A93" w:rsidRDefault="00DC733B">
            <w:pPr>
              <w:ind w:left="86" w:right="86"/>
              <w:rPr>
                <w:ins w:id="2743" w:author="Author"/>
                <w:rFonts w:cstheme="minorHAnsi"/>
                <w:sz w:val="16"/>
                <w:szCs w:val="16"/>
                <w:rPrChange w:id="2744" w:author="Author">
                  <w:rPr>
                    <w:ins w:id="2745" w:author="Author"/>
                  </w:rPr>
                </w:rPrChange>
              </w:rPr>
              <w:pPrChange w:id="2746" w:author="Author">
                <w:pPr>
                  <w:spacing w:before="80" w:after="80"/>
                  <w:ind w:left="80" w:right="80"/>
                </w:pPr>
              </w:pPrChange>
            </w:pPr>
            <w:ins w:id="2747" w:author="Author">
              <w:r w:rsidRPr="00DC733B">
                <w:rPr>
                  <w:rFonts w:eastAsia="Arial" w:cstheme="minorHAnsi"/>
                  <w:color w:val="111111"/>
                  <w:sz w:val="16"/>
                  <w:szCs w:val="16"/>
                </w:rPr>
                <w:t>R&amp;D expenditure</w:t>
              </w:r>
            </w:ins>
          </w:p>
        </w:tc>
        <w:tc>
          <w:tcPr>
            <w:tcW w:w="833" w:type="pct"/>
            <w:tcPrChange w:id="2748" w:author="Author">
              <w:tcPr>
                <w:tcW w:w="833" w:type="pct"/>
                <w:shd w:val="clear" w:color="auto" w:fill="FFFFFF"/>
                <w:tcMar>
                  <w:top w:w="0" w:type="dxa"/>
                  <w:left w:w="0" w:type="dxa"/>
                  <w:bottom w:w="0" w:type="dxa"/>
                  <w:right w:w="0" w:type="dxa"/>
                </w:tcMar>
              </w:tcPr>
            </w:tcPrChange>
          </w:tcPr>
          <w:p w14:paraId="29EE1468" w14:textId="77777777" w:rsidR="00DC733B" w:rsidRPr="00475A93" w:rsidRDefault="00DC733B">
            <w:pPr>
              <w:ind w:left="86" w:right="86"/>
              <w:jc w:val="right"/>
              <w:rPr>
                <w:ins w:id="2749" w:author="Author"/>
                <w:rFonts w:cstheme="minorHAnsi"/>
                <w:sz w:val="16"/>
                <w:szCs w:val="16"/>
                <w:rPrChange w:id="2750" w:author="Author">
                  <w:rPr>
                    <w:ins w:id="2751" w:author="Author"/>
                  </w:rPr>
                </w:rPrChange>
              </w:rPr>
              <w:pPrChange w:id="2752" w:author="Author">
                <w:pPr>
                  <w:spacing w:before="80" w:after="80"/>
                  <w:ind w:left="80" w:right="80"/>
                  <w:jc w:val="right"/>
                </w:pPr>
              </w:pPrChange>
            </w:pPr>
            <w:ins w:id="2753" w:author="Author">
              <w:r w:rsidRPr="00475A93">
                <w:rPr>
                  <w:rFonts w:eastAsia="Arial" w:cstheme="minorHAnsi"/>
                  <w:color w:val="111111"/>
                  <w:sz w:val="16"/>
                  <w:szCs w:val="16"/>
                  <w:rPrChange w:id="2754" w:author="Author">
                    <w:rPr>
                      <w:rFonts w:ascii="Arial" w:eastAsia="Arial" w:hAnsi="Arial" w:cs="Arial"/>
                      <w:color w:val="111111"/>
                    </w:rPr>
                  </w:rPrChange>
                </w:rPr>
                <w:t xml:space="preserve">        </w:t>
              </w:r>
            </w:ins>
          </w:p>
        </w:tc>
        <w:tc>
          <w:tcPr>
            <w:tcW w:w="833" w:type="pct"/>
            <w:tcPrChange w:id="2755" w:author="Author">
              <w:tcPr>
                <w:tcW w:w="833" w:type="pct"/>
                <w:shd w:val="clear" w:color="auto" w:fill="FFFFFF"/>
                <w:tcMar>
                  <w:top w:w="0" w:type="dxa"/>
                  <w:left w:w="0" w:type="dxa"/>
                  <w:bottom w:w="0" w:type="dxa"/>
                  <w:right w:w="0" w:type="dxa"/>
                </w:tcMar>
              </w:tcPr>
            </w:tcPrChange>
          </w:tcPr>
          <w:p w14:paraId="2D91AE74" w14:textId="77777777" w:rsidR="00DC733B" w:rsidRPr="00475A93" w:rsidRDefault="00DC733B">
            <w:pPr>
              <w:ind w:left="86" w:right="86"/>
              <w:jc w:val="right"/>
              <w:rPr>
                <w:ins w:id="2756" w:author="Author"/>
                <w:rFonts w:cstheme="minorHAnsi"/>
                <w:sz w:val="16"/>
                <w:szCs w:val="16"/>
                <w:rPrChange w:id="2757" w:author="Author">
                  <w:rPr>
                    <w:ins w:id="2758" w:author="Author"/>
                  </w:rPr>
                </w:rPrChange>
              </w:rPr>
              <w:pPrChange w:id="2759" w:author="Author">
                <w:pPr>
                  <w:spacing w:before="80" w:after="80"/>
                  <w:ind w:left="80" w:right="80"/>
                  <w:jc w:val="right"/>
                </w:pPr>
              </w:pPrChange>
            </w:pPr>
            <w:ins w:id="2760" w:author="Author">
              <w:r w:rsidRPr="00475A93">
                <w:rPr>
                  <w:rFonts w:eastAsia="Arial" w:cstheme="minorHAnsi"/>
                  <w:color w:val="111111"/>
                  <w:sz w:val="16"/>
                  <w:szCs w:val="16"/>
                  <w:rPrChange w:id="2761" w:author="Author">
                    <w:rPr>
                      <w:rFonts w:ascii="Arial" w:eastAsia="Arial" w:hAnsi="Arial" w:cs="Arial"/>
                      <w:color w:val="111111"/>
                    </w:rPr>
                  </w:rPrChange>
                </w:rPr>
                <w:t xml:space="preserve">        </w:t>
              </w:r>
            </w:ins>
          </w:p>
        </w:tc>
        <w:tc>
          <w:tcPr>
            <w:tcW w:w="833" w:type="pct"/>
            <w:tcPrChange w:id="2762" w:author="Author">
              <w:tcPr>
                <w:tcW w:w="833" w:type="pct"/>
                <w:shd w:val="clear" w:color="auto" w:fill="FFFFFF"/>
                <w:tcMar>
                  <w:top w:w="0" w:type="dxa"/>
                  <w:left w:w="0" w:type="dxa"/>
                  <w:bottom w:w="0" w:type="dxa"/>
                  <w:right w:w="0" w:type="dxa"/>
                </w:tcMar>
              </w:tcPr>
            </w:tcPrChange>
          </w:tcPr>
          <w:p w14:paraId="48DE555B" w14:textId="77777777" w:rsidR="00DC733B" w:rsidRPr="00475A93" w:rsidRDefault="00DC733B">
            <w:pPr>
              <w:ind w:left="86" w:right="86"/>
              <w:jc w:val="right"/>
              <w:rPr>
                <w:ins w:id="2763" w:author="Author"/>
                <w:rFonts w:cstheme="minorHAnsi"/>
                <w:sz w:val="16"/>
                <w:szCs w:val="16"/>
                <w:rPrChange w:id="2764" w:author="Author">
                  <w:rPr>
                    <w:ins w:id="2765" w:author="Author"/>
                  </w:rPr>
                </w:rPrChange>
              </w:rPr>
              <w:pPrChange w:id="2766" w:author="Author">
                <w:pPr>
                  <w:spacing w:before="80" w:after="80"/>
                  <w:ind w:left="80" w:right="80"/>
                  <w:jc w:val="right"/>
                </w:pPr>
              </w:pPrChange>
            </w:pPr>
            <w:ins w:id="2767" w:author="Author">
              <w:r w:rsidRPr="00475A93">
                <w:rPr>
                  <w:rFonts w:eastAsia="Arial" w:cstheme="minorHAnsi"/>
                  <w:color w:val="111111"/>
                  <w:sz w:val="16"/>
                  <w:szCs w:val="16"/>
                  <w:rPrChange w:id="2768" w:author="Author">
                    <w:rPr>
                      <w:rFonts w:ascii="Arial" w:eastAsia="Arial" w:hAnsi="Arial" w:cs="Arial"/>
                      <w:color w:val="111111"/>
                    </w:rPr>
                  </w:rPrChange>
                </w:rPr>
                <w:t xml:space="preserve">        </w:t>
              </w:r>
            </w:ins>
          </w:p>
        </w:tc>
        <w:tc>
          <w:tcPr>
            <w:tcW w:w="833" w:type="pct"/>
            <w:tcPrChange w:id="2769" w:author="Author">
              <w:tcPr>
                <w:tcW w:w="833" w:type="pct"/>
                <w:gridSpan w:val="2"/>
                <w:shd w:val="clear" w:color="auto" w:fill="FFFFFF"/>
                <w:tcMar>
                  <w:top w:w="0" w:type="dxa"/>
                  <w:left w:w="0" w:type="dxa"/>
                  <w:bottom w:w="0" w:type="dxa"/>
                  <w:right w:w="0" w:type="dxa"/>
                </w:tcMar>
              </w:tcPr>
            </w:tcPrChange>
          </w:tcPr>
          <w:p w14:paraId="147D6D43" w14:textId="77777777" w:rsidR="00DC733B" w:rsidRPr="00475A93" w:rsidRDefault="00DC733B">
            <w:pPr>
              <w:ind w:left="86" w:right="86"/>
              <w:jc w:val="right"/>
              <w:rPr>
                <w:ins w:id="2770" w:author="Author"/>
                <w:rFonts w:cstheme="minorHAnsi"/>
                <w:sz w:val="16"/>
                <w:szCs w:val="16"/>
                <w:rPrChange w:id="2771" w:author="Author">
                  <w:rPr>
                    <w:ins w:id="2772" w:author="Author"/>
                  </w:rPr>
                </w:rPrChange>
              </w:rPr>
              <w:pPrChange w:id="2773" w:author="Author">
                <w:pPr>
                  <w:spacing w:before="80" w:after="80"/>
                  <w:ind w:left="80" w:right="80"/>
                  <w:jc w:val="right"/>
                </w:pPr>
              </w:pPrChange>
            </w:pPr>
            <w:ins w:id="2774" w:author="Author">
              <w:r w:rsidRPr="00475A93">
                <w:rPr>
                  <w:rFonts w:eastAsia="Arial" w:cstheme="minorHAnsi"/>
                  <w:color w:val="111111"/>
                  <w:sz w:val="16"/>
                  <w:szCs w:val="16"/>
                  <w:rPrChange w:id="2775" w:author="Author">
                    <w:rPr>
                      <w:rFonts w:ascii="Arial" w:eastAsia="Arial" w:hAnsi="Arial" w:cs="Arial"/>
                      <w:color w:val="111111"/>
                    </w:rPr>
                  </w:rPrChange>
                </w:rPr>
                <w:t xml:space="preserve">-0.070    </w:t>
              </w:r>
            </w:ins>
          </w:p>
        </w:tc>
        <w:tc>
          <w:tcPr>
            <w:tcW w:w="835" w:type="pct"/>
            <w:tcPrChange w:id="2776" w:author="Author">
              <w:tcPr>
                <w:tcW w:w="835" w:type="pct"/>
                <w:shd w:val="clear" w:color="auto" w:fill="FFFFFF"/>
                <w:tcMar>
                  <w:top w:w="0" w:type="dxa"/>
                  <w:left w:w="0" w:type="dxa"/>
                  <w:bottom w:w="0" w:type="dxa"/>
                  <w:right w:w="0" w:type="dxa"/>
                </w:tcMar>
              </w:tcPr>
            </w:tcPrChange>
          </w:tcPr>
          <w:p w14:paraId="2AD557B7" w14:textId="77777777" w:rsidR="00DC733B" w:rsidRPr="00475A93" w:rsidRDefault="00DC733B">
            <w:pPr>
              <w:ind w:left="86" w:right="86"/>
              <w:jc w:val="right"/>
              <w:rPr>
                <w:ins w:id="2777" w:author="Author"/>
                <w:rFonts w:cstheme="minorHAnsi"/>
                <w:sz w:val="16"/>
                <w:szCs w:val="16"/>
                <w:rPrChange w:id="2778" w:author="Author">
                  <w:rPr>
                    <w:ins w:id="2779" w:author="Author"/>
                  </w:rPr>
                </w:rPrChange>
              </w:rPr>
              <w:pPrChange w:id="2780" w:author="Author">
                <w:pPr>
                  <w:spacing w:before="80" w:after="80"/>
                  <w:ind w:left="80" w:right="80"/>
                  <w:jc w:val="right"/>
                </w:pPr>
              </w:pPrChange>
            </w:pPr>
            <w:ins w:id="2781" w:author="Author">
              <w:r w:rsidRPr="00475A93">
                <w:rPr>
                  <w:rFonts w:eastAsia="Arial" w:cstheme="minorHAnsi"/>
                  <w:color w:val="111111"/>
                  <w:sz w:val="16"/>
                  <w:szCs w:val="16"/>
                  <w:rPrChange w:id="2782" w:author="Author">
                    <w:rPr>
                      <w:rFonts w:ascii="Arial" w:eastAsia="Arial" w:hAnsi="Arial" w:cs="Arial"/>
                      <w:color w:val="111111"/>
                    </w:rPr>
                  </w:rPrChange>
                </w:rPr>
                <w:t xml:space="preserve">0.059    </w:t>
              </w:r>
            </w:ins>
          </w:p>
        </w:tc>
      </w:tr>
      <w:tr w:rsidR="00DC733B" w:rsidRPr="00475A93" w14:paraId="017A7B72" w14:textId="77777777" w:rsidTr="00667F7A">
        <w:trPr>
          <w:ins w:id="2783" w:author="Author"/>
          <w:trPrChange w:id="2784" w:author="Author">
            <w:trPr>
              <w:cantSplit/>
              <w:jc w:val="center"/>
            </w:trPr>
          </w:trPrChange>
        </w:trPr>
        <w:tc>
          <w:tcPr>
            <w:tcW w:w="833" w:type="pct"/>
            <w:vMerge/>
            <w:tcPrChange w:id="2785" w:author="Author">
              <w:tcPr>
                <w:tcW w:w="833" w:type="pct"/>
                <w:vMerge/>
                <w:shd w:val="clear" w:color="auto" w:fill="FFFFFF"/>
                <w:tcMar>
                  <w:top w:w="0" w:type="dxa"/>
                  <w:left w:w="0" w:type="dxa"/>
                  <w:bottom w:w="0" w:type="dxa"/>
                  <w:right w:w="0" w:type="dxa"/>
                </w:tcMar>
              </w:tcPr>
            </w:tcPrChange>
          </w:tcPr>
          <w:p w14:paraId="7EA9FAA8" w14:textId="77777777" w:rsidR="00DC733B" w:rsidRPr="00475A93" w:rsidRDefault="00DC733B">
            <w:pPr>
              <w:ind w:left="86" w:right="86"/>
              <w:rPr>
                <w:ins w:id="2786" w:author="Author"/>
                <w:rFonts w:cstheme="minorHAnsi"/>
                <w:sz w:val="16"/>
                <w:szCs w:val="16"/>
                <w:rPrChange w:id="2787" w:author="Author">
                  <w:rPr>
                    <w:ins w:id="2788" w:author="Author"/>
                  </w:rPr>
                </w:rPrChange>
              </w:rPr>
              <w:pPrChange w:id="2789" w:author="Author">
                <w:pPr>
                  <w:spacing w:before="80" w:after="80"/>
                  <w:ind w:left="80" w:right="80"/>
                </w:pPr>
              </w:pPrChange>
            </w:pPr>
          </w:p>
        </w:tc>
        <w:tc>
          <w:tcPr>
            <w:tcW w:w="833" w:type="pct"/>
            <w:tcPrChange w:id="2790" w:author="Author">
              <w:tcPr>
                <w:tcW w:w="833" w:type="pct"/>
                <w:tcBorders>
                  <w:bottom w:val="single" w:sz="3" w:space="0" w:color="000000"/>
                </w:tcBorders>
                <w:shd w:val="clear" w:color="auto" w:fill="FFFFFF"/>
                <w:tcMar>
                  <w:top w:w="0" w:type="dxa"/>
                  <w:left w:w="0" w:type="dxa"/>
                  <w:bottom w:w="0" w:type="dxa"/>
                  <w:right w:w="0" w:type="dxa"/>
                </w:tcMar>
              </w:tcPr>
            </w:tcPrChange>
          </w:tcPr>
          <w:p w14:paraId="5A01F81D" w14:textId="77777777" w:rsidR="00DC733B" w:rsidRPr="00475A93" w:rsidRDefault="00DC733B">
            <w:pPr>
              <w:ind w:left="86" w:right="86"/>
              <w:jc w:val="right"/>
              <w:rPr>
                <w:ins w:id="2791" w:author="Author"/>
                <w:rFonts w:cstheme="minorHAnsi"/>
                <w:sz w:val="16"/>
                <w:szCs w:val="16"/>
                <w:rPrChange w:id="2792" w:author="Author">
                  <w:rPr>
                    <w:ins w:id="2793" w:author="Author"/>
                  </w:rPr>
                </w:rPrChange>
              </w:rPr>
              <w:pPrChange w:id="2794" w:author="Author">
                <w:pPr>
                  <w:spacing w:before="80" w:after="80"/>
                  <w:ind w:left="80" w:right="80"/>
                  <w:jc w:val="right"/>
                </w:pPr>
              </w:pPrChange>
            </w:pPr>
            <w:ins w:id="2795" w:author="Author">
              <w:r w:rsidRPr="00475A93">
                <w:rPr>
                  <w:rFonts w:eastAsia="Arial" w:cstheme="minorHAnsi"/>
                  <w:color w:val="111111"/>
                  <w:sz w:val="16"/>
                  <w:szCs w:val="16"/>
                  <w:rPrChange w:id="2796" w:author="Author">
                    <w:rPr>
                      <w:rFonts w:ascii="Arial" w:eastAsia="Arial" w:hAnsi="Arial" w:cs="Arial"/>
                      <w:color w:val="111111"/>
                    </w:rPr>
                  </w:rPrChange>
                </w:rPr>
                <w:t xml:space="preserve">        </w:t>
              </w:r>
            </w:ins>
          </w:p>
        </w:tc>
        <w:tc>
          <w:tcPr>
            <w:tcW w:w="833" w:type="pct"/>
            <w:tcPrChange w:id="2797" w:author="Author">
              <w:tcPr>
                <w:tcW w:w="833" w:type="pct"/>
                <w:tcBorders>
                  <w:bottom w:val="single" w:sz="3" w:space="0" w:color="000000"/>
                </w:tcBorders>
                <w:shd w:val="clear" w:color="auto" w:fill="FFFFFF"/>
                <w:tcMar>
                  <w:top w:w="0" w:type="dxa"/>
                  <w:left w:w="0" w:type="dxa"/>
                  <w:bottom w:w="0" w:type="dxa"/>
                  <w:right w:w="0" w:type="dxa"/>
                </w:tcMar>
              </w:tcPr>
            </w:tcPrChange>
          </w:tcPr>
          <w:p w14:paraId="18985EC2" w14:textId="77777777" w:rsidR="00DC733B" w:rsidRPr="00475A93" w:rsidRDefault="00DC733B">
            <w:pPr>
              <w:ind w:left="86" w:right="86"/>
              <w:jc w:val="right"/>
              <w:rPr>
                <w:ins w:id="2798" w:author="Author"/>
                <w:rFonts w:cstheme="minorHAnsi"/>
                <w:sz w:val="16"/>
                <w:szCs w:val="16"/>
                <w:rPrChange w:id="2799" w:author="Author">
                  <w:rPr>
                    <w:ins w:id="2800" w:author="Author"/>
                  </w:rPr>
                </w:rPrChange>
              </w:rPr>
              <w:pPrChange w:id="2801" w:author="Author">
                <w:pPr>
                  <w:spacing w:before="80" w:after="80"/>
                  <w:ind w:left="80" w:right="80"/>
                  <w:jc w:val="right"/>
                </w:pPr>
              </w:pPrChange>
            </w:pPr>
            <w:ins w:id="2802" w:author="Author">
              <w:r w:rsidRPr="00475A93">
                <w:rPr>
                  <w:rFonts w:eastAsia="Arial" w:cstheme="minorHAnsi"/>
                  <w:color w:val="111111"/>
                  <w:sz w:val="16"/>
                  <w:szCs w:val="16"/>
                  <w:rPrChange w:id="2803" w:author="Author">
                    <w:rPr>
                      <w:rFonts w:ascii="Arial" w:eastAsia="Arial" w:hAnsi="Arial" w:cs="Arial"/>
                      <w:color w:val="111111"/>
                    </w:rPr>
                  </w:rPrChange>
                </w:rPr>
                <w:t xml:space="preserve">        </w:t>
              </w:r>
            </w:ins>
          </w:p>
        </w:tc>
        <w:tc>
          <w:tcPr>
            <w:tcW w:w="833" w:type="pct"/>
            <w:tcPrChange w:id="2804" w:author="Author">
              <w:tcPr>
                <w:tcW w:w="833" w:type="pct"/>
                <w:tcBorders>
                  <w:bottom w:val="single" w:sz="3" w:space="0" w:color="000000"/>
                </w:tcBorders>
                <w:shd w:val="clear" w:color="auto" w:fill="FFFFFF"/>
                <w:tcMar>
                  <w:top w:w="0" w:type="dxa"/>
                  <w:left w:w="0" w:type="dxa"/>
                  <w:bottom w:w="0" w:type="dxa"/>
                  <w:right w:w="0" w:type="dxa"/>
                </w:tcMar>
              </w:tcPr>
            </w:tcPrChange>
          </w:tcPr>
          <w:p w14:paraId="2877F35F" w14:textId="77777777" w:rsidR="00DC733B" w:rsidRPr="00475A93" w:rsidRDefault="00DC733B">
            <w:pPr>
              <w:ind w:left="86" w:right="86"/>
              <w:jc w:val="right"/>
              <w:rPr>
                <w:ins w:id="2805" w:author="Author"/>
                <w:rFonts w:cstheme="minorHAnsi"/>
                <w:sz w:val="16"/>
                <w:szCs w:val="16"/>
                <w:rPrChange w:id="2806" w:author="Author">
                  <w:rPr>
                    <w:ins w:id="2807" w:author="Author"/>
                  </w:rPr>
                </w:rPrChange>
              </w:rPr>
              <w:pPrChange w:id="2808" w:author="Author">
                <w:pPr>
                  <w:spacing w:before="80" w:after="80"/>
                  <w:ind w:left="80" w:right="80"/>
                  <w:jc w:val="right"/>
                </w:pPr>
              </w:pPrChange>
            </w:pPr>
            <w:ins w:id="2809" w:author="Author">
              <w:r w:rsidRPr="00475A93">
                <w:rPr>
                  <w:rFonts w:eastAsia="Arial" w:cstheme="minorHAnsi"/>
                  <w:color w:val="111111"/>
                  <w:sz w:val="16"/>
                  <w:szCs w:val="16"/>
                  <w:rPrChange w:id="2810" w:author="Author">
                    <w:rPr>
                      <w:rFonts w:ascii="Arial" w:eastAsia="Arial" w:hAnsi="Arial" w:cs="Arial"/>
                      <w:color w:val="111111"/>
                    </w:rPr>
                  </w:rPrChange>
                </w:rPr>
                <w:t xml:space="preserve">        </w:t>
              </w:r>
            </w:ins>
          </w:p>
        </w:tc>
        <w:tc>
          <w:tcPr>
            <w:tcW w:w="833" w:type="pct"/>
            <w:tcPrChange w:id="2811" w:author="Author">
              <w:tcPr>
                <w:tcW w:w="833" w:type="pct"/>
                <w:gridSpan w:val="2"/>
                <w:tcBorders>
                  <w:bottom w:val="single" w:sz="3" w:space="0" w:color="000000"/>
                </w:tcBorders>
                <w:shd w:val="clear" w:color="auto" w:fill="FFFFFF"/>
                <w:tcMar>
                  <w:top w:w="0" w:type="dxa"/>
                  <w:left w:w="0" w:type="dxa"/>
                  <w:bottom w:w="0" w:type="dxa"/>
                  <w:right w:w="0" w:type="dxa"/>
                </w:tcMar>
              </w:tcPr>
            </w:tcPrChange>
          </w:tcPr>
          <w:p w14:paraId="1CC05483" w14:textId="77777777" w:rsidR="00DC733B" w:rsidRPr="00475A93" w:rsidRDefault="00DC733B">
            <w:pPr>
              <w:ind w:left="86" w:right="86"/>
              <w:jc w:val="right"/>
              <w:rPr>
                <w:ins w:id="2812" w:author="Author"/>
                <w:rFonts w:cstheme="minorHAnsi"/>
                <w:sz w:val="16"/>
                <w:szCs w:val="16"/>
                <w:rPrChange w:id="2813" w:author="Author">
                  <w:rPr>
                    <w:ins w:id="2814" w:author="Author"/>
                  </w:rPr>
                </w:rPrChange>
              </w:rPr>
              <w:pPrChange w:id="2815" w:author="Author">
                <w:pPr>
                  <w:spacing w:before="80" w:after="80"/>
                  <w:ind w:left="80" w:right="80"/>
                  <w:jc w:val="right"/>
                </w:pPr>
              </w:pPrChange>
            </w:pPr>
            <w:ins w:id="2816" w:author="Author">
              <w:r w:rsidRPr="00475A93">
                <w:rPr>
                  <w:rFonts w:eastAsia="Arial" w:cstheme="minorHAnsi"/>
                  <w:color w:val="111111"/>
                  <w:sz w:val="16"/>
                  <w:szCs w:val="16"/>
                  <w:rPrChange w:id="2817" w:author="Author">
                    <w:rPr>
                      <w:rFonts w:ascii="Arial" w:eastAsia="Arial" w:hAnsi="Arial" w:cs="Arial"/>
                      <w:color w:val="111111"/>
                    </w:rPr>
                  </w:rPrChange>
                </w:rPr>
                <w:t xml:space="preserve">(0.053)   </w:t>
              </w:r>
            </w:ins>
          </w:p>
        </w:tc>
        <w:tc>
          <w:tcPr>
            <w:tcW w:w="835" w:type="pct"/>
            <w:tcPrChange w:id="2818" w:author="Author">
              <w:tcPr>
                <w:tcW w:w="835" w:type="pct"/>
                <w:tcBorders>
                  <w:bottom w:val="single" w:sz="3" w:space="0" w:color="000000"/>
                </w:tcBorders>
                <w:shd w:val="clear" w:color="auto" w:fill="FFFFFF"/>
                <w:tcMar>
                  <w:top w:w="0" w:type="dxa"/>
                  <w:left w:w="0" w:type="dxa"/>
                  <w:bottom w:w="0" w:type="dxa"/>
                  <w:right w:w="0" w:type="dxa"/>
                </w:tcMar>
              </w:tcPr>
            </w:tcPrChange>
          </w:tcPr>
          <w:p w14:paraId="1976E6A1" w14:textId="77777777" w:rsidR="00DC733B" w:rsidRPr="00475A93" w:rsidRDefault="00DC733B">
            <w:pPr>
              <w:ind w:left="86" w:right="86"/>
              <w:jc w:val="right"/>
              <w:rPr>
                <w:ins w:id="2819" w:author="Author"/>
                <w:rFonts w:cstheme="minorHAnsi"/>
                <w:sz w:val="16"/>
                <w:szCs w:val="16"/>
                <w:rPrChange w:id="2820" w:author="Author">
                  <w:rPr>
                    <w:ins w:id="2821" w:author="Author"/>
                  </w:rPr>
                </w:rPrChange>
              </w:rPr>
              <w:pPrChange w:id="2822" w:author="Author">
                <w:pPr>
                  <w:spacing w:before="80" w:after="80"/>
                  <w:ind w:left="80" w:right="80"/>
                  <w:jc w:val="right"/>
                </w:pPr>
              </w:pPrChange>
            </w:pPr>
            <w:ins w:id="2823" w:author="Author">
              <w:r w:rsidRPr="00475A93">
                <w:rPr>
                  <w:rFonts w:eastAsia="Arial" w:cstheme="minorHAnsi"/>
                  <w:color w:val="111111"/>
                  <w:sz w:val="16"/>
                  <w:szCs w:val="16"/>
                  <w:rPrChange w:id="2824" w:author="Author">
                    <w:rPr>
                      <w:rFonts w:ascii="Arial" w:eastAsia="Arial" w:hAnsi="Arial" w:cs="Arial"/>
                      <w:color w:val="111111"/>
                    </w:rPr>
                  </w:rPrChange>
                </w:rPr>
                <w:t xml:space="preserve">(0.076)   </w:t>
              </w:r>
            </w:ins>
          </w:p>
        </w:tc>
      </w:tr>
      <w:tr w:rsidR="00DC733B" w:rsidRPr="00475A93" w14:paraId="6EA7D120" w14:textId="77777777" w:rsidTr="00667F7A">
        <w:trPr>
          <w:ins w:id="2825" w:author="Author"/>
          <w:trPrChange w:id="2826" w:author="Author">
            <w:trPr>
              <w:cantSplit/>
              <w:jc w:val="center"/>
            </w:trPr>
          </w:trPrChange>
        </w:trPr>
        <w:tc>
          <w:tcPr>
            <w:tcW w:w="833" w:type="pct"/>
            <w:tcPrChange w:id="2827" w:author="Author">
              <w:tcPr>
                <w:tcW w:w="833" w:type="pct"/>
                <w:shd w:val="clear" w:color="auto" w:fill="FFFFFF"/>
                <w:tcMar>
                  <w:top w:w="0" w:type="dxa"/>
                  <w:left w:w="0" w:type="dxa"/>
                  <w:bottom w:w="0" w:type="dxa"/>
                  <w:right w:w="0" w:type="dxa"/>
                </w:tcMar>
              </w:tcPr>
            </w:tcPrChange>
          </w:tcPr>
          <w:p w14:paraId="52DE666E" w14:textId="77777777" w:rsidR="00DC733B" w:rsidRPr="00475A93" w:rsidRDefault="00DC733B">
            <w:pPr>
              <w:ind w:left="86" w:right="86"/>
              <w:rPr>
                <w:ins w:id="2828" w:author="Author"/>
                <w:rFonts w:cstheme="minorHAnsi"/>
                <w:sz w:val="16"/>
                <w:szCs w:val="16"/>
                <w:rPrChange w:id="2829" w:author="Author">
                  <w:rPr>
                    <w:ins w:id="2830" w:author="Author"/>
                  </w:rPr>
                </w:rPrChange>
              </w:rPr>
              <w:pPrChange w:id="2831" w:author="Author">
                <w:pPr>
                  <w:spacing w:before="80" w:after="80"/>
                  <w:ind w:left="80" w:right="80"/>
                </w:pPr>
              </w:pPrChange>
            </w:pPr>
            <w:proofErr w:type="spellStart"/>
            <w:proofErr w:type="gramStart"/>
            <w:ins w:id="2832" w:author="Author">
              <w:r w:rsidRPr="00475A93">
                <w:rPr>
                  <w:rFonts w:eastAsia="Arial" w:cstheme="minorHAnsi"/>
                  <w:color w:val="111111"/>
                  <w:sz w:val="16"/>
                  <w:szCs w:val="16"/>
                  <w:rPrChange w:id="2833" w:author="Author">
                    <w:rPr>
                      <w:rFonts w:ascii="Arial" w:eastAsia="Arial" w:hAnsi="Arial" w:cs="Arial"/>
                      <w:color w:val="111111"/>
                    </w:rPr>
                  </w:rPrChange>
                </w:rPr>
                <w:t>null.deviance</w:t>
              </w:r>
              <w:proofErr w:type="spellEnd"/>
              <w:proofErr w:type="gramEnd"/>
            </w:ins>
          </w:p>
        </w:tc>
        <w:tc>
          <w:tcPr>
            <w:tcW w:w="833" w:type="pct"/>
            <w:tcPrChange w:id="2834" w:author="Author">
              <w:tcPr>
                <w:tcW w:w="833" w:type="pct"/>
                <w:shd w:val="clear" w:color="auto" w:fill="FFFFFF"/>
                <w:tcMar>
                  <w:top w:w="0" w:type="dxa"/>
                  <w:left w:w="0" w:type="dxa"/>
                  <w:bottom w:w="0" w:type="dxa"/>
                  <w:right w:w="0" w:type="dxa"/>
                </w:tcMar>
              </w:tcPr>
            </w:tcPrChange>
          </w:tcPr>
          <w:p w14:paraId="390C75A3" w14:textId="77777777" w:rsidR="00DC733B" w:rsidRPr="00475A93" w:rsidRDefault="00DC733B">
            <w:pPr>
              <w:ind w:left="86" w:right="86"/>
              <w:jc w:val="right"/>
              <w:rPr>
                <w:ins w:id="2835" w:author="Author"/>
                <w:rFonts w:cstheme="minorHAnsi"/>
                <w:sz w:val="16"/>
                <w:szCs w:val="16"/>
                <w:rPrChange w:id="2836" w:author="Author">
                  <w:rPr>
                    <w:ins w:id="2837" w:author="Author"/>
                  </w:rPr>
                </w:rPrChange>
              </w:rPr>
              <w:pPrChange w:id="2838" w:author="Author">
                <w:pPr>
                  <w:spacing w:before="80" w:after="80"/>
                  <w:ind w:left="80" w:right="80"/>
                  <w:jc w:val="right"/>
                </w:pPr>
              </w:pPrChange>
            </w:pPr>
            <w:ins w:id="2839" w:author="Author">
              <w:r w:rsidRPr="00475A93">
                <w:rPr>
                  <w:rFonts w:eastAsia="Arial" w:cstheme="minorHAnsi"/>
                  <w:color w:val="111111"/>
                  <w:sz w:val="16"/>
                  <w:szCs w:val="16"/>
                  <w:rPrChange w:id="2840" w:author="Author">
                    <w:rPr>
                      <w:rFonts w:ascii="Arial" w:eastAsia="Arial" w:hAnsi="Arial" w:cs="Arial"/>
                      <w:color w:val="111111"/>
                    </w:rPr>
                  </w:rPrChange>
                </w:rPr>
                <w:t xml:space="preserve">2990524.371    </w:t>
              </w:r>
            </w:ins>
          </w:p>
        </w:tc>
        <w:tc>
          <w:tcPr>
            <w:tcW w:w="833" w:type="pct"/>
            <w:tcPrChange w:id="2841" w:author="Author">
              <w:tcPr>
                <w:tcW w:w="833" w:type="pct"/>
                <w:shd w:val="clear" w:color="auto" w:fill="FFFFFF"/>
                <w:tcMar>
                  <w:top w:w="0" w:type="dxa"/>
                  <w:left w:w="0" w:type="dxa"/>
                  <w:bottom w:w="0" w:type="dxa"/>
                  <w:right w:w="0" w:type="dxa"/>
                </w:tcMar>
              </w:tcPr>
            </w:tcPrChange>
          </w:tcPr>
          <w:p w14:paraId="2E09ADD5" w14:textId="77777777" w:rsidR="00DC733B" w:rsidRPr="00475A93" w:rsidRDefault="00DC733B">
            <w:pPr>
              <w:ind w:left="86" w:right="86"/>
              <w:jc w:val="right"/>
              <w:rPr>
                <w:ins w:id="2842" w:author="Author"/>
                <w:rFonts w:cstheme="minorHAnsi"/>
                <w:sz w:val="16"/>
                <w:szCs w:val="16"/>
                <w:rPrChange w:id="2843" w:author="Author">
                  <w:rPr>
                    <w:ins w:id="2844" w:author="Author"/>
                  </w:rPr>
                </w:rPrChange>
              </w:rPr>
              <w:pPrChange w:id="2845" w:author="Author">
                <w:pPr>
                  <w:spacing w:before="80" w:after="80"/>
                  <w:ind w:left="80" w:right="80"/>
                  <w:jc w:val="right"/>
                </w:pPr>
              </w:pPrChange>
            </w:pPr>
            <w:ins w:id="2846" w:author="Author">
              <w:r w:rsidRPr="00475A93">
                <w:rPr>
                  <w:rFonts w:eastAsia="Arial" w:cstheme="minorHAnsi"/>
                  <w:color w:val="111111"/>
                  <w:sz w:val="16"/>
                  <w:szCs w:val="16"/>
                  <w:rPrChange w:id="2847" w:author="Author">
                    <w:rPr>
                      <w:rFonts w:ascii="Arial" w:eastAsia="Arial" w:hAnsi="Arial" w:cs="Arial"/>
                      <w:color w:val="111111"/>
                    </w:rPr>
                  </w:rPrChange>
                </w:rPr>
                <w:t xml:space="preserve">2990524.371    </w:t>
              </w:r>
            </w:ins>
          </w:p>
        </w:tc>
        <w:tc>
          <w:tcPr>
            <w:tcW w:w="833" w:type="pct"/>
            <w:tcPrChange w:id="2848" w:author="Author">
              <w:tcPr>
                <w:tcW w:w="833" w:type="pct"/>
                <w:shd w:val="clear" w:color="auto" w:fill="FFFFFF"/>
                <w:tcMar>
                  <w:top w:w="0" w:type="dxa"/>
                  <w:left w:w="0" w:type="dxa"/>
                  <w:bottom w:w="0" w:type="dxa"/>
                  <w:right w:w="0" w:type="dxa"/>
                </w:tcMar>
              </w:tcPr>
            </w:tcPrChange>
          </w:tcPr>
          <w:p w14:paraId="445E8006" w14:textId="77777777" w:rsidR="00DC733B" w:rsidRPr="00475A93" w:rsidRDefault="00DC733B">
            <w:pPr>
              <w:ind w:left="86" w:right="86"/>
              <w:jc w:val="right"/>
              <w:rPr>
                <w:ins w:id="2849" w:author="Author"/>
                <w:rFonts w:cstheme="minorHAnsi"/>
                <w:sz w:val="16"/>
                <w:szCs w:val="16"/>
                <w:rPrChange w:id="2850" w:author="Author">
                  <w:rPr>
                    <w:ins w:id="2851" w:author="Author"/>
                  </w:rPr>
                </w:rPrChange>
              </w:rPr>
              <w:pPrChange w:id="2852" w:author="Author">
                <w:pPr>
                  <w:spacing w:before="80" w:after="80"/>
                  <w:ind w:left="80" w:right="80"/>
                  <w:jc w:val="right"/>
                </w:pPr>
              </w:pPrChange>
            </w:pPr>
            <w:ins w:id="2853" w:author="Author">
              <w:r w:rsidRPr="00475A93">
                <w:rPr>
                  <w:rFonts w:eastAsia="Arial" w:cstheme="minorHAnsi"/>
                  <w:color w:val="111111"/>
                  <w:sz w:val="16"/>
                  <w:szCs w:val="16"/>
                  <w:rPrChange w:id="2854" w:author="Author">
                    <w:rPr>
                      <w:rFonts w:ascii="Arial" w:eastAsia="Arial" w:hAnsi="Arial" w:cs="Arial"/>
                      <w:color w:val="111111"/>
                    </w:rPr>
                  </w:rPrChange>
                </w:rPr>
                <w:t xml:space="preserve">2990524.371    </w:t>
              </w:r>
            </w:ins>
          </w:p>
        </w:tc>
        <w:tc>
          <w:tcPr>
            <w:tcW w:w="833" w:type="pct"/>
            <w:tcPrChange w:id="2855" w:author="Author">
              <w:tcPr>
                <w:tcW w:w="833" w:type="pct"/>
                <w:gridSpan w:val="2"/>
                <w:shd w:val="clear" w:color="auto" w:fill="FFFFFF"/>
                <w:tcMar>
                  <w:top w:w="0" w:type="dxa"/>
                  <w:left w:w="0" w:type="dxa"/>
                  <w:bottom w:w="0" w:type="dxa"/>
                  <w:right w:w="0" w:type="dxa"/>
                </w:tcMar>
              </w:tcPr>
            </w:tcPrChange>
          </w:tcPr>
          <w:p w14:paraId="78623021" w14:textId="77777777" w:rsidR="00DC733B" w:rsidRPr="00475A93" w:rsidRDefault="00DC733B">
            <w:pPr>
              <w:ind w:left="86" w:right="86"/>
              <w:jc w:val="right"/>
              <w:rPr>
                <w:ins w:id="2856" w:author="Author"/>
                <w:rFonts w:cstheme="minorHAnsi"/>
                <w:sz w:val="16"/>
                <w:szCs w:val="16"/>
                <w:rPrChange w:id="2857" w:author="Author">
                  <w:rPr>
                    <w:ins w:id="2858" w:author="Author"/>
                  </w:rPr>
                </w:rPrChange>
              </w:rPr>
              <w:pPrChange w:id="2859" w:author="Author">
                <w:pPr>
                  <w:spacing w:before="80" w:after="80"/>
                  <w:ind w:left="80" w:right="80"/>
                  <w:jc w:val="right"/>
                </w:pPr>
              </w:pPrChange>
            </w:pPr>
            <w:ins w:id="2860" w:author="Author">
              <w:r w:rsidRPr="00475A93">
                <w:rPr>
                  <w:rFonts w:eastAsia="Arial" w:cstheme="minorHAnsi"/>
                  <w:color w:val="111111"/>
                  <w:sz w:val="16"/>
                  <w:szCs w:val="16"/>
                  <w:rPrChange w:id="2861" w:author="Author">
                    <w:rPr>
                      <w:rFonts w:ascii="Arial" w:eastAsia="Arial" w:hAnsi="Arial" w:cs="Arial"/>
                      <w:color w:val="111111"/>
                    </w:rPr>
                  </w:rPrChange>
                </w:rPr>
                <w:t xml:space="preserve">2990524.371    </w:t>
              </w:r>
            </w:ins>
          </w:p>
        </w:tc>
        <w:tc>
          <w:tcPr>
            <w:tcW w:w="835" w:type="pct"/>
            <w:tcPrChange w:id="2862" w:author="Author">
              <w:tcPr>
                <w:tcW w:w="835" w:type="pct"/>
                <w:shd w:val="clear" w:color="auto" w:fill="FFFFFF"/>
                <w:tcMar>
                  <w:top w:w="0" w:type="dxa"/>
                  <w:left w:w="0" w:type="dxa"/>
                  <w:bottom w:w="0" w:type="dxa"/>
                  <w:right w:w="0" w:type="dxa"/>
                </w:tcMar>
              </w:tcPr>
            </w:tcPrChange>
          </w:tcPr>
          <w:p w14:paraId="69DD6CE7" w14:textId="77777777" w:rsidR="00DC733B" w:rsidRPr="00475A93" w:rsidRDefault="00DC733B">
            <w:pPr>
              <w:ind w:left="86" w:right="86"/>
              <w:jc w:val="right"/>
              <w:rPr>
                <w:ins w:id="2863" w:author="Author"/>
                <w:rFonts w:cstheme="minorHAnsi"/>
                <w:sz w:val="16"/>
                <w:szCs w:val="16"/>
                <w:rPrChange w:id="2864" w:author="Author">
                  <w:rPr>
                    <w:ins w:id="2865" w:author="Author"/>
                  </w:rPr>
                </w:rPrChange>
              </w:rPr>
              <w:pPrChange w:id="2866" w:author="Author">
                <w:pPr>
                  <w:spacing w:before="80" w:after="80"/>
                  <w:ind w:left="80" w:right="80"/>
                  <w:jc w:val="right"/>
                </w:pPr>
              </w:pPrChange>
            </w:pPr>
            <w:ins w:id="2867" w:author="Author">
              <w:r w:rsidRPr="00475A93">
                <w:rPr>
                  <w:rFonts w:eastAsia="Arial" w:cstheme="minorHAnsi"/>
                  <w:color w:val="111111"/>
                  <w:sz w:val="16"/>
                  <w:szCs w:val="16"/>
                  <w:rPrChange w:id="2868" w:author="Author">
                    <w:rPr>
                      <w:rFonts w:ascii="Arial" w:eastAsia="Arial" w:hAnsi="Arial" w:cs="Arial"/>
                      <w:color w:val="111111"/>
                    </w:rPr>
                  </w:rPrChange>
                </w:rPr>
                <w:t xml:space="preserve">2990524.371    </w:t>
              </w:r>
            </w:ins>
          </w:p>
        </w:tc>
      </w:tr>
      <w:tr w:rsidR="00DC733B" w:rsidRPr="00475A93" w14:paraId="21F819FE" w14:textId="77777777" w:rsidTr="00667F7A">
        <w:trPr>
          <w:ins w:id="2869" w:author="Author"/>
          <w:trPrChange w:id="2870" w:author="Author">
            <w:trPr>
              <w:cantSplit/>
              <w:jc w:val="center"/>
            </w:trPr>
          </w:trPrChange>
        </w:trPr>
        <w:tc>
          <w:tcPr>
            <w:tcW w:w="833" w:type="pct"/>
            <w:tcPrChange w:id="2871" w:author="Author">
              <w:tcPr>
                <w:tcW w:w="833" w:type="pct"/>
                <w:tcBorders>
                  <w:bottom w:val="single" w:sz="6" w:space="0" w:color="000000"/>
                </w:tcBorders>
                <w:shd w:val="clear" w:color="auto" w:fill="FFFFFF"/>
                <w:tcMar>
                  <w:top w:w="0" w:type="dxa"/>
                  <w:left w:w="0" w:type="dxa"/>
                  <w:bottom w:w="0" w:type="dxa"/>
                  <w:right w:w="0" w:type="dxa"/>
                </w:tcMar>
              </w:tcPr>
            </w:tcPrChange>
          </w:tcPr>
          <w:p w14:paraId="370EB874" w14:textId="77777777" w:rsidR="00DC733B" w:rsidRPr="00475A93" w:rsidRDefault="00DC733B">
            <w:pPr>
              <w:ind w:left="86" w:right="86"/>
              <w:rPr>
                <w:ins w:id="2872" w:author="Author"/>
                <w:rFonts w:cstheme="minorHAnsi"/>
                <w:sz w:val="16"/>
                <w:szCs w:val="16"/>
                <w:rPrChange w:id="2873" w:author="Author">
                  <w:rPr>
                    <w:ins w:id="2874" w:author="Author"/>
                  </w:rPr>
                </w:rPrChange>
              </w:rPr>
              <w:pPrChange w:id="2875" w:author="Author">
                <w:pPr>
                  <w:spacing w:before="80" w:after="80"/>
                  <w:ind w:left="80" w:right="80"/>
                </w:pPr>
              </w:pPrChange>
            </w:pPr>
            <w:ins w:id="2876" w:author="Author">
              <w:r w:rsidRPr="00475A93">
                <w:rPr>
                  <w:rFonts w:eastAsia="Arial" w:cstheme="minorHAnsi"/>
                  <w:color w:val="111111"/>
                  <w:sz w:val="16"/>
                  <w:szCs w:val="16"/>
                  <w:rPrChange w:id="2877" w:author="Author">
                    <w:rPr>
                      <w:rFonts w:ascii="Arial" w:eastAsia="Arial" w:hAnsi="Arial" w:cs="Arial"/>
                      <w:color w:val="111111"/>
                    </w:rPr>
                  </w:rPrChange>
                </w:rPr>
                <w:t>deviance</w:t>
              </w:r>
            </w:ins>
          </w:p>
        </w:tc>
        <w:tc>
          <w:tcPr>
            <w:tcW w:w="833" w:type="pct"/>
            <w:tcPrChange w:id="2878" w:author="Author">
              <w:tcPr>
                <w:tcW w:w="833" w:type="pct"/>
                <w:tcBorders>
                  <w:bottom w:val="single" w:sz="6" w:space="0" w:color="000000"/>
                </w:tcBorders>
                <w:shd w:val="clear" w:color="auto" w:fill="FFFFFF"/>
                <w:tcMar>
                  <w:top w:w="0" w:type="dxa"/>
                  <w:left w:w="0" w:type="dxa"/>
                  <w:bottom w:w="0" w:type="dxa"/>
                  <w:right w:w="0" w:type="dxa"/>
                </w:tcMar>
              </w:tcPr>
            </w:tcPrChange>
          </w:tcPr>
          <w:p w14:paraId="4AC70F7C" w14:textId="77777777" w:rsidR="00DC733B" w:rsidRPr="00475A93" w:rsidRDefault="00DC733B">
            <w:pPr>
              <w:ind w:left="86" w:right="86"/>
              <w:jc w:val="right"/>
              <w:rPr>
                <w:ins w:id="2879" w:author="Author"/>
                <w:rFonts w:cstheme="minorHAnsi"/>
                <w:sz w:val="16"/>
                <w:szCs w:val="16"/>
                <w:rPrChange w:id="2880" w:author="Author">
                  <w:rPr>
                    <w:ins w:id="2881" w:author="Author"/>
                  </w:rPr>
                </w:rPrChange>
              </w:rPr>
              <w:pPrChange w:id="2882" w:author="Author">
                <w:pPr>
                  <w:spacing w:before="80" w:after="80"/>
                  <w:ind w:left="80" w:right="80"/>
                  <w:jc w:val="right"/>
                </w:pPr>
              </w:pPrChange>
            </w:pPr>
            <w:ins w:id="2883" w:author="Author">
              <w:r w:rsidRPr="00475A93">
                <w:rPr>
                  <w:rFonts w:eastAsia="Arial" w:cstheme="minorHAnsi"/>
                  <w:color w:val="111111"/>
                  <w:sz w:val="16"/>
                  <w:szCs w:val="16"/>
                  <w:rPrChange w:id="2884" w:author="Author">
                    <w:rPr>
                      <w:rFonts w:ascii="Arial" w:eastAsia="Arial" w:hAnsi="Arial" w:cs="Arial"/>
                      <w:color w:val="111111"/>
                    </w:rPr>
                  </w:rPrChange>
                </w:rPr>
                <w:t xml:space="preserve">1415805.433    </w:t>
              </w:r>
            </w:ins>
          </w:p>
        </w:tc>
        <w:tc>
          <w:tcPr>
            <w:tcW w:w="833" w:type="pct"/>
            <w:tcPrChange w:id="2885" w:author="Author">
              <w:tcPr>
                <w:tcW w:w="833" w:type="pct"/>
                <w:tcBorders>
                  <w:bottom w:val="single" w:sz="6" w:space="0" w:color="000000"/>
                </w:tcBorders>
                <w:shd w:val="clear" w:color="auto" w:fill="FFFFFF"/>
                <w:tcMar>
                  <w:top w:w="0" w:type="dxa"/>
                  <w:left w:w="0" w:type="dxa"/>
                  <w:bottom w:w="0" w:type="dxa"/>
                  <w:right w:w="0" w:type="dxa"/>
                </w:tcMar>
              </w:tcPr>
            </w:tcPrChange>
          </w:tcPr>
          <w:p w14:paraId="51A9DD9D" w14:textId="77777777" w:rsidR="00DC733B" w:rsidRPr="00475A93" w:rsidRDefault="00DC733B">
            <w:pPr>
              <w:ind w:left="86" w:right="86"/>
              <w:jc w:val="right"/>
              <w:rPr>
                <w:ins w:id="2886" w:author="Author"/>
                <w:rFonts w:cstheme="minorHAnsi"/>
                <w:sz w:val="16"/>
                <w:szCs w:val="16"/>
                <w:rPrChange w:id="2887" w:author="Author">
                  <w:rPr>
                    <w:ins w:id="2888" w:author="Author"/>
                  </w:rPr>
                </w:rPrChange>
              </w:rPr>
              <w:pPrChange w:id="2889" w:author="Author">
                <w:pPr>
                  <w:spacing w:before="80" w:after="80"/>
                  <w:ind w:left="80" w:right="80"/>
                  <w:jc w:val="right"/>
                </w:pPr>
              </w:pPrChange>
            </w:pPr>
            <w:ins w:id="2890" w:author="Author">
              <w:r w:rsidRPr="00475A93">
                <w:rPr>
                  <w:rFonts w:eastAsia="Arial" w:cstheme="minorHAnsi"/>
                  <w:color w:val="111111"/>
                  <w:sz w:val="16"/>
                  <w:szCs w:val="16"/>
                  <w:rPrChange w:id="2891" w:author="Author">
                    <w:rPr>
                      <w:rFonts w:ascii="Arial" w:eastAsia="Arial" w:hAnsi="Arial" w:cs="Arial"/>
                      <w:color w:val="111111"/>
                    </w:rPr>
                  </w:rPrChange>
                </w:rPr>
                <w:t xml:space="preserve">1507337.393    </w:t>
              </w:r>
            </w:ins>
          </w:p>
        </w:tc>
        <w:tc>
          <w:tcPr>
            <w:tcW w:w="833" w:type="pct"/>
            <w:tcPrChange w:id="2892" w:author="Author">
              <w:tcPr>
                <w:tcW w:w="833" w:type="pct"/>
                <w:tcBorders>
                  <w:bottom w:val="single" w:sz="6" w:space="0" w:color="000000"/>
                </w:tcBorders>
                <w:shd w:val="clear" w:color="auto" w:fill="FFFFFF"/>
                <w:tcMar>
                  <w:top w:w="0" w:type="dxa"/>
                  <w:left w:w="0" w:type="dxa"/>
                  <w:bottom w:w="0" w:type="dxa"/>
                  <w:right w:w="0" w:type="dxa"/>
                </w:tcMar>
              </w:tcPr>
            </w:tcPrChange>
          </w:tcPr>
          <w:p w14:paraId="7CA7BA81" w14:textId="77777777" w:rsidR="00DC733B" w:rsidRPr="00475A93" w:rsidRDefault="00DC733B">
            <w:pPr>
              <w:ind w:left="86" w:right="86"/>
              <w:jc w:val="right"/>
              <w:rPr>
                <w:ins w:id="2893" w:author="Author"/>
                <w:rFonts w:cstheme="minorHAnsi"/>
                <w:sz w:val="16"/>
                <w:szCs w:val="16"/>
                <w:rPrChange w:id="2894" w:author="Author">
                  <w:rPr>
                    <w:ins w:id="2895" w:author="Author"/>
                  </w:rPr>
                </w:rPrChange>
              </w:rPr>
              <w:pPrChange w:id="2896" w:author="Author">
                <w:pPr>
                  <w:spacing w:before="80" w:after="80"/>
                  <w:ind w:left="80" w:right="80"/>
                  <w:jc w:val="right"/>
                </w:pPr>
              </w:pPrChange>
            </w:pPr>
            <w:ins w:id="2897" w:author="Author">
              <w:r w:rsidRPr="00475A93">
                <w:rPr>
                  <w:rFonts w:eastAsia="Arial" w:cstheme="minorHAnsi"/>
                  <w:color w:val="111111"/>
                  <w:sz w:val="16"/>
                  <w:szCs w:val="16"/>
                  <w:rPrChange w:id="2898" w:author="Author">
                    <w:rPr>
                      <w:rFonts w:ascii="Arial" w:eastAsia="Arial" w:hAnsi="Arial" w:cs="Arial"/>
                      <w:color w:val="111111"/>
                    </w:rPr>
                  </w:rPrChange>
                </w:rPr>
                <w:t xml:space="preserve">1343129.996    </w:t>
              </w:r>
            </w:ins>
          </w:p>
        </w:tc>
        <w:tc>
          <w:tcPr>
            <w:tcW w:w="833" w:type="pct"/>
            <w:tcPrChange w:id="2899" w:author="Author">
              <w:tcPr>
                <w:tcW w:w="833" w:type="pct"/>
                <w:gridSpan w:val="2"/>
                <w:tcBorders>
                  <w:bottom w:val="single" w:sz="6" w:space="0" w:color="000000"/>
                </w:tcBorders>
                <w:shd w:val="clear" w:color="auto" w:fill="FFFFFF"/>
                <w:tcMar>
                  <w:top w:w="0" w:type="dxa"/>
                  <w:left w:w="0" w:type="dxa"/>
                  <w:bottom w:w="0" w:type="dxa"/>
                  <w:right w:w="0" w:type="dxa"/>
                </w:tcMar>
              </w:tcPr>
            </w:tcPrChange>
          </w:tcPr>
          <w:p w14:paraId="49AAEB56" w14:textId="77777777" w:rsidR="00DC733B" w:rsidRPr="00475A93" w:rsidRDefault="00DC733B">
            <w:pPr>
              <w:ind w:left="86" w:right="86"/>
              <w:jc w:val="right"/>
              <w:rPr>
                <w:ins w:id="2900" w:author="Author"/>
                <w:rFonts w:cstheme="minorHAnsi"/>
                <w:sz w:val="16"/>
                <w:szCs w:val="16"/>
                <w:rPrChange w:id="2901" w:author="Author">
                  <w:rPr>
                    <w:ins w:id="2902" w:author="Author"/>
                  </w:rPr>
                </w:rPrChange>
              </w:rPr>
              <w:pPrChange w:id="2903" w:author="Author">
                <w:pPr>
                  <w:spacing w:before="80" w:after="80"/>
                  <w:ind w:left="80" w:right="80"/>
                  <w:jc w:val="right"/>
                </w:pPr>
              </w:pPrChange>
            </w:pPr>
            <w:ins w:id="2904" w:author="Author">
              <w:r w:rsidRPr="00475A93">
                <w:rPr>
                  <w:rFonts w:eastAsia="Arial" w:cstheme="minorHAnsi"/>
                  <w:color w:val="111111"/>
                  <w:sz w:val="16"/>
                  <w:szCs w:val="16"/>
                  <w:rPrChange w:id="2905" w:author="Author">
                    <w:rPr>
                      <w:rFonts w:ascii="Arial" w:eastAsia="Arial" w:hAnsi="Arial" w:cs="Arial"/>
                      <w:color w:val="111111"/>
                    </w:rPr>
                  </w:rPrChange>
                </w:rPr>
                <w:t xml:space="preserve">1396838.896    </w:t>
              </w:r>
            </w:ins>
          </w:p>
        </w:tc>
        <w:tc>
          <w:tcPr>
            <w:tcW w:w="835" w:type="pct"/>
            <w:tcPrChange w:id="2906" w:author="Author">
              <w:tcPr>
                <w:tcW w:w="835" w:type="pct"/>
                <w:tcBorders>
                  <w:bottom w:val="single" w:sz="6" w:space="0" w:color="000000"/>
                </w:tcBorders>
                <w:shd w:val="clear" w:color="auto" w:fill="FFFFFF"/>
                <w:tcMar>
                  <w:top w:w="0" w:type="dxa"/>
                  <w:left w:w="0" w:type="dxa"/>
                  <w:bottom w:w="0" w:type="dxa"/>
                  <w:right w:w="0" w:type="dxa"/>
                </w:tcMar>
              </w:tcPr>
            </w:tcPrChange>
          </w:tcPr>
          <w:p w14:paraId="3D13217A" w14:textId="77777777" w:rsidR="00DC733B" w:rsidRPr="00475A93" w:rsidRDefault="00DC733B">
            <w:pPr>
              <w:ind w:left="86" w:right="86"/>
              <w:jc w:val="right"/>
              <w:rPr>
                <w:ins w:id="2907" w:author="Author"/>
                <w:rFonts w:cstheme="minorHAnsi"/>
                <w:sz w:val="16"/>
                <w:szCs w:val="16"/>
                <w:rPrChange w:id="2908" w:author="Author">
                  <w:rPr>
                    <w:ins w:id="2909" w:author="Author"/>
                  </w:rPr>
                </w:rPrChange>
              </w:rPr>
              <w:pPrChange w:id="2910" w:author="Author">
                <w:pPr>
                  <w:spacing w:before="80" w:after="80"/>
                  <w:ind w:left="80" w:right="80"/>
                  <w:jc w:val="right"/>
                </w:pPr>
              </w:pPrChange>
            </w:pPr>
            <w:ins w:id="2911" w:author="Author">
              <w:r w:rsidRPr="00475A93">
                <w:rPr>
                  <w:rFonts w:eastAsia="Arial" w:cstheme="minorHAnsi"/>
                  <w:color w:val="111111"/>
                  <w:sz w:val="16"/>
                  <w:szCs w:val="16"/>
                  <w:rPrChange w:id="2912" w:author="Author">
                    <w:rPr>
                      <w:rFonts w:ascii="Arial" w:eastAsia="Arial" w:hAnsi="Arial" w:cs="Arial"/>
                      <w:color w:val="111111"/>
                    </w:rPr>
                  </w:rPrChange>
                </w:rPr>
                <w:t xml:space="preserve">2455507.137    </w:t>
              </w:r>
            </w:ins>
          </w:p>
        </w:tc>
      </w:tr>
      <w:tr w:rsidR="00DC733B" w:rsidRPr="00475A93" w14:paraId="0442BE9D" w14:textId="77777777" w:rsidTr="00667F7A">
        <w:tblPrEx>
          <w:tblPrExChange w:id="2913" w:author="Author">
            <w:tblPrEx>
              <w:tblW w:w="6480" w:type="dxa"/>
              <w:tblLayout w:type="fixed"/>
            </w:tblPrEx>
          </w:tblPrExChange>
        </w:tblPrEx>
        <w:trPr>
          <w:ins w:id="2914" w:author="Author"/>
          <w:trPrChange w:id="2915" w:author="Author">
            <w:trPr>
              <w:gridAfter w:val="0"/>
              <w:cantSplit/>
              <w:jc w:val="center"/>
            </w:trPr>
          </w:trPrChange>
        </w:trPr>
        <w:tc>
          <w:tcPr>
            <w:tcW w:w="5000" w:type="pct"/>
            <w:gridSpan w:val="6"/>
            <w:tcPrChange w:id="2916" w:author="Author">
              <w:tcPr>
                <w:tcW w:w="6480" w:type="dxa"/>
                <w:gridSpan w:val="5"/>
                <w:shd w:val="clear" w:color="auto" w:fill="FFFFFF"/>
                <w:tcMar>
                  <w:top w:w="0" w:type="dxa"/>
                  <w:left w:w="0" w:type="dxa"/>
                  <w:bottom w:w="0" w:type="dxa"/>
                  <w:right w:w="0" w:type="dxa"/>
                </w:tcMar>
              </w:tcPr>
            </w:tcPrChange>
          </w:tcPr>
          <w:p w14:paraId="4609E27D" w14:textId="77777777" w:rsidR="00DC733B" w:rsidRPr="00475A93" w:rsidRDefault="00DC733B">
            <w:pPr>
              <w:ind w:left="86" w:right="86"/>
              <w:rPr>
                <w:ins w:id="2917" w:author="Author"/>
                <w:rFonts w:cstheme="minorHAnsi"/>
                <w:sz w:val="16"/>
                <w:szCs w:val="16"/>
                <w:rPrChange w:id="2918" w:author="Author">
                  <w:rPr>
                    <w:ins w:id="2919" w:author="Author"/>
                  </w:rPr>
                </w:rPrChange>
              </w:rPr>
              <w:pPrChange w:id="2920" w:author="Author">
                <w:pPr>
                  <w:spacing w:before="80" w:after="80"/>
                  <w:ind w:left="80" w:right="80"/>
                </w:pPr>
              </w:pPrChange>
            </w:pPr>
            <w:ins w:id="2921" w:author="Author">
              <w:r w:rsidRPr="00475A93">
                <w:rPr>
                  <w:rFonts w:eastAsia="Arial" w:cstheme="minorHAnsi"/>
                  <w:color w:val="111111"/>
                  <w:sz w:val="16"/>
                  <w:szCs w:val="16"/>
                  <w:rPrChange w:id="2922" w:author="Author">
                    <w:rPr>
                      <w:rFonts w:ascii="Arial" w:eastAsia="Arial" w:hAnsi="Arial" w:cs="Arial"/>
                      <w:color w:val="111111"/>
                    </w:rPr>
                  </w:rPrChange>
                </w:rPr>
                <w:t xml:space="preserve"> *** p &lt; 0.001</w:t>
              </w:r>
              <w:proofErr w:type="gramStart"/>
              <w:r w:rsidRPr="00475A93">
                <w:rPr>
                  <w:rFonts w:eastAsia="Arial" w:cstheme="minorHAnsi"/>
                  <w:color w:val="111111"/>
                  <w:sz w:val="16"/>
                  <w:szCs w:val="16"/>
                  <w:rPrChange w:id="2923" w:author="Author">
                    <w:rPr>
                      <w:rFonts w:ascii="Arial" w:eastAsia="Arial" w:hAnsi="Arial" w:cs="Arial"/>
                      <w:color w:val="111111"/>
                    </w:rPr>
                  </w:rPrChange>
                </w:rPr>
                <w:t>;  *</w:t>
              </w:r>
              <w:proofErr w:type="gramEnd"/>
              <w:r w:rsidRPr="00475A93">
                <w:rPr>
                  <w:rFonts w:eastAsia="Arial" w:cstheme="minorHAnsi"/>
                  <w:color w:val="111111"/>
                  <w:sz w:val="16"/>
                  <w:szCs w:val="16"/>
                  <w:rPrChange w:id="2924" w:author="Author">
                    <w:rPr>
                      <w:rFonts w:ascii="Arial" w:eastAsia="Arial" w:hAnsi="Arial" w:cs="Arial"/>
                      <w:color w:val="111111"/>
                    </w:rPr>
                  </w:rPrChange>
                </w:rPr>
                <w:t>* p &lt; 0.01;  * p &lt; 0.05.</w:t>
              </w:r>
            </w:ins>
          </w:p>
        </w:tc>
      </w:tr>
    </w:tbl>
    <w:p w14:paraId="3500C0F9" w14:textId="3F99DE5A" w:rsidR="00DC733B" w:rsidRPr="00475A93" w:rsidDel="00DC733B" w:rsidRDefault="00DC733B">
      <w:pPr>
        <w:rPr>
          <w:del w:id="2925" w:author="Author"/>
          <w:moveTo w:id="2926" w:author="Author"/>
          <w:rPrChange w:id="2927" w:author="Author">
            <w:rPr>
              <w:del w:id="2928" w:author="Author"/>
              <w:moveTo w:id="2929" w:author="Author"/>
              <w:rFonts w:ascii="Lucida Console" w:eastAsia="Times New Roman" w:hAnsi="Lucida Console" w:cs="Courier New"/>
              <w:color w:val="000000"/>
              <w:sz w:val="14"/>
              <w:szCs w:val="14"/>
            </w:rPr>
          </w:rPrChange>
        </w:rPr>
        <w:pPrChange w:id="2930" w:author="syd barrett" w:date="2020-09-01T16:47:00Z">
          <w:pPr>
            <w:pStyle w:val="Caption"/>
          </w:pPr>
        </w:pPrChange>
      </w:pPr>
    </w:p>
    <w:moveToRangeEnd w:id="2175"/>
    <w:p w14:paraId="26A3AF64" w14:textId="4A5D1FEA"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1" w:author="Author"/>
          <w:del w:id="2932" w:author="Author"/>
          <w:rFonts w:ascii="Lucida Console" w:eastAsia="Times New Roman" w:hAnsi="Lucida Console" w:cs="Courier New"/>
          <w:color w:val="000000"/>
          <w:sz w:val="14"/>
          <w:szCs w:val="14"/>
        </w:rPr>
      </w:pPr>
    </w:p>
    <w:p w14:paraId="4272AE89" w14:textId="719E260D" w:rsidR="007950A5" w:rsidDel="00DC733B" w:rsidRDefault="007950A5"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3" w:author="Author"/>
          <w:del w:id="2934" w:author="Author"/>
          <w:rFonts w:ascii="Lucida Console" w:eastAsia="Times New Roman" w:hAnsi="Lucida Console" w:cs="Courier New"/>
          <w:color w:val="000000"/>
          <w:sz w:val="14"/>
          <w:szCs w:val="14"/>
        </w:rPr>
      </w:pPr>
    </w:p>
    <w:p w14:paraId="0AD7B9F3" w14:textId="31BF616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5" w:author="Author"/>
          <w:rFonts w:ascii="Lucida Console" w:eastAsia="Times New Roman" w:hAnsi="Lucida Console" w:cs="Courier New"/>
          <w:color w:val="000000"/>
          <w:sz w:val="14"/>
          <w:szCs w:val="14"/>
        </w:rPr>
      </w:pPr>
      <w:del w:id="2936" w:author="Author">
        <w:r w:rsidRPr="00D864B0" w:rsidDel="00DC733B">
          <w:rPr>
            <w:rFonts w:ascii="Lucida Console" w:eastAsia="Times New Roman" w:hAnsi="Lucida Console" w:cs="Courier New"/>
            <w:color w:val="000000"/>
            <w:sz w:val="14"/>
            <w:szCs w:val="14"/>
          </w:rPr>
          <w:delText>──────────────────────────────────────────────────────────────────────────────────────────────────────────────</w:delText>
        </w:r>
      </w:del>
    </w:p>
    <w:p w14:paraId="220045BD" w14:textId="2E5385F9" w:rsidR="00E64DBA" w:rsidRPr="00D864B0" w:rsidDel="00DC733B" w:rsidRDefault="00E64DBA"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7" w:author="Author"/>
          <w:rFonts w:ascii="Lucida Console" w:eastAsia="Times New Roman" w:hAnsi="Lucida Console" w:cs="Courier New"/>
          <w:color w:val="000000"/>
          <w:sz w:val="14"/>
          <w:szCs w:val="14"/>
        </w:rPr>
      </w:pPr>
      <w:del w:id="2938" w:author="Author">
        <w:r w:rsidRPr="00D864B0" w:rsidDel="00DC733B">
          <w:rPr>
            <w:rFonts w:ascii="Lucida Console" w:eastAsia="Times New Roman" w:hAnsi="Lucida Console" w:cs="Courier New"/>
            <w:color w:val="000000"/>
            <w:sz w:val="14"/>
            <w:szCs w:val="14"/>
          </w:rPr>
          <w:delText xml:space="preserve">                                                         download per capita</w:delText>
        </w:r>
      </w:del>
    </w:p>
    <w:p w14:paraId="110547AB" w14:textId="157E770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39" w:author="Author"/>
          <w:rFonts w:ascii="Lucida Console" w:eastAsia="Times New Roman" w:hAnsi="Lucida Console" w:cs="Courier New"/>
          <w:color w:val="000000"/>
          <w:sz w:val="14"/>
          <w:szCs w:val="14"/>
        </w:rPr>
      </w:pPr>
      <w:del w:id="2940" w:author="Autho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7</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8</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9</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10</w:delText>
        </w:r>
        <w:r w:rsidRPr="00D864B0" w:rsidDel="00DC733B">
          <w:rPr>
            <w:rFonts w:ascii="Lucida Console" w:eastAsia="Times New Roman" w:hAnsi="Lucida Console" w:cs="Courier New"/>
            <w:color w:val="000000"/>
            <w:sz w:val="14"/>
            <w:szCs w:val="14"/>
          </w:rPr>
          <w:delText xml:space="preserve">           Model </w:delText>
        </w:r>
        <w:r w:rsidR="00646C41" w:rsidRPr="00D864B0" w:rsidDel="00DC733B">
          <w:rPr>
            <w:rFonts w:ascii="Lucida Console" w:eastAsia="Times New Roman" w:hAnsi="Lucida Console" w:cs="Courier New"/>
            <w:color w:val="000000"/>
            <w:sz w:val="14"/>
            <w:szCs w:val="14"/>
          </w:rPr>
          <w:delText>11</w:delText>
        </w:r>
        <w:r w:rsidRPr="00D864B0" w:rsidDel="00DC733B">
          <w:rPr>
            <w:rFonts w:ascii="Lucida Console" w:eastAsia="Times New Roman" w:hAnsi="Lucida Console" w:cs="Courier New"/>
            <w:color w:val="000000"/>
            <w:sz w:val="14"/>
            <w:szCs w:val="14"/>
          </w:rPr>
          <w:delText xml:space="preserve">      </w:delText>
        </w:r>
      </w:del>
    </w:p>
    <w:p w14:paraId="129B1AEE" w14:textId="0ECFFDE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1" w:author="Author"/>
          <w:rFonts w:ascii="Lucida Console" w:eastAsia="Times New Roman" w:hAnsi="Lucida Console" w:cs="Courier New"/>
          <w:color w:val="000000"/>
          <w:sz w:val="14"/>
          <w:szCs w:val="14"/>
        </w:rPr>
      </w:pPr>
      <w:del w:id="2942" w:author="Author">
        <w:r w:rsidRPr="00D864B0" w:rsidDel="00DC733B">
          <w:rPr>
            <w:rFonts w:ascii="Lucida Console" w:eastAsia="Times New Roman" w:hAnsi="Lucida Console" w:cs="Courier New"/>
            <w:color w:val="000000"/>
            <w:sz w:val="14"/>
            <w:szCs w:val="14"/>
          </w:rPr>
          <w:delText xml:space="preserve">                     ─────────────────────────────────────────────────────────────────────────────────────────</w:delText>
        </w:r>
      </w:del>
    </w:p>
    <w:p w14:paraId="6364CB97" w14:textId="75A88A0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3" w:author="Author"/>
          <w:rFonts w:ascii="Lucida Console" w:eastAsia="Times New Roman" w:hAnsi="Lucida Console" w:cs="Courier New"/>
          <w:color w:val="000000"/>
          <w:sz w:val="14"/>
          <w:szCs w:val="14"/>
        </w:rPr>
      </w:pPr>
      <w:del w:id="2944" w:author="Author">
        <w:r w:rsidRPr="00D864B0" w:rsidDel="00DC733B">
          <w:rPr>
            <w:rFonts w:ascii="Lucida Console" w:eastAsia="Times New Roman" w:hAnsi="Lucida Console" w:cs="Courier New"/>
            <w:color w:val="000000"/>
            <w:sz w:val="14"/>
            <w:szCs w:val="14"/>
          </w:rPr>
          <w:delText xml:space="preserve">  (Intercept)                6.438 ***         6.295 ***        -0.167             6.353 ***         4.050 ***  </w:delText>
        </w:r>
      </w:del>
    </w:p>
    <w:p w14:paraId="2CE3435D" w14:textId="47BE441A"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5" w:author="Author"/>
          <w:rFonts w:ascii="Lucida Console" w:eastAsia="Times New Roman" w:hAnsi="Lucida Console" w:cs="Courier New"/>
          <w:color w:val="000000"/>
          <w:sz w:val="14"/>
          <w:szCs w:val="14"/>
        </w:rPr>
      </w:pPr>
      <w:del w:id="2946" w:author="Author">
        <w:r w:rsidRPr="00D864B0" w:rsidDel="00DC733B">
          <w:rPr>
            <w:rFonts w:ascii="Lucida Console" w:eastAsia="Times New Roman" w:hAnsi="Lucida Console" w:cs="Courier New"/>
            <w:color w:val="000000"/>
            <w:sz w:val="14"/>
            <w:szCs w:val="14"/>
          </w:rPr>
          <w:delText xml:space="preserve">                            (0.794)           (0.838)           (2.468)           (0.802)           (1.110)     </w:delText>
        </w:r>
      </w:del>
    </w:p>
    <w:p w14:paraId="75446DFF" w14:textId="767499C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7" w:author="Author"/>
          <w:rFonts w:ascii="Lucida Console" w:eastAsia="Times New Roman" w:hAnsi="Lucida Console" w:cs="Courier New"/>
          <w:color w:val="000000"/>
          <w:sz w:val="14"/>
          <w:szCs w:val="14"/>
        </w:rPr>
      </w:pPr>
      <w:del w:id="2948" w:author="Author">
        <w:r w:rsidRPr="00D864B0" w:rsidDel="00DC733B">
          <w:rPr>
            <w:rFonts w:ascii="Lucida Console" w:eastAsia="Times New Roman" w:hAnsi="Lucida Console" w:cs="Courier New"/>
            <w:color w:val="000000"/>
            <w:sz w:val="14"/>
            <w:szCs w:val="14"/>
          </w:rPr>
          <w:delText xml:space="preserve">  </w:delText>
        </w:r>
      </w:del>
    </w:p>
    <w:p w14:paraId="259C02A8" w14:textId="3047CC2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49" w:author="Author"/>
          <w:rFonts w:ascii="Lucida Console" w:eastAsia="Times New Roman" w:hAnsi="Lucida Console" w:cs="Courier New"/>
          <w:color w:val="000000"/>
          <w:sz w:val="14"/>
          <w:szCs w:val="14"/>
        </w:rPr>
      </w:pPr>
      <w:del w:id="2950" w:author="Author">
        <w:r w:rsidRPr="00D864B0" w:rsidDel="00DC733B">
          <w:rPr>
            <w:rFonts w:ascii="Lucida Console" w:eastAsia="Times New Roman" w:hAnsi="Lucida Console" w:cs="Courier New"/>
            <w:color w:val="000000"/>
            <w:sz w:val="14"/>
            <w:szCs w:val="14"/>
          </w:rPr>
          <w:delText xml:space="preserve">  log(gdp_pps)               0.247 **          0.242 **          0.175 *           0.258 **          0.490 ***  </w:delText>
        </w:r>
      </w:del>
    </w:p>
    <w:p w14:paraId="6D1E9F86" w14:textId="4675DB72"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1" w:author="Author"/>
          <w:rFonts w:ascii="Lucida Console" w:eastAsia="Times New Roman" w:hAnsi="Lucida Console" w:cs="Courier New"/>
          <w:color w:val="000000"/>
          <w:sz w:val="14"/>
          <w:szCs w:val="14"/>
        </w:rPr>
      </w:pPr>
      <w:del w:id="2952" w:author="Author">
        <w:r w:rsidRPr="00D864B0" w:rsidDel="00DC733B">
          <w:rPr>
            <w:rFonts w:ascii="Lucida Console" w:eastAsia="Times New Roman" w:hAnsi="Lucida Console" w:cs="Courier New"/>
            <w:color w:val="000000"/>
            <w:sz w:val="14"/>
            <w:szCs w:val="14"/>
          </w:rPr>
          <w:delText xml:space="preserve">                            (0.077)           (0.081)           (0.075)           (0.078)           (0.105)     </w:delText>
        </w:r>
      </w:del>
    </w:p>
    <w:p w14:paraId="61FA3499" w14:textId="21EA46C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3" w:author="Author"/>
          <w:rFonts w:ascii="Lucida Console" w:eastAsia="Times New Roman" w:hAnsi="Lucida Console" w:cs="Courier New"/>
          <w:color w:val="000000"/>
          <w:sz w:val="14"/>
          <w:szCs w:val="14"/>
        </w:rPr>
      </w:pPr>
      <w:del w:id="2954" w:author="Author">
        <w:r w:rsidRPr="00D864B0" w:rsidDel="00DC733B">
          <w:rPr>
            <w:rFonts w:ascii="Lucida Console" w:eastAsia="Times New Roman" w:hAnsi="Lucida Console" w:cs="Courier New"/>
            <w:color w:val="000000"/>
            <w:sz w:val="14"/>
            <w:szCs w:val="14"/>
          </w:rPr>
          <w:delText xml:space="preserve">  </w:delText>
        </w:r>
      </w:del>
    </w:p>
    <w:p w14:paraId="4ADAD63C" w14:textId="41F8919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5" w:author="Author"/>
          <w:rFonts w:ascii="Lucida Console" w:eastAsia="Times New Roman" w:hAnsi="Lucida Console" w:cs="Courier New"/>
          <w:color w:val="000000"/>
          <w:sz w:val="14"/>
          <w:szCs w:val="14"/>
        </w:rPr>
      </w:pPr>
      <w:del w:id="2956" w:author="Author">
        <w:r w:rsidRPr="00D864B0" w:rsidDel="00DC733B">
          <w:rPr>
            <w:rFonts w:ascii="Lucida Console" w:eastAsia="Times New Roman" w:hAnsi="Lucida Console" w:cs="Courier New"/>
            <w:color w:val="000000"/>
            <w:sz w:val="14"/>
            <w:szCs w:val="14"/>
          </w:rPr>
          <w:delText xml:space="preserve">  researcher_employm         0.697 ***         0.683 ***         0.515 ***         0.702 ***                    </w:delText>
        </w:r>
      </w:del>
    </w:p>
    <w:p w14:paraId="2E9DAD99" w14:textId="1481FED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7" w:author="Author"/>
          <w:rFonts w:ascii="Lucida Console" w:eastAsia="Times New Roman" w:hAnsi="Lucida Console" w:cs="Courier New"/>
          <w:color w:val="000000"/>
          <w:sz w:val="14"/>
          <w:szCs w:val="14"/>
        </w:rPr>
      </w:pPr>
      <w:del w:id="2958" w:author="Author">
        <w:r w:rsidRPr="00D864B0" w:rsidDel="00DC733B">
          <w:rPr>
            <w:rFonts w:ascii="Lucida Console" w:eastAsia="Times New Roman" w:hAnsi="Lucida Console" w:cs="Courier New"/>
            <w:color w:val="000000"/>
            <w:sz w:val="14"/>
            <w:szCs w:val="14"/>
          </w:rPr>
          <w:delText xml:space="preserve">  ent_pct                   (0.057)           (0.063)           (0.097)           (0.055)                       </w:delText>
        </w:r>
      </w:del>
    </w:p>
    <w:p w14:paraId="68812C9E" w14:textId="674FA810"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59" w:author="Author"/>
          <w:rFonts w:ascii="Lucida Console" w:eastAsia="Times New Roman" w:hAnsi="Lucida Console" w:cs="Courier New"/>
          <w:color w:val="000000"/>
          <w:sz w:val="14"/>
          <w:szCs w:val="14"/>
        </w:rPr>
      </w:pPr>
      <w:del w:id="2960" w:author="Author">
        <w:r w:rsidRPr="00D864B0" w:rsidDel="00DC733B">
          <w:rPr>
            <w:rFonts w:ascii="Lucida Console" w:eastAsia="Times New Roman" w:hAnsi="Lucida Console" w:cs="Courier New"/>
            <w:color w:val="000000"/>
            <w:sz w:val="14"/>
            <w:szCs w:val="14"/>
          </w:rPr>
          <w:delText xml:space="preserve">  </w:delText>
        </w:r>
      </w:del>
    </w:p>
    <w:p w14:paraId="72198871" w14:textId="7C25EF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1" w:author="Author"/>
          <w:rFonts w:ascii="Lucida Console" w:eastAsia="Times New Roman" w:hAnsi="Lucida Console" w:cs="Courier New"/>
          <w:color w:val="000000"/>
          <w:sz w:val="14"/>
          <w:szCs w:val="14"/>
        </w:rPr>
      </w:pPr>
      <w:del w:id="2962" w:author="Author">
        <w:r w:rsidRPr="00D864B0" w:rsidDel="00DC733B">
          <w:rPr>
            <w:rFonts w:ascii="Lucida Console" w:eastAsia="Times New Roman" w:hAnsi="Lucida Console" w:cs="Courier New"/>
            <w:color w:val="000000"/>
            <w:sz w:val="14"/>
            <w:szCs w:val="14"/>
          </w:rPr>
          <w:delText xml:space="preserve">  internet_use_banki        -0.011 ***                          -0.017 ***        -0.009 **         -0.003      </w:delText>
        </w:r>
      </w:del>
    </w:p>
    <w:p w14:paraId="4BF2E0CF" w14:textId="15428F1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3" w:author="Author"/>
          <w:rFonts w:ascii="Lucida Console" w:eastAsia="Times New Roman" w:hAnsi="Lucida Console" w:cs="Courier New"/>
          <w:color w:val="000000"/>
          <w:sz w:val="14"/>
          <w:szCs w:val="14"/>
        </w:rPr>
      </w:pPr>
      <w:del w:id="2964" w:author="Author">
        <w:r w:rsidRPr="00D864B0" w:rsidDel="00DC733B">
          <w:rPr>
            <w:rFonts w:ascii="Lucida Console" w:eastAsia="Times New Roman" w:hAnsi="Lucida Console" w:cs="Courier New"/>
            <w:color w:val="000000"/>
            <w:sz w:val="14"/>
            <w:szCs w:val="14"/>
          </w:rPr>
          <w:delText xml:space="preserve">  ng_pc                     (0.003)                             (0.004)           (0.003)           (0.005)     </w:delText>
        </w:r>
      </w:del>
    </w:p>
    <w:p w14:paraId="61543978" w14:textId="7C5AB91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5" w:author="Author"/>
          <w:rFonts w:ascii="Lucida Console" w:eastAsia="Times New Roman" w:hAnsi="Lucida Console" w:cs="Courier New"/>
          <w:color w:val="000000"/>
          <w:sz w:val="14"/>
          <w:szCs w:val="14"/>
        </w:rPr>
      </w:pPr>
      <w:del w:id="2966" w:author="Author">
        <w:r w:rsidRPr="00D864B0" w:rsidDel="00DC733B">
          <w:rPr>
            <w:rFonts w:ascii="Lucida Console" w:eastAsia="Times New Roman" w:hAnsi="Lucida Console" w:cs="Courier New"/>
            <w:color w:val="000000"/>
            <w:sz w:val="14"/>
            <w:szCs w:val="14"/>
          </w:rPr>
          <w:delText xml:space="preserve">  </w:delText>
        </w:r>
      </w:del>
    </w:p>
    <w:p w14:paraId="3FA73C91" w14:textId="024B9391"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7" w:author="Author"/>
          <w:rFonts w:ascii="Lucida Console" w:eastAsia="Times New Roman" w:hAnsi="Lucida Console" w:cs="Courier New"/>
          <w:color w:val="000000"/>
          <w:sz w:val="14"/>
          <w:szCs w:val="14"/>
        </w:rPr>
      </w:pPr>
      <w:del w:id="2968" w:author="Author">
        <w:r w:rsidRPr="00D864B0" w:rsidDel="00DC733B">
          <w:rPr>
            <w:rFonts w:ascii="Lucida Console" w:eastAsia="Times New Roman" w:hAnsi="Lucida Console" w:cs="Courier New"/>
            <w:color w:val="000000"/>
            <w:sz w:val="14"/>
            <w:szCs w:val="14"/>
          </w:rPr>
          <w:delText xml:space="preserve">  internet_purchases                          -0.006                                                            </w:delText>
        </w:r>
      </w:del>
    </w:p>
    <w:p w14:paraId="0DCB5893" w14:textId="4FEDD19F"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9" w:author="Author"/>
          <w:rFonts w:ascii="Lucida Console" w:eastAsia="Times New Roman" w:hAnsi="Lucida Console" w:cs="Courier New"/>
          <w:color w:val="000000"/>
          <w:sz w:val="14"/>
          <w:szCs w:val="14"/>
        </w:rPr>
      </w:pPr>
      <w:del w:id="2970" w:author="Author">
        <w:r w:rsidRPr="00D864B0" w:rsidDel="00DC733B">
          <w:rPr>
            <w:rFonts w:ascii="Lucida Console" w:eastAsia="Times New Roman" w:hAnsi="Lucida Console" w:cs="Courier New"/>
            <w:color w:val="000000"/>
            <w:sz w:val="14"/>
            <w:szCs w:val="14"/>
          </w:rPr>
          <w:delText xml:space="preserve">  _last_year_pc                               (0.003)                                                                  </w:delText>
        </w:r>
      </w:del>
    </w:p>
    <w:p w14:paraId="4D11C755" w14:textId="2E8987D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1" w:author="Author"/>
          <w:rFonts w:ascii="Lucida Console" w:eastAsia="Times New Roman" w:hAnsi="Lucida Console" w:cs="Courier New"/>
          <w:color w:val="000000"/>
          <w:sz w:val="14"/>
          <w:szCs w:val="14"/>
        </w:rPr>
      </w:pPr>
      <w:del w:id="2972" w:author="Author">
        <w:r w:rsidRPr="00D864B0" w:rsidDel="00DC733B">
          <w:rPr>
            <w:rFonts w:ascii="Lucida Console" w:eastAsia="Times New Roman" w:hAnsi="Lucida Console" w:cs="Courier New"/>
            <w:color w:val="000000"/>
            <w:sz w:val="14"/>
            <w:szCs w:val="14"/>
          </w:rPr>
          <w:delText xml:space="preserve">                                                                                                         </w:delText>
        </w:r>
      </w:del>
    </w:p>
    <w:p w14:paraId="3E18F01B" w14:textId="760FC9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3" w:author="Author"/>
          <w:rFonts w:ascii="Lucida Console" w:eastAsia="Times New Roman" w:hAnsi="Lucida Console" w:cs="Courier New"/>
          <w:color w:val="000000"/>
          <w:sz w:val="14"/>
          <w:szCs w:val="14"/>
        </w:rPr>
      </w:pPr>
      <w:del w:id="2974" w:author="Author">
        <w:r w:rsidRPr="00D864B0" w:rsidDel="00DC733B">
          <w:rPr>
            <w:rFonts w:ascii="Lucida Console" w:eastAsia="Times New Roman" w:hAnsi="Lucida Console" w:cs="Courier New"/>
            <w:color w:val="000000"/>
            <w:sz w:val="14"/>
            <w:szCs w:val="14"/>
          </w:rPr>
          <w:delText xml:space="preserve">  log(disposable_inc                                             0.783 **                                       </w:delText>
        </w:r>
      </w:del>
    </w:p>
    <w:p w14:paraId="5DC008AF" w14:textId="2CC4D4F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5" w:author="Author"/>
          <w:rFonts w:ascii="Lucida Console" w:eastAsia="Times New Roman" w:hAnsi="Lucida Console" w:cs="Courier New"/>
          <w:color w:val="000000"/>
          <w:sz w:val="14"/>
          <w:szCs w:val="14"/>
        </w:rPr>
      </w:pPr>
      <w:del w:id="2976" w:author="Author">
        <w:r w:rsidRPr="00D864B0" w:rsidDel="00DC733B">
          <w:rPr>
            <w:rFonts w:ascii="Lucida Console" w:eastAsia="Times New Roman" w:hAnsi="Lucida Console" w:cs="Courier New"/>
            <w:color w:val="000000"/>
            <w:sz w:val="14"/>
            <w:szCs w:val="14"/>
          </w:rPr>
          <w:delText xml:space="preserve">  ome)                                                          (0.281)                                                </w:delText>
        </w:r>
      </w:del>
    </w:p>
    <w:p w14:paraId="2B1A095A" w14:textId="7555F0E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7" w:author="Author"/>
          <w:rFonts w:ascii="Lucida Console" w:eastAsia="Times New Roman" w:hAnsi="Lucida Console" w:cs="Courier New"/>
          <w:color w:val="000000"/>
          <w:sz w:val="14"/>
          <w:szCs w:val="14"/>
        </w:rPr>
      </w:pPr>
      <w:del w:id="2978" w:author="Author">
        <w:r w:rsidRPr="00D864B0" w:rsidDel="00DC733B">
          <w:rPr>
            <w:rFonts w:ascii="Lucida Console" w:eastAsia="Times New Roman" w:hAnsi="Lucida Console" w:cs="Courier New"/>
            <w:color w:val="000000"/>
            <w:sz w:val="14"/>
            <w:szCs w:val="14"/>
          </w:rPr>
          <w:delText xml:space="preserve">                                                                                                         </w:delText>
        </w:r>
      </w:del>
    </w:p>
    <w:p w14:paraId="20E58B21" w14:textId="2D70D4B6"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9" w:author="Author"/>
          <w:rFonts w:ascii="Lucida Console" w:eastAsia="Times New Roman" w:hAnsi="Lucida Console" w:cs="Courier New"/>
          <w:color w:val="000000"/>
          <w:sz w:val="14"/>
          <w:szCs w:val="14"/>
        </w:rPr>
      </w:pPr>
      <w:del w:id="2980" w:author="Author">
        <w:r w:rsidRPr="00D864B0" w:rsidDel="00DC733B">
          <w:rPr>
            <w:rFonts w:ascii="Lucida Console" w:eastAsia="Times New Roman" w:hAnsi="Lucida Console" w:cs="Courier New"/>
            <w:color w:val="000000"/>
            <w:sz w:val="14"/>
            <w:szCs w:val="14"/>
          </w:rPr>
          <w:delText xml:space="preserve">  edu_attainment_tot                                             0.007                                          </w:delText>
        </w:r>
      </w:del>
    </w:p>
    <w:p w14:paraId="211724C4" w14:textId="0E88789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1" w:author="Author"/>
          <w:rFonts w:ascii="Lucida Console" w:eastAsia="Times New Roman" w:hAnsi="Lucida Console" w:cs="Courier New"/>
          <w:color w:val="000000"/>
          <w:sz w:val="14"/>
          <w:szCs w:val="14"/>
        </w:rPr>
      </w:pPr>
      <w:del w:id="2982" w:author="Author">
        <w:r w:rsidRPr="00D864B0" w:rsidDel="00DC733B">
          <w:rPr>
            <w:rFonts w:ascii="Lucida Console" w:eastAsia="Times New Roman" w:hAnsi="Lucida Console" w:cs="Courier New"/>
            <w:color w:val="000000"/>
            <w:sz w:val="14"/>
            <w:szCs w:val="14"/>
          </w:rPr>
          <w:delText xml:space="preserve">  al                                                            (0.009)                                                </w:delText>
        </w:r>
      </w:del>
    </w:p>
    <w:p w14:paraId="0FEA3A63" w14:textId="37012BFD"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3" w:author="Author"/>
          <w:rFonts w:ascii="Lucida Console" w:eastAsia="Times New Roman" w:hAnsi="Lucida Console" w:cs="Courier New"/>
          <w:color w:val="000000"/>
          <w:sz w:val="14"/>
          <w:szCs w:val="14"/>
        </w:rPr>
      </w:pPr>
      <w:del w:id="2984" w:author="Author">
        <w:r w:rsidRPr="00D864B0" w:rsidDel="00DC733B">
          <w:rPr>
            <w:rFonts w:ascii="Lucida Console" w:eastAsia="Times New Roman" w:hAnsi="Lucida Console" w:cs="Courier New"/>
            <w:color w:val="000000"/>
            <w:sz w:val="14"/>
            <w:szCs w:val="14"/>
          </w:rPr>
          <w:delText xml:space="preserve">                                                                                                         </w:delText>
        </w:r>
      </w:del>
    </w:p>
    <w:p w14:paraId="27CEB0DF" w14:textId="257B9C58"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5" w:author="Author"/>
          <w:rFonts w:ascii="Lucida Console" w:eastAsia="Times New Roman" w:hAnsi="Lucida Console" w:cs="Courier New"/>
          <w:color w:val="000000"/>
          <w:sz w:val="14"/>
          <w:szCs w:val="14"/>
        </w:rPr>
      </w:pPr>
      <w:del w:id="2986" w:author="Author">
        <w:r w:rsidRPr="00D864B0" w:rsidDel="00DC733B">
          <w:rPr>
            <w:rFonts w:ascii="Lucida Console" w:eastAsia="Times New Roman" w:hAnsi="Lucida Console" w:cs="Courier New"/>
            <w:color w:val="000000"/>
            <w:sz w:val="14"/>
            <w:szCs w:val="14"/>
          </w:rPr>
          <w:delText xml:space="preserve">  gerd                                                                            -0.070             0.059      </w:delText>
        </w:r>
      </w:del>
    </w:p>
    <w:p w14:paraId="3F642ABC" w14:textId="6D18517C"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7" w:author="Author"/>
          <w:rFonts w:ascii="Lucida Console" w:eastAsia="Times New Roman" w:hAnsi="Lucida Console" w:cs="Courier New"/>
          <w:color w:val="000000"/>
          <w:sz w:val="14"/>
          <w:szCs w:val="14"/>
        </w:rPr>
      </w:pPr>
      <w:del w:id="2988" w:author="Author">
        <w:r w:rsidRPr="00D864B0" w:rsidDel="00DC733B">
          <w:rPr>
            <w:rFonts w:ascii="Lucida Console" w:eastAsia="Times New Roman" w:hAnsi="Lucida Console" w:cs="Courier New"/>
            <w:color w:val="000000"/>
            <w:sz w:val="14"/>
            <w:szCs w:val="14"/>
          </w:rPr>
          <w:delText xml:space="preserve">                                                                                  (0.053)           (0.076)     </w:delText>
        </w:r>
      </w:del>
    </w:p>
    <w:p w14:paraId="00C85255" w14:textId="2DE601C7"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9" w:author="Author"/>
          <w:rFonts w:ascii="Lucida Console" w:eastAsia="Times New Roman" w:hAnsi="Lucida Console" w:cs="Courier New"/>
          <w:color w:val="000000"/>
          <w:sz w:val="14"/>
          <w:szCs w:val="14"/>
        </w:rPr>
      </w:pPr>
      <w:del w:id="2990" w:author="Author">
        <w:r w:rsidRPr="00D864B0" w:rsidDel="00DC733B">
          <w:rPr>
            <w:rFonts w:ascii="Lucida Console" w:eastAsia="Times New Roman" w:hAnsi="Lucida Console" w:cs="Courier New"/>
            <w:color w:val="000000"/>
            <w:sz w:val="14"/>
            <w:szCs w:val="14"/>
          </w:rPr>
          <w:delText xml:space="preserve">                  ───────────────────────────────────────────────────────────────────────────────────────────</w:delText>
        </w:r>
      </w:del>
    </w:p>
    <w:p w14:paraId="200B26CD" w14:textId="04ECFB69"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1" w:author="Author"/>
          <w:rFonts w:ascii="Lucida Console" w:eastAsia="Times New Roman" w:hAnsi="Lucida Console" w:cs="Courier New"/>
          <w:color w:val="000000"/>
          <w:sz w:val="14"/>
          <w:szCs w:val="14"/>
        </w:rPr>
      </w:pPr>
      <w:del w:id="2992" w:author="Author">
        <w:r w:rsidRPr="00D864B0" w:rsidDel="00DC733B">
          <w:rPr>
            <w:rFonts w:ascii="Lucida Console" w:eastAsia="Times New Roman" w:hAnsi="Lucida Console" w:cs="Courier New"/>
            <w:color w:val="000000"/>
            <w:sz w:val="14"/>
            <w:szCs w:val="14"/>
          </w:rPr>
          <w:delText xml:space="preserve">  null.deviance           2990524.371       2990524.371       2990524.371       2990524.371       2990524.371</w:delText>
        </w:r>
      </w:del>
    </w:p>
    <w:p w14:paraId="66DC487C" w14:textId="61600F15"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3" w:author="Author"/>
          <w:rFonts w:ascii="Lucida Console" w:eastAsia="Times New Roman" w:hAnsi="Lucida Console" w:cs="Courier New"/>
          <w:color w:val="000000"/>
          <w:sz w:val="14"/>
          <w:szCs w:val="14"/>
        </w:rPr>
      </w:pPr>
      <w:del w:id="2994" w:author="Author">
        <w:r w:rsidRPr="00D864B0" w:rsidDel="00DC733B">
          <w:rPr>
            <w:rFonts w:ascii="Lucida Console" w:eastAsia="Times New Roman" w:hAnsi="Lucida Console" w:cs="Courier New"/>
            <w:color w:val="000000"/>
            <w:sz w:val="14"/>
            <w:szCs w:val="14"/>
          </w:rPr>
          <w:delText xml:space="preserve">  res. deviance           1415805.433       1507337.393       1337655.185       1396838.896       2455507.137</w:delText>
        </w:r>
      </w:del>
    </w:p>
    <w:p w14:paraId="2BD5A35D" w14:textId="798ED304"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5" w:author="Author"/>
          <w:rFonts w:ascii="Lucida Console" w:eastAsia="Times New Roman" w:hAnsi="Lucida Console" w:cs="Courier New"/>
          <w:color w:val="000000"/>
          <w:sz w:val="14"/>
          <w:szCs w:val="14"/>
        </w:rPr>
      </w:pPr>
      <w:del w:id="2996" w:author="Author">
        <w:r w:rsidRPr="00D864B0" w:rsidDel="00DC733B">
          <w:rPr>
            <w:rFonts w:ascii="Lucida Console" w:eastAsia="Times New Roman" w:hAnsi="Lucida Console" w:cs="Courier New"/>
            <w:color w:val="000000"/>
            <w:sz w:val="14"/>
            <w:szCs w:val="14"/>
          </w:rPr>
          <w:delText>─────────────────────────────────────────────────────────────────────────────────────────────────────────────</w:delText>
        </w:r>
      </w:del>
    </w:p>
    <w:p w14:paraId="3DE8EE91" w14:textId="6602566E" w:rsidR="003B1FBF" w:rsidRPr="00D864B0" w:rsidDel="00DC733B" w:rsidRDefault="003B1FBF" w:rsidP="003B1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7" w:author="Author"/>
          <w:rFonts w:ascii="Lucida Console" w:eastAsia="Times New Roman" w:hAnsi="Lucida Console" w:cs="Courier New"/>
          <w:color w:val="000000"/>
          <w:sz w:val="14"/>
          <w:szCs w:val="14"/>
        </w:rPr>
      </w:pPr>
      <w:del w:id="2998" w:author="Author">
        <w:r w:rsidRPr="00D864B0" w:rsidDel="00DC733B">
          <w:rPr>
            <w:rFonts w:ascii="Lucida Console" w:eastAsia="Times New Roman" w:hAnsi="Lucida Console" w:cs="Courier New"/>
            <w:color w:val="000000"/>
            <w:sz w:val="14"/>
            <w:szCs w:val="14"/>
          </w:rPr>
          <w:delText xml:space="preserve">  *** p &lt; 0.001; ** p &lt; 0.01; * p &lt; 0.05.                     </w:delText>
        </w:r>
      </w:del>
    </w:p>
    <w:p w14:paraId="15148F61" w14:textId="02BA9F0B" w:rsidR="00CF1D85" w:rsidRPr="00D864B0" w:rsidDel="00DC733B" w:rsidRDefault="00CF1D85" w:rsidP="00CF1D85">
      <w:pPr>
        <w:pStyle w:val="Caption"/>
        <w:rPr>
          <w:del w:id="2999" w:author="Author"/>
        </w:rPr>
      </w:pPr>
    </w:p>
    <w:p w14:paraId="7F7B248F" w14:textId="4BDDB9CB" w:rsidR="0048479C" w:rsidRPr="00D864B0" w:rsidDel="007950A5" w:rsidRDefault="00CF1D85" w:rsidP="00CF1D85">
      <w:pPr>
        <w:pStyle w:val="Caption"/>
        <w:rPr>
          <w:moveFrom w:id="3000" w:author="Author"/>
          <w:rFonts w:ascii="Lucida Console" w:eastAsia="Times New Roman" w:hAnsi="Lucida Console" w:cs="Courier New"/>
          <w:color w:val="000000"/>
          <w:sz w:val="14"/>
          <w:szCs w:val="14"/>
        </w:rPr>
      </w:pPr>
      <w:moveFromRangeStart w:id="3001" w:author="Author" w:name="move49773532"/>
      <w:moveFrom w:id="3002" w:author="Author">
        <w:r w:rsidRPr="00D864B0" w:rsidDel="007950A5">
          <w:t xml:space="preserve">Table </w:t>
        </w:r>
        <w:r w:rsidR="009571A1" w:rsidDel="007950A5">
          <w:rPr>
            <w:b w:val="0"/>
            <w:iCs w:val="0"/>
          </w:rPr>
          <w:fldChar w:fldCharType="begin"/>
        </w:r>
        <w:r w:rsidR="009571A1" w:rsidDel="007950A5">
          <w:instrText xml:space="preserve"> SEQ Table \* ARABIC </w:instrText>
        </w:r>
        <w:r w:rsidR="009571A1" w:rsidDel="007950A5">
          <w:rPr>
            <w:b w:val="0"/>
            <w:iCs w:val="0"/>
          </w:rPr>
          <w:fldChar w:fldCharType="separate"/>
        </w:r>
        <w:r w:rsidR="00FC6C4B" w:rsidRPr="00D864B0" w:rsidDel="007950A5">
          <w:rPr>
            <w:noProof/>
          </w:rPr>
          <w:t>7</w:t>
        </w:r>
        <w:r w:rsidR="009571A1" w:rsidDel="007950A5">
          <w:rPr>
            <w:b w:val="0"/>
            <w:iCs w:val="0"/>
            <w:noProof/>
          </w:rPr>
          <w:fldChar w:fldCharType="end"/>
        </w:r>
        <w:r w:rsidRPr="00D864B0" w:rsidDel="007950A5">
          <w:t>: European models</w:t>
        </w:r>
        <w:r w:rsidR="00BA0FCE" w:rsidRPr="00D864B0" w:rsidDel="007950A5">
          <w:t xml:space="preserve"> I</w:t>
        </w:r>
        <w:r w:rsidR="00C345A8" w:rsidRPr="00D864B0" w:rsidDel="007950A5">
          <w:t>.</w:t>
        </w:r>
        <w:r w:rsidR="00BA0FCE" w:rsidRPr="00D864B0" w:rsidDel="007950A5">
          <w:t xml:space="preserve"> </w:t>
        </w:r>
        <w:r w:rsidR="00C345A8" w:rsidRPr="00D864B0" w:rsidDel="007950A5">
          <w:t>(</w:t>
        </w:r>
        <w:r w:rsidR="00BA0FCE" w:rsidRPr="00D864B0" w:rsidDel="007950A5">
          <w:t>DV: download per capita</w:t>
        </w:r>
        <w:r w:rsidR="00C345A8" w:rsidRPr="00D864B0" w:rsidDel="007950A5">
          <w:t>)</w:t>
        </w:r>
      </w:moveFrom>
    </w:p>
    <w:moveFromRangeEnd w:id="3001"/>
    <w:p w14:paraId="65938743" w14:textId="4C7D4252" w:rsidR="00844C8C" w:rsidRPr="00D864B0" w:rsidDel="00DC733B" w:rsidRDefault="00844C8C" w:rsidP="00FC2896">
      <w:pPr>
        <w:pStyle w:val="BodyText"/>
        <w:jc w:val="both"/>
        <w:rPr>
          <w:del w:id="3003" w:author="Author"/>
          <w:sz w:val="20"/>
          <w:szCs w:val="20"/>
        </w:rPr>
      </w:pPr>
    </w:p>
    <w:p w14:paraId="2419EC8D" w14:textId="45A36782" w:rsidR="00FC2896" w:rsidRPr="00D864B0" w:rsidDel="002B51AD" w:rsidRDefault="001426A6" w:rsidP="00FC2896">
      <w:pPr>
        <w:pStyle w:val="BodyText"/>
        <w:jc w:val="both"/>
        <w:rPr>
          <w:moveFrom w:id="3004" w:author="Author"/>
          <w:sz w:val="22"/>
          <w:szCs w:val="22"/>
        </w:rPr>
      </w:pPr>
      <w:moveFromRangeStart w:id="3005" w:author="Author" w:name="move49774372"/>
      <w:moveFrom w:id="3006" w:author="Author">
        <w:r w:rsidRPr="00D864B0" w:rsidDel="002B51AD">
          <w:rPr>
            <w:sz w:val="22"/>
            <w:szCs w:val="22"/>
          </w:rPr>
          <w:t xml:space="preserve">In </w:t>
        </w:r>
        <w:r w:rsidR="00844C8C" w:rsidRPr="00D864B0" w:rsidDel="002B51AD">
          <w:rPr>
            <w:sz w:val="22"/>
            <w:szCs w:val="22"/>
          </w:rPr>
          <w:t>M</w:t>
        </w:r>
        <w:r w:rsidRPr="00D864B0" w:rsidDel="002B51AD">
          <w:rPr>
            <w:sz w:val="22"/>
            <w:szCs w:val="22"/>
          </w:rPr>
          <w:t xml:space="preserve">odel </w:t>
        </w:r>
        <w:r w:rsidR="00646C41" w:rsidRPr="00D864B0" w:rsidDel="002B51AD">
          <w:rPr>
            <w:sz w:val="22"/>
            <w:szCs w:val="22"/>
          </w:rPr>
          <w:t>7</w:t>
        </w:r>
        <w:r w:rsidR="003B1FBF" w:rsidRPr="00D864B0" w:rsidDel="002B51AD">
          <w:rPr>
            <w:sz w:val="22"/>
            <w:szCs w:val="22"/>
          </w:rPr>
          <w:t xml:space="preserve">, </w:t>
        </w:r>
        <w:r w:rsidR="005A2800" w:rsidRPr="00D864B0" w:rsidDel="002B51AD">
          <w:rPr>
            <w:sz w:val="22"/>
            <w:szCs w:val="22"/>
          </w:rPr>
          <w:t xml:space="preserve">which is </w:t>
        </w:r>
        <w:r w:rsidR="003B1FBF" w:rsidRPr="00D864B0" w:rsidDel="002B51AD">
          <w:rPr>
            <w:sz w:val="22"/>
            <w:szCs w:val="22"/>
          </w:rPr>
          <w:t>our base model,</w:t>
        </w:r>
        <w:r w:rsidR="00844C8C" w:rsidRPr="00D864B0" w:rsidDel="002B51AD">
          <w:rPr>
            <w:sz w:val="22"/>
            <w:szCs w:val="22"/>
          </w:rPr>
          <w:t xml:space="preserve"> </w:t>
        </w:r>
        <w:r w:rsidRPr="00D864B0" w:rsidDel="002B51AD">
          <w:rPr>
            <w:sz w:val="22"/>
            <w:szCs w:val="22"/>
          </w:rPr>
          <w:t>all independent variables are highly significant and we explain ~</w:t>
        </w:r>
        <w:r w:rsidR="00646C41" w:rsidRPr="00D864B0" w:rsidDel="002B51AD">
          <w:rPr>
            <w:sz w:val="22"/>
            <w:szCs w:val="22"/>
          </w:rPr>
          <w:t>72</w:t>
        </w:r>
        <w:r w:rsidRPr="00D864B0" w:rsidDel="002B51AD">
          <w:rPr>
            <w:sz w:val="22"/>
            <w:szCs w:val="22"/>
          </w:rPr>
          <w:t xml:space="preserve">% of the variance. The per capita downloads grow with GDP, as well as with the share of researchers in the workforce. On the other hand, </w:t>
        </w:r>
        <w:r w:rsidR="00BB0E2C" w:rsidRPr="00D864B0" w:rsidDel="002B51AD">
          <w:rPr>
            <w:sz w:val="22"/>
            <w:szCs w:val="22"/>
          </w:rPr>
          <w:t>shadow library usage is moderated by internet proficiency</w:t>
        </w:r>
        <w:r w:rsidRPr="00D864B0" w:rsidDel="002B51AD">
          <w:rPr>
            <w:sz w:val="22"/>
            <w:szCs w:val="22"/>
          </w:rPr>
          <w:t xml:space="preserve">. </w:t>
        </w:r>
      </w:moveFrom>
    </w:p>
    <w:moveFromRangeEnd w:id="3005"/>
    <w:p w14:paraId="0210014C" w14:textId="25FD414A" w:rsidR="00844C8C" w:rsidRPr="00D864B0" w:rsidRDefault="001426A6" w:rsidP="00FC2896">
      <w:pPr>
        <w:pStyle w:val="BodyText"/>
        <w:jc w:val="both"/>
        <w:rPr>
          <w:sz w:val="22"/>
          <w:szCs w:val="22"/>
        </w:rPr>
      </w:pPr>
      <w:r w:rsidRPr="00D864B0">
        <w:rPr>
          <w:sz w:val="22"/>
          <w:szCs w:val="22"/>
        </w:rPr>
        <w:t>The interpretation of the former two effects is strai</w:t>
      </w:r>
      <w:r w:rsidR="00B01345" w:rsidRPr="00D864B0">
        <w:rPr>
          <w:sz w:val="22"/>
          <w:szCs w:val="22"/>
        </w:rPr>
        <w:t>ght</w:t>
      </w:r>
      <w:r w:rsidRPr="00D864B0">
        <w:rPr>
          <w:sz w:val="22"/>
          <w:szCs w:val="22"/>
        </w:rPr>
        <w:t>forward and in</w:t>
      </w:r>
      <w:r w:rsidR="00B01345" w:rsidRPr="00D864B0">
        <w:rPr>
          <w:sz w:val="22"/>
          <w:szCs w:val="22"/>
        </w:rPr>
        <w:t xml:space="preserve"> </w:t>
      </w:r>
      <w:r w:rsidRPr="00D864B0">
        <w:rPr>
          <w:sz w:val="22"/>
          <w:szCs w:val="22"/>
        </w:rPr>
        <w:t xml:space="preserve">line with the findings of </w:t>
      </w:r>
      <w:r w:rsidR="00B01345" w:rsidRPr="00D864B0">
        <w:rPr>
          <w:sz w:val="22"/>
          <w:szCs w:val="22"/>
        </w:rPr>
        <w:t>o</w:t>
      </w:r>
      <w:r w:rsidRPr="00D864B0">
        <w:rPr>
          <w:sz w:val="22"/>
          <w:szCs w:val="22"/>
        </w:rPr>
        <w:t>ur global models</w:t>
      </w:r>
      <w:r w:rsidR="00FC2896" w:rsidRPr="00D864B0">
        <w:rPr>
          <w:sz w:val="22"/>
          <w:szCs w:val="22"/>
        </w:rPr>
        <w:t>.</w:t>
      </w:r>
      <w:r w:rsidRPr="00D864B0">
        <w:rPr>
          <w:sz w:val="22"/>
          <w:szCs w:val="22"/>
        </w:rPr>
        <w:t xml:space="preserve"> </w:t>
      </w:r>
      <w:r w:rsidR="00FC2896" w:rsidRPr="00D864B0">
        <w:rPr>
          <w:sz w:val="22"/>
          <w:szCs w:val="22"/>
        </w:rPr>
        <w:t>S</w:t>
      </w:r>
      <w:r w:rsidRPr="00D864B0">
        <w:rPr>
          <w:sz w:val="22"/>
          <w:szCs w:val="22"/>
        </w:rPr>
        <w:t xml:space="preserve">hadow library usage is positively correlated with </w:t>
      </w:r>
      <w:r w:rsidR="00410933" w:rsidRPr="00D864B0">
        <w:rPr>
          <w:sz w:val="22"/>
          <w:szCs w:val="22"/>
        </w:rPr>
        <w:t>income</w:t>
      </w:r>
      <w:r w:rsidR="00FC2896" w:rsidRPr="00D864B0">
        <w:rPr>
          <w:sz w:val="22"/>
          <w:szCs w:val="22"/>
        </w:rPr>
        <w:t>.</w:t>
      </w:r>
      <w:r w:rsidRPr="00D864B0">
        <w:rPr>
          <w:sz w:val="22"/>
          <w:szCs w:val="22"/>
        </w:rPr>
        <w:t xml:space="preserve"> It is also </w:t>
      </w:r>
      <w:r w:rsidR="00B01345" w:rsidRPr="00D864B0">
        <w:rPr>
          <w:sz w:val="22"/>
          <w:szCs w:val="22"/>
        </w:rPr>
        <w:t xml:space="preserve">intuitive </w:t>
      </w:r>
      <w:r w:rsidRPr="00D864B0">
        <w:rPr>
          <w:sz w:val="22"/>
          <w:szCs w:val="22"/>
        </w:rPr>
        <w:t>that the researcher population drive</w:t>
      </w:r>
      <w:r w:rsidR="00B01345" w:rsidRPr="00D864B0">
        <w:rPr>
          <w:sz w:val="22"/>
          <w:szCs w:val="22"/>
        </w:rPr>
        <w:t>s</w:t>
      </w:r>
      <w:r w:rsidRPr="00D864B0">
        <w:rPr>
          <w:sz w:val="22"/>
          <w:szCs w:val="22"/>
        </w:rPr>
        <w:t xml:space="preserve"> shadow library demand. </w:t>
      </w:r>
      <w:r w:rsidR="00A71CA7" w:rsidRPr="00D864B0">
        <w:rPr>
          <w:sz w:val="22"/>
          <w:szCs w:val="22"/>
        </w:rPr>
        <w:t xml:space="preserve">The </w:t>
      </w:r>
      <w:r w:rsidR="00B01345" w:rsidRPr="00D864B0">
        <w:rPr>
          <w:sz w:val="22"/>
          <w:szCs w:val="22"/>
        </w:rPr>
        <w:t xml:space="preserve">negative sign of internet </w:t>
      </w:r>
      <w:r w:rsidR="00410933" w:rsidRPr="00D864B0">
        <w:rPr>
          <w:sz w:val="22"/>
          <w:szCs w:val="22"/>
        </w:rPr>
        <w:t xml:space="preserve">proficiency </w:t>
      </w:r>
      <w:r w:rsidR="00A71CA7" w:rsidRPr="00D864B0">
        <w:rPr>
          <w:sz w:val="22"/>
          <w:szCs w:val="22"/>
        </w:rPr>
        <w:t xml:space="preserve">variable, however, demands some explanation. That variable can be a proxy of many different </w:t>
      </w:r>
      <w:r w:rsidR="00FC2896" w:rsidRPr="00D864B0">
        <w:rPr>
          <w:sz w:val="22"/>
          <w:szCs w:val="22"/>
        </w:rPr>
        <w:t xml:space="preserve">online </w:t>
      </w:r>
      <w:r w:rsidR="00A71CA7" w:rsidRPr="00D864B0">
        <w:rPr>
          <w:sz w:val="22"/>
          <w:szCs w:val="22"/>
        </w:rPr>
        <w:t xml:space="preserve">skills: better knowledge of digital piracy, including the use of shadow libraries; skills to use the internet for online purchases; and skills </w:t>
      </w:r>
      <w:r w:rsidR="005A2800" w:rsidRPr="00D864B0">
        <w:rPr>
          <w:sz w:val="22"/>
          <w:szCs w:val="22"/>
        </w:rPr>
        <w:t>for</w:t>
      </w:r>
      <w:r w:rsidR="00A71CA7" w:rsidRPr="00D864B0">
        <w:rPr>
          <w:sz w:val="22"/>
          <w:szCs w:val="22"/>
        </w:rPr>
        <w:t xml:space="preserve"> hid</w:t>
      </w:r>
      <w:r w:rsidR="005A2800" w:rsidRPr="00D864B0">
        <w:rPr>
          <w:sz w:val="22"/>
          <w:szCs w:val="22"/>
        </w:rPr>
        <w:t>ing</w:t>
      </w:r>
      <w:r w:rsidR="00A71CA7" w:rsidRPr="00D864B0">
        <w:rPr>
          <w:sz w:val="22"/>
          <w:szCs w:val="22"/>
        </w:rPr>
        <w:t xml:space="preserve"> the traces of illicit activities, via the use of Virtual Private Networks, and TOR browsing</w:t>
      </w:r>
      <w:r w:rsidR="00BB0E2C" w:rsidRPr="00D864B0">
        <w:rPr>
          <w:sz w:val="22"/>
          <w:szCs w:val="22"/>
        </w:rPr>
        <w:t>.</w:t>
      </w:r>
      <w:r w:rsidR="003C7CFC" w:rsidRPr="00D864B0">
        <w:rPr>
          <w:sz w:val="22"/>
          <w:szCs w:val="22"/>
        </w:rPr>
        <w:t xml:space="preserve"> VPNs and the TOR network allow users to preserve their online privacy by routing their online traffic through a number of intermediary computers to a random exit point on the internet. This has the implication that traffic from such services</w:t>
      </w:r>
      <w:r w:rsidR="00DA462A" w:rsidRPr="00D864B0">
        <w:rPr>
          <w:sz w:val="22"/>
          <w:szCs w:val="22"/>
        </w:rPr>
        <w:t xml:space="preserve"> </w:t>
      </w:r>
      <w:r w:rsidR="003C7CFC" w:rsidRPr="00D864B0">
        <w:rPr>
          <w:sz w:val="22"/>
          <w:szCs w:val="22"/>
        </w:rPr>
        <w:t>associated with a particular IP address and geographic location usually originate</w:t>
      </w:r>
      <w:r w:rsidR="00DA462A" w:rsidRPr="00D864B0">
        <w:rPr>
          <w:sz w:val="22"/>
          <w:szCs w:val="22"/>
        </w:rPr>
        <w:t>s</w:t>
      </w:r>
      <w:r w:rsidR="003C7CFC" w:rsidRPr="00D864B0">
        <w:rPr>
          <w:sz w:val="22"/>
          <w:szCs w:val="22"/>
        </w:rPr>
        <w:t xml:space="preserve"> elsewhere.</w:t>
      </w:r>
    </w:p>
    <w:p w14:paraId="6F1E8762" w14:textId="7DDFEAD3" w:rsidR="0080054C" w:rsidRPr="00D864B0" w:rsidRDefault="003B1FBF" w:rsidP="00FC2896">
      <w:pPr>
        <w:pStyle w:val="BodyText"/>
        <w:jc w:val="both"/>
        <w:rPr>
          <w:sz w:val="22"/>
          <w:szCs w:val="22"/>
        </w:rPr>
      </w:pPr>
      <w:r w:rsidRPr="00D864B0">
        <w:rPr>
          <w:sz w:val="22"/>
          <w:szCs w:val="22"/>
        </w:rPr>
        <w:t xml:space="preserve">To </w:t>
      </w:r>
      <w:r w:rsidR="005A2800" w:rsidRPr="00D864B0">
        <w:rPr>
          <w:sz w:val="22"/>
          <w:szCs w:val="22"/>
        </w:rPr>
        <w:t xml:space="preserve">further </w:t>
      </w:r>
      <w:r w:rsidRPr="00D864B0">
        <w:rPr>
          <w:sz w:val="22"/>
          <w:szCs w:val="22"/>
        </w:rPr>
        <w:t xml:space="preserve">explore what the online banking variable may refer to, </w:t>
      </w:r>
      <w:r w:rsidR="00FE7B06" w:rsidRPr="00D864B0">
        <w:rPr>
          <w:sz w:val="22"/>
          <w:szCs w:val="22"/>
        </w:rPr>
        <w:t>we replace</w:t>
      </w:r>
      <w:r w:rsidR="00844C8C" w:rsidRPr="00D864B0">
        <w:rPr>
          <w:sz w:val="22"/>
          <w:szCs w:val="22"/>
        </w:rPr>
        <w:t>d</w:t>
      </w:r>
      <w:r w:rsidR="00FE7B06" w:rsidRPr="00D864B0">
        <w:rPr>
          <w:sz w:val="22"/>
          <w:szCs w:val="22"/>
        </w:rPr>
        <w:t xml:space="preserve"> </w:t>
      </w:r>
      <w:r w:rsidRPr="00D864B0">
        <w:rPr>
          <w:sz w:val="22"/>
          <w:szCs w:val="22"/>
        </w:rPr>
        <w:t xml:space="preserve">it </w:t>
      </w:r>
      <w:r w:rsidR="00FE7B06" w:rsidRPr="00D864B0">
        <w:rPr>
          <w:sz w:val="22"/>
          <w:szCs w:val="22"/>
        </w:rPr>
        <w:t>with the percentage of population</w:t>
      </w:r>
      <w:r w:rsidR="005A2800" w:rsidRPr="00D864B0">
        <w:rPr>
          <w:sz w:val="22"/>
          <w:szCs w:val="22"/>
        </w:rPr>
        <w:t xml:space="preserve"> that</w:t>
      </w:r>
      <w:r w:rsidR="00FE7B06" w:rsidRPr="00D864B0">
        <w:rPr>
          <w:sz w:val="22"/>
          <w:szCs w:val="22"/>
        </w:rPr>
        <w:t xml:space="preserve"> used the internet for online shopping</w:t>
      </w:r>
      <w:r w:rsidRPr="00D864B0">
        <w:rPr>
          <w:sz w:val="22"/>
          <w:szCs w:val="22"/>
        </w:rPr>
        <w:t xml:space="preserve"> in Model </w:t>
      </w:r>
      <w:r w:rsidR="00E64DBA" w:rsidRPr="00D864B0">
        <w:rPr>
          <w:sz w:val="22"/>
          <w:szCs w:val="22"/>
        </w:rPr>
        <w:t>8</w:t>
      </w:r>
      <w:r w:rsidR="00844C8C" w:rsidRPr="00D864B0">
        <w:rPr>
          <w:sz w:val="22"/>
          <w:szCs w:val="22"/>
        </w:rPr>
        <w:t>.</w:t>
      </w:r>
      <w:r w:rsidRPr="00D864B0">
        <w:rPr>
          <w:sz w:val="22"/>
          <w:szCs w:val="22"/>
        </w:rPr>
        <w:t xml:space="preserve"> The intuitive assumption here was that </w:t>
      </w:r>
      <w:r w:rsidR="0074441C" w:rsidRPr="00D864B0">
        <w:rPr>
          <w:sz w:val="22"/>
          <w:szCs w:val="22"/>
        </w:rPr>
        <w:t xml:space="preserve">a negative relationship (a replacement effect) exists between online shopping and digital piracy. Though the sign of the variable was negative, the relationship </w:t>
      </w:r>
      <w:r w:rsidR="00184AC2" w:rsidRPr="00D864B0">
        <w:rPr>
          <w:sz w:val="22"/>
          <w:szCs w:val="22"/>
        </w:rPr>
        <w:t xml:space="preserve">was not significant. </w:t>
      </w:r>
      <w:r w:rsidR="00844C8C" w:rsidRPr="00D864B0">
        <w:rPr>
          <w:sz w:val="22"/>
          <w:szCs w:val="22"/>
        </w:rPr>
        <w:t>Since online shopping and online banking variables are highly correlated (</w:t>
      </w:r>
      <w:proofErr w:type="spellStart"/>
      <w:r w:rsidR="00844C8C" w:rsidRPr="00D864B0">
        <w:rPr>
          <w:sz w:val="22"/>
          <w:szCs w:val="22"/>
        </w:rPr>
        <w:t>Pearsons’s</w:t>
      </w:r>
      <w:proofErr w:type="spellEnd"/>
      <w:r w:rsidR="00844C8C" w:rsidRPr="00D864B0">
        <w:rPr>
          <w:sz w:val="22"/>
          <w:szCs w:val="22"/>
        </w:rPr>
        <w:t xml:space="preserve">: 0.86, p &lt; .001), we can assume that online banking </w:t>
      </w:r>
      <w:r w:rsidR="0074441C" w:rsidRPr="00D864B0">
        <w:rPr>
          <w:sz w:val="22"/>
          <w:szCs w:val="22"/>
        </w:rPr>
        <w:t xml:space="preserve">already </w:t>
      </w:r>
      <w:r w:rsidR="00844C8C" w:rsidRPr="00D864B0">
        <w:rPr>
          <w:sz w:val="22"/>
          <w:szCs w:val="22"/>
        </w:rPr>
        <w:t xml:space="preserve">captures some of that effect. </w:t>
      </w:r>
    </w:p>
    <w:p w14:paraId="7FBAD955" w14:textId="786ED05A" w:rsidR="00FE7B06" w:rsidRPr="00D864B0" w:rsidRDefault="00845F51" w:rsidP="00844C8C">
      <w:pPr>
        <w:pStyle w:val="BodyText"/>
        <w:jc w:val="both"/>
        <w:rPr>
          <w:sz w:val="22"/>
          <w:szCs w:val="22"/>
        </w:rPr>
      </w:pPr>
      <w:r w:rsidRPr="00D864B0">
        <w:rPr>
          <w:sz w:val="22"/>
          <w:szCs w:val="22"/>
        </w:rPr>
        <w:t xml:space="preserve">In </w:t>
      </w:r>
      <w:r w:rsidR="00184AC2" w:rsidRPr="00D864B0">
        <w:rPr>
          <w:sz w:val="22"/>
          <w:szCs w:val="22"/>
        </w:rPr>
        <w:t xml:space="preserve">Model </w:t>
      </w:r>
      <w:r w:rsidR="00E64DBA" w:rsidRPr="00D864B0">
        <w:rPr>
          <w:sz w:val="22"/>
          <w:szCs w:val="22"/>
        </w:rPr>
        <w:t>9</w:t>
      </w:r>
      <w:r w:rsidRPr="00D864B0">
        <w:rPr>
          <w:sz w:val="22"/>
          <w:szCs w:val="22"/>
        </w:rPr>
        <w:t xml:space="preserve">, we tested further variables, such as the effect of disposable income, and the </w:t>
      </w:r>
      <w:r w:rsidR="000E3392" w:rsidRPr="00D864B0">
        <w:rPr>
          <w:sz w:val="22"/>
          <w:szCs w:val="22"/>
        </w:rPr>
        <w:t>share of population with tertiary education. The effect of disposable income is positive and significant at a 9</w:t>
      </w:r>
      <w:ins w:id="3007" w:author="Author">
        <w:r w:rsidR="000403F2">
          <w:rPr>
            <w:sz w:val="22"/>
            <w:szCs w:val="22"/>
          </w:rPr>
          <w:t>9</w:t>
        </w:r>
      </w:ins>
      <w:del w:id="3008" w:author="Author">
        <w:r w:rsidR="000E3392" w:rsidRPr="00D864B0" w:rsidDel="000403F2">
          <w:rPr>
            <w:sz w:val="22"/>
            <w:szCs w:val="22"/>
          </w:rPr>
          <w:delText>5</w:delText>
        </w:r>
      </w:del>
      <w:r w:rsidR="000E3392" w:rsidRPr="00D864B0">
        <w:rPr>
          <w:sz w:val="22"/>
          <w:szCs w:val="22"/>
        </w:rPr>
        <w:t>%</w:t>
      </w:r>
      <w:r w:rsidR="00E64DBA" w:rsidRPr="00D864B0">
        <w:rPr>
          <w:sz w:val="22"/>
          <w:szCs w:val="22"/>
        </w:rPr>
        <w:t xml:space="preserve"> level</w:t>
      </w:r>
      <w:r w:rsidR="000E3392" w:rsidRPr="00D864B0">
        <w:rPr>
          <w:sz w:val="22"/>
          <w:szCs w:val="22"/>
        </w:rPr>
        <w:t xml:space="preserve">, while the effect of education is nonsignificant. </w:t>
      </w:r>
      <w:r w:rsidR="0074441C" w:rsidRPr="00D864B0">
        <w:rPr>
          <w:sz w:val="22"/>
          <w:szCs w:val="22"/>
        </w:rPr>
        <w:t xml:space="preserve">While this model suffers from higher </w:t>
      </w:r>
      <w:r w:rsidR="0074441C" w:rsidRPr="00D864B0">
        <w:rPr>
          <w:sz w:val="22"/>
          <w:szCs w:val="22"/>
        </w:rPr>
        <w:lastRenderedPageBreak/>
        <w:t>multicollinearity, it is clear that the individual income effect and the macro-</w:t>
      </w:r>
      <w:r w:rsidR="00CF1D85" w:rsidRPr="00D864B0">
        <w:rPr>
          <w:sz w:val="22"/>
          <w:szCs w:val="22"/>
        </w:rPr>
        <w:t xml:space="preserve">income </w:t>
      </w:r>
      <w:r w:rsidR="0074441C" w:rsidRPr="00D864B0">
        <w:rPr>
          <w:sz w:val="22"/>
          <w:szCs w:val="22"/>
        </w:rPr>
        <w:t xml:space="preserve">indicator both point to the same direction: people download more from more affluent regions. </w:t>
      </w:r>
    </w:p>
    <w:p w14:paraId="3FB169D6" w14:textId="0D28C294" w:rsidR="00D04670" w:rsidRPr="00D864B0" w:rsidRDefault="0074441C" w:rsidP="00844C8C">
      <w:pPr>
        <w:pStyle w:val="BodyText"/>
        <w:jc w:val="both"/>
        <w:rPr>
          <w:sz w:val="22"/>
          <w:szCs w:val="22"/>
        </w:rPr>
      </w:pPr>
      <w:r w:rsidRPr="00D864B0">
        <w:rPr>
          <w:sz w:val="22"/>
          <w:szCs w:val="22"/>
        </w:rPr>
        <w:t xml:space="preserve">In </w:t>
      </w:r>
      <w:r w:rsidR="00DA462A" w:rsidRPr="00D864B0">
        <w:rPr>
          <w:sz w:val="22"/>
          <w:szCs w:val="22"/>
        </w:rPr>
        <w:t>M</w:t>
      </w:r>
      <w:r w:rsidRPr="00D864B0">
        <w:rPr>
          <w:sz w:val="22"/>
          <w:szCs w:val="22"/>
        </w:rPr>
        <w:t xml:space="preserve">odels </w:t>
      </w:r>
      <w:r w:rsidR="00E64DBA" w:rsidRPr="00D864B0">
        <w:rPr>
          <w:sz w:val="22"/>
          <w:szCs w:val="22"/>
        </w:rPr>
        <w:t>10</w:t>
      </w:r>
      <w:r w:rsidRPr="00D864B0">
        <w:rPr>
          <w:sz w:val="22"/>
          <w:szCs w:val="22"/>
        </w:rPr>
        <w:t xml:space="preserve"> and </w:t>
      </w:r>
      <w:r w:rsidR="00E64DBA" w:rsidRPr="00D864B0">
        <w:rPr>
          <w:sz w:val="22"/>
          <w:szCs w:val="22"/>
        </w:rPr>
        <w:t>11</w:t>
      </w:r>
      <w:r w:rsidRPr="00D864B0">
        <w:rPr>
          <w:sz w:val="22"/>
          <w:szCs w:val="22"/>
        </w:rPr>
        <w:t xml:space="preserve"> we introduced the R&amp;D variable but found no statistically significant effect.</w:t>
      </w:r>
      <w:r w:rsidR="0089017D" w:rsidRPr="00D864B0">
        <w:rPr>
          <w:sz w:val="22"/>
          <w:szCs w:val="22"/>
        </w:rPr>
        <w:t xml:space="preserve"> </w:t>
      </w:r>
    </w:p>
    <w:p w14:paraId="3218D854" w14:textId="38D64ED0" w:rsidR="0074441C" w:rsidRDefault="00D04670" w:rsidP="00844C8C">
      <w:pPr>
        <w:pStyle w:val="BodyText"/>
        <w:jc w:val="both"/>
        <w:rPr>
          <w:ins w:id="3009" w:author="Author"/>
        </w:rPr>
      </w:pPr>
      <w:r w:rsidRPr="00D864B0">
        <w:rPr>
          <w:sz w:val="22"/>
          <w:szCs w:val="22"/>
        </w:rPr>
        <w:t>That being said, t</w:t>
      </w:r>
      <w:r w:rsidR="0089017D" w:rsidRPr="00D864B0">
        <w:rPr>
          <w:sz w:val="22"/>
          <w:szCs w:val="22"/>
        </w:rPr>
        <w:t xml:space="preserve">he R&amp;D expenditure </w:t>
      </w:r>
      <w:del w:id="3010" w:author="Author">
        <w:r w:rsidR="00BA0FCE" w:rsidRPr="00D864B0" w:rsidDel="002D5415">
          <w:rPr>
            <w:sz w:val="22"/>
            <w:szCs w:val="22"/>
          </w:rPr>
          <w:delText xml:space="preserve">(gerd) </w:delText>
        </w:r>
      </w:del>
      <w:r w:rsidR="0089017D" w:rsidRPr="00D864B0">
        <w:rPr>
          <w:sz w:val="22"/>
          <w:szCs w:val="22"/>
        </w:rPr>
        <w:t xml:space="preserve">becomes significant, </w:t>
      </w:r>
      <w:r w:rsidRPr="00D864B0">
        <w:rPr>
          <w:sz w:val="22"/>
          <w:szCs w:val="22"/>
        </w:rPr>
        <w:t xml:space="preserve">and </w:t>
      </w:r>
      <w:r w:rsidR="0089017D" w:rsidRPr="00D864B0">
        <w:rPr>
          <w:sz w:val="22"/>
          <w:szCs w:val="22"/>
        </w:rPr>
        <w:t>with a negative sign</w:t>
      </w:r>
      <w:r w:rsidRPr="00D864B0">
        <w:rPr>
          <w:sz w:val="22"/>
          <w:szCs w:val="22"/>
        </w:rPr>
        <w:t>,</w:t>
      </w:r>
      <w:r w:rsidR="0089017D" w:rsidRPr="00D864B0">
        <w:rPr>
          <w:sz w:val="22"/>
          <w:szCs w:val="22"/>
        </w:rPr>
        <w:t xml:space="preserve"> if the dependent variable is </w:t>
      </w:r>
      <w:bookmarkStart w:id="3011" w:name="_Hlk41182194"/>
      <w:r w:rsidR="0089017D" w:rsidRPr="00D864B0">
        <w:rPr>
          <w:sz w:val="22"/>
          <w:szCs w:val="22"/>
        </w:rPr>
        <w:t>downloads per researcher</w:t>
      </w:r>
      <w:r w:rsidRPr="00D864B0">
        <w:rPr>
          <w:sz w:val="22"/>
          <w:szCs w:val="22"/>
        </w:rPr>
        <w:t xml:space="preserve"> </w:t>
      </w:r>
      <w:bookmarkEnd w:id="3011"/>
      <w:r w:rsidRPr="00D864B0">
        <w:rPr>
          <w:sz w:val="22"/>
          <w:szCs w:val="22"/>
        </w:rPr>
        <w:t xml:space="preserve">(see </w:t>
      </w:r>
      <w:del w:id="3012" w:author="Author">
        <w:r w:rsidRPr="00D864B0" w:rsidDel="0059169F">
          <w:rPr>
            <w:sz w:val="22"/>
            <w:szCs w:val="22"/>
          </w:rPr>
          <w:fldChar w:fldCharType="begin"/>
        </w:r>
        <w:r w:rsidRPr="00D864B0" w:rsidDel="0059169F">
          <w:rPr>
            <w:sz w:val="22"/>
            <w:szCs w:val="22"/>
          </w:rPr>
          <w:delInstrText xml:space="preserve"> REF _Ref40361843 \h </w:delInstrText>
        </w:r>
        <w:r w:rsidR="00AA5368" w:rsidRPr="00D864B0" w:rsidDel="0059169F">
          <w:rPr>
            <w:sz w:val="22"/>
            <w:szCs w:val="22"/>
          </w:rPr>
          <w:delInstrText xml:space="preserve"> \* MERGEFORMAT </w:delInstrText>
        </w:r>
        <w:r w:rsidRPr="00D864B0" w:rsidDel="0059169F">
          <w:rPr>
            <w:sz w:val="22"/>
            <w:szCs w:val="22"/>
          </w:rPr>
        </w:r>
        <w:r w:rsidRPr="00D864B0" w:rsidDel="0059169F">
          <w:rPr>
            <w:sz w:val="22"/>
            <w:szCs w:val="22"/>
          </w:rPr>
          <w:fldChar w:fldCharType="separate"/>
        </w:r>
        <w:r w:rsidR="00BA0FCE" w:rsidRPr="00D864B0" w:rsidDel="0059169F">
          <w:rPr>
            <w:sz w:val="22"/>
            <w:szCs w:val="22"/>
          </w:rPr>
          <w:delText xml:space="preserve">Table </w:delText>
        </w:r>
        <w:r w:rsidR="00BA0FCE" w:rsidRPr="00D864B0" w:rsidDel="0059169F">
          <w:rPr>
            <w:noProof/>
            <w:sz w:val="22"/>
            <w:szCs w:val="22"/>
          </w:rPr>
          <w:delText>7</w:delText>
        </w:r>
        <w:r w:rsidRPr="00D864B0" w:rsidDel="0059169F">
          <w:rPr>
            <w:sz w:val="22"/>
            <w:szCs w:val="22"/>
          </w:rPr>
          <w:fldChar w:fldCharType="end"/>
        </w:r>
      </w:del>
      <w:ins w:id="3013" w:author="Author">
        <w:r w:rsidR="0059169F">
          <w:rPr>
            <w:sz w:val="22"/>
            <w:szCs w:val="22"/>
          </w:rPr>
          <w:t>Table 8</w:t>
        </w:r>
      </w:ins>
      <w:r w:rsidR="00652675" w:rsidRPr="00D864B0">
        <w:rPr>
          <w:sz w:val="22"/>
          <w:szCs w:val="22"/>
        </w:rPr>
        <w:t xml:space="preserve">, Model </w:t>
      </w:r>
      <w:r w:rsidR="00E64DBA" w:rsidRPr="00D864B0">
        <w:rPr>
          <w:sz w:val="22"/>
          <w:szCs w:val="22"/>
        </w:rPr>
        <w:t>12</w:t>
      </w:r>
      <w:r w:rsidRPr="00D864B0">
        <w:rPr>
          <w:sz w:val="22"/>
          <w:szCs w:val="22"/>
        </w:rPr>
        <w:t>)</w:t>
      </w:r>
      <w:r w:rsidR="0089017D" w:rsidRPr="00D864B0">
        <w:rPr>
          <w:sz w:val="22"/>
          <w:szCs w:val="22"/>
        </w:rPr>
        <w:t xml:space="preserve">. </w:t>
      </w:r>
      <w:r w:rsidR="00652675" w:rsidRPr="00D864B0">
        <w:rPr>
          <w:sz w:val="22"/>
          <w:szCs w:val="22"/>
        </w:rPr>
        <w:t>While t</w:t>
      </w:r>
      <w:r w:rsidR="0089017D" w:rsidRPr="00D864B0">
        <w:rPr>
          <w:sz w:val="22"/>
          <w:szCs w:val="22"/>
        </w:rPr>
        <w:t xml:space="preserve">he effect signs for the other relevant variables (GDP_PPS, internet </w:t>
      </w:r>
      <w:r w:rsidRPr="00D864B0">
        <w:rPr>
          <w:sz w:val="22"/>
          <w:szCs w:val="22"/>
        </w:rPr>
        <w:t>proficiency</w:t>
      </w:r>
      <w:r w:rsidR="0089017D" w:rsidRPr="00D864B0">
        <w:rPr>
          <w:sz w:val="22"/>
          <w:szCs w:val="22"/>
        </w:rPr>
        <w:t>) remain the same, when we normalize downloads for the number of researcher</w:t>
      </w:r>
      <w:ins w:id="3014" w:author="Author">
        <w:r w:rsidR="002D5415">
          <w:rPr>
            <w:sz w:val="22"/>
            <w:szCs w:val="22"/>
          </w:rPr>
          <w:t>s</w:t>
        </w:r>
      </w:ins>
      <w:r w:rsidR="0089017D" w:rsidRPr="00D864B0">
        <w:rPr>
          <w:sz w:val="22"/>
          <w:szCs w:val="22"/>
        </w:rPr>
        <w:t xml:space="preserve">, a higher R&amp;D spending has a moderating effect on the per researcher downloads. </w:t>
      </w:r>
      <w:r w:rsidR="00652675" w:rsidRPr="00D864B0">
        <w:rPr>
          <w:sz w:val="22"/>
          <w:szCs w:val="22"/>
        </w:rPr>
        <w:t xml:space="preserve">This may be the first sign </w:t>
      </w:r>
      <w:r w:rsidR="00AF467A" w:rsidRPr="00D864B0">
        <w:rPr>
          <w:sz w:val="22"/>
          <w:szCs w:val="22"/>
        </w:rPr>
        <w:t>that</w:t>
      </w:r>
      <w:r w:rsidR="00BA0FCE" w:rsidRPr="00D864B0">
        <w:rPr>
          <w:sz w:val="22"/>
          <w:szCs w:val="22"/>
        </w:rPr>
        <w:t xml:space="preserve"> </w:t>
      </w:r>
      <w:r w:rsidR="00652675" w:rsidRPr="00D864B0">
        <w:rPr>
          <w:sz w:val="22"/>
          <w:szCs w:val="22"/>
        </w:rPr>
        <w:t>points to a structural link between the amount of investment into knowledge infrastructures and scholarly piracy.</w:t>
      </w:r>
      <w:r w:rsidR="00E64DBA" w:rsidRPr="00D864B0">
        <w:rPr>
          <w:sz w:val="22"/>
          <w:szCs w:val="22"/>
        </w:rPr>
        <w:t xml:space="preserve"> We should note that the download per researcher models have a worse </w:t>
      </w:r>
      <w:del w:id="3015" w:author="Author">
        <w:r w:rsidR="00E64DBA" w:rsidRPr="00D864B0" w:rsidDel="000403F2">
          <w:rPr>
            <w:sz w:val="22"/>
            <w:szCs w:val="22"/>
          </w:rPr>
          <w:delText xml:space="preserve">fit </w:delText>
        </w:r>
      </w:del>
      <w:ins w:id="3016" w:author="Author">
        <w:r w:rsidR="000403F2">
          <w:rPr>
            <w:sz w:val="22"/>
            <w:szCs w:val="22"/>
          </w:rPr>
          <w:t>R</w:t>
        </w:r>
        <w:r w:rsidR="000403F2" w:rsidRPr="000403F2">
          <w:rPr>
            <w:sz w:val="22"/>
            <w:szCs w:val="22"/>
            <w:vertAlign w:val="superscript"/>
            <w:rPrChange w:id="3017" w:author="Author">
              <w:rPr>
                <w:sz w:val="22"/>
                <w:szCs w:val="22"/>
              </w:rPr>
            </w:rPrChange>
          </w:rPr>
          <w:t>2</w:t>
        </w:r>
        <w:r w:rsidR="000403F2">
          <w:rPr>
            <w:sz w:val="22"/>
            <w:szCs w:val="22"/>
          </w:rPr>
          <w:t xml:space="preserve"> </w:t>
        </w:r>
      </w:ins>
      <w:r w:rsidR="00E64DBA" w:rsidRPr="00D864B0">
        <w:rPr>
          <w:sz w:val="22"/>
          <w:szCs w:val="22"/>
        </w:rPr>
        <w:t>than the per capita models</w:t>
      </w:r>
      <w:r w:rsidR="00E64DBA" w:rsidRPr="00D864B0">
        <w:t>.</w:t>
      </w:r>
    </w:p>
    <w:p w14:paraId="53AAAEAA" w14:textId="77777777" w:rsidR="0059169F" w:rsidRPr="00D864B0" w:rsidRDefault="0059169F" w:rsidP="0059169F">
      <w:pPr>
        <w:pStyle w:val="Caption"/>
        <w:rPr>
          <w:ins w:id="3018" w:author="Author"/>
        </w:rPr>
      </w:pPr>
      <w:ins w:id="3019" w:author="Author">
        <w:r w:rsidRPr="00D864B0">
          <w:t xml:space="preserve">Table </w:t>
        </w:r>
        <w:r>
          <w:fldChar w:fldCharType="begin"/>
        </w:r>
        <w:r>
          <w:instrText xml:space="preserve"> SEQ Table \* ARABIC </w:instrText>
        </w:r>
        <w:r>
          <w:fldChar w:fldCharType="separate"/>
        </w:r>
        <w:r w:rsidRPr="00D864B0">
          <w:rPr>
            <w:noProof/>
          </w:rPr>
          <w:t>8</w:t>
        </w:r>
        <w:r>
          <w:rPr>
            <w:noProof/>
          </w:rPr>
          <w:fldChar w:fldCharType="end"/>
        </w:r>
        <w:r>
          <w:t>.</w:t>
        </w:r>
        <w:del w:id="3020" w:author="Author">
          <w:r w:rsidRPr="00D864B0" w:rsidDel="004013FE">
            <w:delText>:</w:delText>
          </w:r>
        </w:del>
        <w:r w:rsidRPr="00D864B0">
          <w:t xml:space="preserve"> European models II. (DV: download per researcher)</w:t>
        </w:r>
      </w:ins>
    </w:p>
    <w:tbl>
      <w:tblPr>
        <w:tblStyle w:val="TableGridLight"/>
        <w:tblW w:w="5000" w:type="pct"/>
        <w:tblLook w:val="0420" w:firstRow="1" w:lastRow="0" w:firstColumn="0" w:lastColumn="0" w:noHBand="0" w:noVBand="1"/>
        <w:tblPrChange w:id="3021" w:author="Author">
          <w:tblPr>
            <w:tblW w:w="504" w:type="pct"/>
            <w:jc w:val="center"/>
            <w:tblLook w:val="0420" w:firstRow="1" w:lastRow="0" w:firstColumn="0" w:lastColumn="0" w:noHBand="0" w:noVBand="1"/>
          </w:tblPr>
        </w:tblPrChange>
      </w:tblPr>
      <w:tblGrid>
        <w:gridCol w:w="4320"/>
        <w:gridCol w:w="1677"/>
        <w:gridCol w:w="1677"/>
        <w:gridCol w:w="1676"/>
        <w:tblGridChange w:id="3022">
          <w:tblGrid>
            <w:gridCol w:w="3142"/>
            <w:gridCol w:w="1183"/>
            <w:gridCol w:w="37"/>
            <w:gridCol w:w="852"/>
            <w:gridCol w:w="368"/>
            <w:gridCol w:w="1220"/>
            <w:gridCol w:w="484"/>
            <w:gridCol w:w="2074"/>
          </w:tblGrid>
        </w:tblGridChange>
      </w:tblGrid>
      <w:tr w:rsidR="002D5415" w:rsidRPr="00475A93" w14:paraId="0155C529" w14:textId="77777777" w:rsidTr="00667F7A">
        <w:trPr>
          <w:trHeight w:val="288"/>
          <w:ins w:id="3023" w:author="Author"/>
          <w:trPrChange w:id="3024" w:author="Author">
            <w:trPr>
              <w:gridAfter w:val="0"/>
              <w:cantSplit/>
              <w:jc w:val="center"/>
            </w:trPr>
          </w:trPrChange>
        </w:trPr>
        <w:tc>
          <w:tcPr>
            <w:tcW w:w="2310" w:type="pct"/>
            <w:tcPrChange w:id="3025" w:author="Author">
              <w:tcPr>
                <w:tcW w:w="1250" w:type="pct"/>
                <w:tcBorders>
                  <w:top w:val="single" w:sz="6" w:space="0" w:color="000000"/>
                </w:tcBorders>
                <w:shd w:val="clear" w:color="auto" w:fill="FFFFFF"/>
                <w:tcMar>
                  <w:top w:w="0" w:type="dxa"/>
                  <w:left w:w="0" w:type="dxa"/>
                  <w:bottom w:w="0" w:type="dxa"/>
                  <w:right w:w="0" w:type="dxa"/>
                </w:tcMar>
              </w:tcPr>
            </w:tcPrChange>
          </w:tcPr>
          <w:p w14:paraId="1606FE8F" w14:textId="77777777" w:rsidR="002D5415" w:rsidRPr="0068187B" w:rsidRDefault="002D5415">
            <w:pPr>
              <w:ind w:left="86" w:right="86"/>
              <w:contextualSpacing/>
              <w:jc w:val="center"/>
              <w:rPr>
                <w:ins w:id="3026" w:author="Author"/>
                <w:rFonts w:cstheme="minorHAnsi"/>
              </w:rPr>
              <w:pPrChange w:id="3027" w:author="Author">
                <w:pPr>
                  <w:spacing w:before="80" w:after="80"/>
                  <w:ind w:left="80" w:right="80"/>
                  <w:jc w:val="center"/>
                </w:pPr>
              </w:pPrChange>
            </w:pPr>
          </w:p>
        </w:tc>
        <w:tc>
          <w:tcPr>
            <w:tcW w:w="897" w:type="pct"/>
            <w:tcPrChange w:id="3028"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5606614" w14:textId="77777777" w:rsidR="002D5415" w:rsidRPr="0068187B" w:rsidRDefault="002D5415">
            <w:pPr>
              <w:ind w:left="86" w:right="86"/>
              <w:contextualSpacing/>
              <w:jc w:val="center"/>
              <w:rPr>
                <w:ins w:id="3029" w:author="Author"/>
                <w:rFonts w:cstheme="minorHAnsi"/>
              </w:rPr>
              <w:pPrChange w:id="3030" w:author="Author">
                <w:pPr>
                  <w:spacing w:before="80" w:after="80"/>
                  <w:ind w:left="80" w:right="80"/>
                  <w:jc w:val="center"/>
                </w:pPr>
              </w:pPrChange>
            </w:pPr>
            <w:ins w:id="3031" w:author="Author">
              <w:r w:rsidRPr="00475A93">
                <w:rPr>
                  <w:rFonts w:eastAsia="Arial" w:cstheme="minorHAnsi"/>
                  <w:color w:val="111111"/>
                  <w:rPrChange w:id="3032" w:author="Author">
                    <w:rPr>
                      <w:rFonts w:ascii="Arial" w:eastAsia="Arial" w:hAnsi="Arial" w:cs="Arial"/>
                      <w:color w:val="111111"/>
                    </w:rPr>
                  </w:rPrChange>
                </w:rPr>
                <w:t>Model 12</w:t>
              </w:r>
            </w:ins>
          </w:p>
        </w:tc>
        <w:tc>
          <w:tcPr>
            <w:tcW w:w="897" w:type="pct"/>
            <w:tcPrChange w:id="3033" w:author="Author">
              <w:tcPr>
                <w:tcW w:w="1250"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7E38D498" w14:textId="77777777" w:rsidR="002D5415" w:rsidRPr="0068187B" w:rsidRDefault="002D5415">
            <w:pPr>
              <w:ind w:left="86" w:right="86"/>
              <w:contextualSpacing/>
              <w:jc w:val="center"/>
              <w:rPr>
                <w:ins w:id="3034" w:author="Author"/>
                <w:rFonts w:cstheme="minorHAnsi"/>
              </w:rPr>
              <w:pPrChange w:id="3035" w:author="Author">
                <w:pPr>
                  <w:spacing w:before="80" w:after="80"/>
                  <w:ind w:left="80" w:right="80"/>
                  <w:jc w:val="center"/>
                </w:pPr>
              </w:pPrChange>
            </w:pPr>
            <w:ins w:id="3036" w:author="Author">
              <w:r w:rsidRPr="00475A93">
                <w:rPr>
                  <w:rFonts w:eastAsia="Arial" w:cstheme="minorHAnsi"/>
                  <w:color w:val="111111"/>
                  <w:rPrChange w:id="3037" w:author="Author">
                    <w:rPr>
                      <w:rFonts w:ascii="Arial" w:eastAsia="Arial" w:hAnsi="Arial" w:cs="Arial"/>
                      <w:color w:val="111111"/>
                    </w:rPr>
                  </w:rPrChange>
                </w:rPr>
                <w:t>Model 13</w:t>
              </w:r>
            </w:ins>
          </w:p>
        </w:tc>
        <w:tc>
          <w:tcPr>
            <w:tcW w:w="897" w:type="pct"/>
            <w:tcPrChange w:id="3038" w:author="Author">
              <w:tcPr>
                <w:tcW w:w="1250"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6540C86C" w14:textId="77777777" w:rsidR="002D5415" w:rsidRPr="0068187B" w:rsidRDefault="002D5415">
            <w:pPr>
              <w:ind w:left="86" w:right="86"/>
              <w:contextualSpacing/>
              <w:jc w:val="center"/>
              <w:rPr>
                <w:ins w:id="3039" w:author="Author"/>
                <w:rFonts w:cstheme="minorHAnsi"/>
              </w:rPr>
              <w:pPrChange w:id="3040" w:author="Author">
                <w:pPr>
                  <w:spacing w:before="80" w:after="80"/>
                  <w:ind w:left="80" w:right="80"/>
                  <w:jc w:val="center"/>
                </w:pPr>
              </w:pPrChange>
            </w:pPr>
            <w:ins w:id="3041" w:author="Author">
              <w:r w:rsidRPr="00475A93">
                <w:rPr>
                  <w:rFonts w:eastAsia="Arial" w:cstheme="minorHAnsi"/>
                  <w:color w:val="111111"/>
                  <w:rPrChange w:id="3042" w:author="Author">
                    <w:rPr>
                      <w:rFonts w:ascii="Arial" w:eastAsia="Arial" w:hAnsi="Arial" w:cs="Arial"/>
                      <w:color w:val="111111"/>
                    </w:rPr>
                  </w:rPrChange>
                </w:rPr>
                <w:t>Model 14</w:t>
              </w:r>
            </w:ins>
          </w:p>
        </w:tc>
      </w:tr>
      <w:tr w:rsidR="002D5415" w:rsidRPr="00475A93" w14:paraId="68C82BCA" w14:textId="77777777" w:rsidTr="00667F7A">
        <w:tblPrEx>
          <w:tblPrExChange w:id="3043" w:author="Author">
            <w:tblPrEx>
              <w:tblW w:w="5000" w:type="pct"/>
            </w:tblPrEx>
          </w:tblPrExChange>
        </w:tblPrEx>
        <w:trPr>
          <w:trHeight w:val="288"/>
          <w:ins w:id="3044" w:author="Author"/>
          <w:trPrChange w:id="3045" w:author="Author">
            <w:trPr>
              <w:cantSplit/>
              <w:jc w:val="center"/>
            </w:trPr>
          </w:trPrChange>
        </w:trPr>
        <w:tc>
          <w:tcPr>
            <w:tcW w:w="2310" w:type="pct"/>
            <w:vMerge w:val="restart"/>
            <w:tcPrChange w:id="3046" w:author="Author">
              <w:tcPr>
                <w:tcW w:w="1678" w:type="pct"/>
                <w:vMerge w:val="restart"/>
                <w:shd w:val="clear" w:color="auto" w:fill="FFFFFF"/>
                <w:tcMar>
                  <w:top w:w="0" w:type="dxa"/>
                  <w:left w:w="0" w:type="dxa"/>
                  <w:bottom w:w="0" w:type="dxa"/>
                  <w:right w:w="0" w:type="dxa"/>
                </w:tcMar>
              </w:tcPr>
            </w:tcPrChange>
          </w:tcPr>
          <w:p w14:paraId="527954EA" w14:textId="77777777" w:rsidR="002D5415" w:rsidRPr="0068187B" w:rsidRDefault="002D5415">
            <w:pPr>
              <w:ind w:left="86" w:right="86"/>
              <w:contextualSpacing/>
              <w:rPr>
                <w:ins w:id="3047" w:author="Author"/>
                <w:rFonts w:cstheme="minorHAnsi"/>
              </w:rPr>
              <w:pPrChange w:id="3048" w:author="Author">
                <w:pPr>
                  <w:spacing w:before="80" w:after="80"/>
                  <w:ind w:left="80" w:right="80"/>
                </w:pPr>
              </w:pPrChange>
            </w:pPr>
            <w:ins w:id="3049" w:author="Author">
              <w:r w:rsidRPr="00475A93">
                <w:rPr>
                  <w:rFonts w:eastAsia="Arial" w:cstheme="minorHAnsi"/>
                  <w:color w:val="111111"/>
                  <w:rPrChange w:id="3050" w:author="Author">
                    <w:rPr>
                      <w:rFonts w:ascii="Arial" w:eastAsia="Arial" w:hAnsi="Arial" w:cs="Arial"/>
                      <w:color w:val="111111"/>
                    </w:rPr>
                  </w:rPrChange>
                </w:rPr>
                <w:t>(Intercept)</w:t>
              </w:r>
            </w:ins>
          </w:p>
        </w:tc>
        <w:tc>
          <w:tcPr>
            <w:tcW w:w="897" w:type="pct"/>
            <w:tcPrChange w:id="3051" w:author="Author">
              <w:tcPr>
                <w:tcW w:w="1107" w:type="pct"/>
                <w:gridSpan w:val="3"/>
                <w:shd w:val="clear" w:color="auto" w:fill="FFFFFF"/>
                <w:tcMar>
                  <w:top w:w="0" w:type="dxa"/>
                  <w:left w:w="0" w:type="dxa"/>
                  <w:bottom w:w="0" w:type="dxa"/>
                  <w:right w:w="0" w:type="dxa"/>
                </w:tcMar>
              </w:tcPr>
            </w:tcPrChange>
          </w:tcPr>
          <w:p w14:paraId="13BB767E" w14:textId="77777777" w:rsidR="002D5415" w:rsidRPr="0068187B" w:rsidRDefault="002D5415">
            <w:pPr>
              <w:ind w:left="86" w:right="86"/>
              <w:contextualSpacing/>
              <w:jc w:val="right"/>
              <w:rPr>
                <w:ins w:id="3052" w:author="Author"/>
                <w:rFonts w:cstheme="minorHAnsi"/>
              </w:rPr>
              <w:pPrChange w:id="3053" w:author="Author">
                <w:pPr>
                  <w:spacing w:before="80" w:after="80"/>
                  <w:ind w:left="80" w:right="80"/>
                  <w:jc w:val="right"/>
                </w:pPr>
              </w:pPrChange>
            </w:pPr>
            <w:ins w:id="3054" w:author="Author">
              <w:r w:rsidRPr="00475A93">
                <w:rPr>
                  <w:rFonts w:eastAsia="Arial" w:cstheme="minorHAnsi"/>
                  <w:color w:val="111111"/>
                  <w:rPrChange w:id="3055" w:author="Author">
                    <w:rPr>
                      <w:rFonts w:ascii="Arial" w:eastAsia="Arial" w:hAnsi="Arial" w:cs="Arial"/>
                      <w:color w:val="111111"/>
                    </w:rPr>
                  </w:rPrChange>
                </w:rPr>
                <w:t xml:space="preserve">5.530 *  </w:t>
              </w:r>
            </w:ins>
          </w:p>
        </w:tc>
        <w:tc>
          <w:tcPr>
            <w:tcW w:w="897" w:type="pct"/>
            <w:tcPrChange w:id="3056" w:author="Author">
              <w:tcPr>
                <w:tcW w:w="1107" w:type="pct"/>
                <w:gridSpan w:val="3"/>
                <w:shd w:val="clear" w:color="auto" w:fill="FFFFFF"/>
                <w:tcMar>
                  <w:top w:w="0" w:type="dxa"/>
                  <w:left w:w="0" w:type="dxa"/>
                  <w:bottom w:w="0" w:type="dxa"/>
                  <w:right w:w="0" w:type="dxa"/>
                </w:tcMar>
              </w:tcPr>
            </w:tcPrChange>
          </w:tcPr>
          <w:p w14:paraId="19BD8AC8" w14:textId="77777777" w:rsidR="002D5415" w:rsidRPr="0068187B" w:rsidRDefault="002D5415">
            <w:pPr>
              <w:ind w:left="86" w:right="86"/>
              <w:contextualSpacing/>
              <w:jc w:val="right"/>
              <w:rPr>
                <w:ins w:id="3057" w:author="Author"/>
                <w:rFonts w:cstheme="minorHAnsi"/>
              </w:rPr>
              <w:pPrChange w:id="3058" w:author="Author">
                <w:pPr>
                  <w:spacing w:before="80" w:after="80"/>
                  <w:ind w:left="80" w:right="80"/>
                  <w:jc w:val="right"/>
                </w:pPr>
              </w:pPrChange>
            </w:pPr>
            <w:ins w:id="3059" w:author="Author">
              <w:r w:rsidRPr="00475A93">
                <w:rPr>
                  <w:rFonts w:eastAsia="Arial" w:cstheme="minorHAnsi"/>
                  <w:color w:val="111111"/>
                  <w:rPrChange w:id="3060" w:author="Author">
                    <w:rPr>
                      <w:rFonts w:ascii="Arial" w:eastAsia="Arial" w:hAnsi="Arial" w:cs="Arial"/>
                      <w:color w:val="111111"/>
                    </w:rPr>
                  </w:rPrChange>
                </w:rPr>
                <w:t xml:space="preserve">8.034 ** </w:t>
              </w:r>
            </w:ins>
          </w:p>
        </w:tc>
        <w:tc>
          <w:tcPr>
            <w:tcW w:w="897" w:type="pct"/>
            <w:tcPrChange w:id="3061" w:author="Author">
              <w:tcPr>
                <w:tcW w:w="1108" w:type="pct"/>
                <w:shd w:val="clear" w:color="auto" w:fill="FFFFFF"/>
                <w:tcMar>
                  <w:top w:w="0" w:type="dxa"/>
                  <w:left w:w="0" w:type="dxa"/>
                  <w:bottom w:w="0" w:type="dxa"/>
                  <w:right w:w="0" w:type="dxa"/>
                </w:tcMar>
              </w:tcPr>
            </w:tcPrChange>
          </w:tcPr>
          <w:p w14:paraId="1781C751" w14:textId="77777777" w:rsidR="002D5415" w:rsidRPr="0068187B" w:rsidRDefault="002D5415">
            <w:pPr>
              <w:ind w:left="86" w:right="86"/>
              <w:contextualSpacing/>
              <w:jc w:val="right"/>
              <w:rPr>
                <w:ins w:id="3062" w:author="Author"/>
                <w:rFonts w:cstheme="minorHAnsi"/>
              </w:rPr>
              <w:pPrChange w:id="3063" w:author="Author">
                <w:pPr>
                  <w:spacing w:before="80" w:after="80"/>
                  <w:ind w:left="80" w:right="80"/>
                  <w:jc w:val="right"/>
                </w:pPr>
              </w:pPrChange>
            </w:pPr>
            <w:ins w:id="3064" w:author="Author">
              <w:r w:rsidRPr="00475A93">
                <w:rPr>
                  <w:rFonts w:eastAsia="Arial" w:cstheme="minorHAnsi"/>
                  <w:color w:val="111111"/>
                  <w:rPrChange w:id="3065" w:author="Author">
                    <w:rPr>
                      <w:rFonts w:ascii="Arial" w:eastAsia="Arial" w:hAnsi="Arial" w:cs="Arial"/>
                      <w:color w:val="111111"/>
                    </w:rPr>
                  </w:rPrChange>
                </w:rPr>
                <w:t>6.486 ***</w:t>
              </w:r>
            </w:ins>
          </w:p>
        </w:tc>
      </w:tr>
      <w:tr w:rsidR="002D5415" w:rsidRPr="00475A93" w14:paraId="5E457B82" w14:textId="77777777" w:rsidTr="00667F7A">
        <w:tblPrEx>
          <w:tblPrExChange w:id="3066" w:author="Author">
            <w:tblPrEx>
              <w:tblW w:w="5000" w:type="pct"/>
            </w:tblPrEx>
          </w:tblPrExChange>
        </w:tblPrEx>
        <w:trPr>
          <w:trHeight w:val="288"/>
          <w:ins w:id="3067" w:author="Author"/>
          <w:trPrChange w:id="3068" w:author="Author">
            <w:trPr>
              <w:cantSplit/>
              <w:jc w:val="center"/>
            </w:trPr>
          </w:trPrChange>
        </w:trPr>
        <w:tc>
          <w:tcPr>
            <w:tcW w:w="2310" w:type="pct"/>
            <w:vMerge/>
            <w:tcPrChange w:id="3069" w:author="Author">
              <w:tcPr>
                <w:tcW w:w="1678" w:type="pct"/>
                <w:vMerge/>
                <w:shd w:val="clear" w:color="auto" w:fill="FFFFFF"/>
                <w:tcMar>
                  <w:top w:w="0" w:type="dxa"/>
                  <w:left w:w="0" w:type="dxa"/>
                  <w:bottom w:w="0" w:type="dxa"/>
                  <w:right w:w="0" w:type="dxa"/>
                </w:tcMar>
              </w:tcPr>
            </w:tcPrChange>
          </w:tcPr>
          <w:p w14:paraId="6244DB84" w14:textId="77777777" w:rsidR="002D5415" w:rsidRPr="00475A93" w:rsidRDefault="002D5415">
            <w:pPr>
              <w:ind w:left="86" w:right="86"/>
              <w:contextualSpacing/>
              <w:rPr>
                <w:ins w:id="3070" w:author="Author"/>
                <w:rFonts w:cstheme="minorHAnsi"/>
                <w:rPrChange w:id="3071" w:author="Author">
                  <w:rPr>
                    <w:ins w:id="3072" w:author="Author"/>
                  </w:rPr>
                </w:rPrChange>
              </w:rPr>
              <w:pPrChange w:id="3073" w:author="Author">
                <w:pPr>
                  <w:spacing w:before="80" w:after="80"/>
                  <w:ind w:left="80" w:right="80"/>
                </w:pPr>
              </w:pPrChange>
            </w:pPr>
          </w:p>
        </w:tc>
        <w:tc>
          <w:tcPr>
            <w:tcW w:w="897" w:type="pct"/>
            <w:tcPrChange w:id="3074" w:author="Author">
              <w:tcPr>
                <w:tcW w:w="1107" w:type="pct"/>
                <w:gridSpan w:val="3"/>
                <w:shd w:val="clear" w:color="auto" w:fill="FFFFFF"/>
                <w:tcMar>
                  <w:top w:w="0" w:type="dxa"/>
                  <w:left w:w="0" w:type="dxa"/>
                  <w:bottom w:w="0" w:type="dxa"/>
                  <w:right w:w="0" w:type="dxa"/>
                </w:tcMar>
              </w:tcPr>
            </w:tcPrChange>
          </w:tcPr>
          <w:p w14:paraId="06A64FD1" w14:textId="77777777" w:rsidR="002D5415" w:rsidRPr="0068187B" w:rsidRDefault="002D5415">
            <w:pPr>
              <w:ind w:left="86" w:right="86"/>
              <w:contextualSpacing/>
              <w:jc w:val="right"/>
              <w:rPr>
                <w:ins w:id="3075" w:author="Author"/>
                <w:rFonts w:cstheme="minorHAnsi"/>
              </w:rPr>
              <w:pPrChange w:id="3076" w:author="Author">
                <w:pPr>
                  <w:spacing w:before="80" w:after="80"/>
                  <w:ind w:left="80" w:right="80"/>
                  <w:jc w:val="right"/>
                </w:pPr>
              </w:pPrChange>
            </w:pPr>
            <w:ins w:id="3077" w:author="Author">
              <w:r w:rsidRPr="00475A93">
                <w:rPr>
                  <w:rFonts w:eastAsia="Arial" w:cstheme="minorHAnsi"/>
                  <w:color w:val="111111"/>
                  <w:rPrChange w:id="3078" w:author="Author">
                    <w:rPr>
                      <w:rFonts w:ascii="Arial" w:eastAsia="Arial" w:hAnsi="Arial" w:cs="Arial"/>
                      <w:color w:val="111111"/>
                    </w:rPr>
                  </w:rPrChange>
                </w:rPr>
                <w:t xml:space="preserve">(2.240)   </w:t>
              </w:r>
            </w:ins>
          </w:p>
        </w:tc>
        <w:tc>
          <w:tcPr>
            <w:tcW w:w="897" w:type="pct"/>
            <w:tcPrChange w:id="3079" w:author="Author">
              <w:tcPr>
                <w:tcW w:w="1107" w:type="pct"/>
                <w:gridSpan w:val="3"/>
                <w:shd w:val="clear" w:color="auto" w:fill="FFFFFF"/>
                <w:tcMar>
                  <w:top w:w="0" w:type="dxa"/>
                  <w:left w:w="0" w:type="dxa"/>
                  <w:bottom w:w="0" w:type="dxa"/>
                  <w:right w:w="0" w:type="dxa"/>
                </w:tcMar>
              </w:tcPr>
            </w:tcPrChange>
          </w:tcPr>
          <w:p w14:paraId="3550B7E1" w14:textId="77777777" w:rsidR="002D5415" w:rsidRPr="0068187B" w:rsidRDefault="002D5415">
            <w:pPr>
              <w:ind w:left="86" w:right="86"/>
              <w:contextualSpacing/>
              <w:jc w:val="right"/>
              <w:rPr>
                <w:ins w:id="3080" w:author="Author"/>
                <w:rFonts w:cstheme="minorHAnsi"/>
              </w:rPr>
              <w:pPrChange w:id="3081" w:author="Author">
                <w:pPr>
                  <w:spacing w:before="80" w:after="80"/>
                  <w:ind w:left="80" w:right="80"/>
                  <w:jc w:val="right"/>
                </w:pPr>
              </w:pPrChange>
            </w:pPr>
            <w:ins w:id="3082" w:author="Author">
              <w:r w:rsidRPr="00475A93">
                <w:rPr>
                  <w:rFonts w:eastAsia="Arial" w:cstheme="minorHAnsi"/>
                  <w:color w:val="111111"/>
                  <w:rPrChange w:id="3083" w:author="Author">
                    <w:rPr>
                      <w:rFonts w:ascii="Arial" w:eastAsia="Arial" w:hAnsi="Arial" w:cs="Arial"/>
                      <w:color w:val="111111"/>
                    </w:rPr>
                  </w:rPrChange>
                </w:rPr>
                <w:t xml:space="preserve">(2.546)   </w:t>
              </w:r>
            </w:ins>
          </w:p>
        </w:tc>
        <w:tc>
          <w:tcPr>
            <w:tcW w:w="897" w:type="pct"/>
            <w:tcPrChange w:id="3084" w:author="Author">
              <w:tcPr>
                <w:tcW w:w="1108" w:type="pct"/>
                <w:shd w:val="clear" w:color="auto" w:fill="FFFFFF"/>
                <w:tcMar>
                  <w:top w:w="0" w:type="dxa"/>
                  <w:left w:w="0" w:type="dxa"/>
                  <w:bottom w:w="0" w:type="dxa"/>
                  <w:right w:w="0" w:type="dxa"/>
                </w:tcMar>
              </w:tcPr>
            </w:tcPrChange>
          </w:tcPr>
          <w:p w14:paraId="74AAF9FE" w14:textId="77777777" w:rsidR="002D5415" w:rsidRPr="0068187B" w:rsidRDefault="002D5415">
            <w:pPr>
              <w:ind w:left="86" w:right="86"/>
              <w:contextualSpacing/>
              <w:jc w:val="right"/>
              <w:rPr>
                <w:ins w:id="3085" w:author="Author"/>
                <w:rFonts w:cstheme="minorHAnsi"/>
              </w:rPr>
              <w:pPrChange w:id="3086" w:author="Author">
                <w:pPr>
                  <w:spacing w:before="80" w:after="80"/>
                  <w:ind w:left="80" w:right="80"/>
                  <w:jc w:val="right"/>
                </w:pPr>
              </w:pPrChange>
            </w:pPr>
            <w:ins w:id="3087" w:author="Author">
              <w:r w:rsidRPr="00475A93">
                <w:rPr>
                  <w:rFonts w:eastAsia="Arial" w:cstheme="minorHAnsi"/>
                  <w:color w:val="111111"/>
                  <w:rPrChange w:id="3088" w:author="Author">
                    <w:rPr>
                      <w:rFonts w:ascii="Arial" w:eastAsia="Arial" w:hAnsi="Arial" w:cs="Arial"/>
                      <w:color w:val="111111"/>
                    </w:rPr>
                  </w:rPrChange>
                </w:rPr>
                <w:t xml:space="preserve">(1.147)   </w:t>
              </w:r>
            </w:ins>
          </w:p>
        </w:tc>
      </w:tr>
      <w:tr w:rsidR="002D5415" w:rsidRPr="00475A93" w14:paraId="54CB0B21" w14:textId="77777777" w:rsidTr="00667F7A">
        <w:tblPrEx>
          <w:tblPrExChange w:id="3089" w:author="Author">
            <w:tblPrEx>
              <w:tblW w:w="5000" w:type="pct"/>
            </w:tblPrEx>
          </w:tblPrExChange>
        </w:tblPrEx>
        <w:trPr>
          <w:trHeight w:val="288"/>
          <w:ins w:id="3090" w:author="Author"/>
          <w:trPrChange w:id="3091" w:author="Author">
            <w:trPr>
              <w:cantSplit/>
              <w:jc w:val="center"/>
            </w:trPr>
          </w:trPrChange>
        </w:trPr>
        <w:tc>
          <w:tcPr>
            <w:tcW w:w="2310" w:type="pct"/>
            <w:vMerge w:val="restart"/>
            <w:tcPrChange w:id="3092" w:author="Author">
              <w:tcPr>
                <w:tcW w:w="1678" w:type="pct"/>
                <w:vMerge w:val="restart"/>
                <w:shd w:val="clear" w:color="auto" w:fill="FFFFFF"/>
                <w:tcMar>
                  <w:top w:w="0" w:type="dxa"/>
                  <w:left w:w="0" w:type="dxa"/>
                  <w:bottom w:w="0" w:type="dxa"/>
                  <w:right w:w="0" w:type="dxa"/>
                </w:tcMar>
              </w:tcPr>
            </w:tcPrChange>
          </w:tcPr>
          <w:p w14:paraId="2AA01C58" w14:textId="5524ADA0" w:rsidR="002D5415" w:rsidRPr="0068187B" w:rsidRDefault="002D5415">
            <w:pPr>
              <w:ind w:left="86" w:right="86"/>
              <w:contextualSpacing/>
              <w:rPr>
                <w:ins w:id="3093" w:author="Author"/>
                <w:rFonts w:cstheme="minorHAnsi"/>
              </w:rPr>
              <w:pPrChange w:id="3094" w:author="Author">
                <w:pPr>
                  <w:spacing w:before="80" w:after="80"/>
                  <w:ind w:left="80" w:right="80"/>
                </w:pPr>
              </w:pPrChange>
            </w:pPr>
            <w:proofErr w:type="gramStart"/>
            <w:ins w:id="3095" w:author="Author">
              <w:r w:rsidRPr="002D5415">
                <w:rPr>
                  <w:rFonts w:eastAsia="Arial" w:cstheme="minorHAnsi"/>
                  <w:color w:val="111111"/>
                </w:rPr>
                <w:t>log(</w:t>
              </w:r>
              <w:proofErr w:type="gramEnd"/>
              <w:r w:rsidRPr="002D5415">
                <w:rPr>
                  <w:rFonts w:eastAsia="Arial" w:cstheme="minorHAnsi"/>
                  <w:color w:val="111111"/>
                </w:rPr>
                <w:t>GDP purchasing power parity)</w:t>
              </w:r>
            </w:ins>
          </w:p>
        </w:tc>
        <w:tc>
          <w:tcPr>
            <w:tcW w:w="897" w:type="pct"/>
            <w:tcPrChange w:id="3096" w:author="Author">
              <w:tcPr>
                <w:tcW w:w="1107" w:type="pct"/>
                <w:gridSpan w:val="3"/>
                <w:shd w:val="clear" w:color="auto" w:fill="FFFFFF"/>
                <w:tcMar>
                  <w:top w:w="0" w:type="dxa"/>
                  <w:left w:w="0" w:type="dxa"/>
                  <w:bottom w:w="0" w:type="dxa"/>
                  <w:right w:w="0" w:type="dxa"/>
                </w:tcMar>
              </w:tcPr>
            </w:tcPrChange>
          </w:tcPr>
          <w:p w14:paraId="5B6C27F2" w14:textId="77777777" w:rsidR="002D5415" w:rsidRPr="0068187B" w:rsidRDefault="002D5415">
            <w:pPr>
              <w:ind w:left="86" w:right="86"/>
              <w:contextualSpacing/>
              <w:jc w:val="right"/>
              <w:rPr>
                <w:ins w:id="3097" w:author="Author"/>
                <w:rFonts w:cstheme="minorHAnsi"/>
              </w:rPr>
              <w:pPrChange w:id="3098" w:author="Author">
                <w:pPr>
                  <w:spacing w:before="80" w:after="80"/>
                  <w:ind w:left="80" w:right="80"/>
                  <w:jc w:val="right"/>
                </w:pPr>
              </w:pPrChange>
            </w:pPr>
            <w:ins w:id="3099" w:author="Author">
              <w:r w:rsidRPr="00475A93">
                <w:rPr>
                  <w:rFonts w:eastAsia="Arial" w:cstheme="minorHAnsi"/>
                  <w:color w:val="111111"/>
                  <w:rPrChange w:id="3100" w:author="Author">
                    <w:rPr>
                      <w:rFonts w:ascii="Arial" w:eastAsia="Arial" w:hAnsi="Arial" w:cs="Arial"/>
                      <w:color w:val="111111"/>
                    </w:rPr>
                  </w:rPrChange>
                </w:rPr>
                <w:t xml:space="preserve">0.161 *  </w:t>
              </w:r>
            </w:ins>
          </w:p>
        </w:tc>
        <w:tc>
          <w:tcPr>
            <w:tcW w:w="897" w:type="pct"/>
            <w:tcPrChange w:id="3101" w:author="Author">
              <w:tcPr>
                <w:tcW w:w="1107" w:type="pct"/>
                <w:gridSpan w:val="3"/>
                <w:shd w:val="clear" w:color="auto" w:fill="FFFFFF"/>
                <w:tcMar>
                  <w:top w:w="0" w:type="dxa"/>
                  <w:left w:w="0" w:type="dxa"/>
                  <w:bottom w:w="0" w:type="dxa"/>
                  <w:right w:w="0" w:type="dxa"/>
                </w:tcMar>
              </w:tcPr>
            </w:tcPrChange>
          </w:tcPr>
          <w:p w14:paraId="5F454FCB" w14:textId="77777777" w:rsidR="002D5415" w:rsidRPr="0068187B" w:rsidRDefault="002D5415">
            <w:pPr>
              <w:ind w:left="86" w:right="86"/>
              <w:contextualSpacing/>
              <w:jc w:val="right"/>
              <w:rPr>
                <w:ins w:id="3102" w:author="Author"/>
                <w:rFonts w:cstheme="minorHAnsi"/>
              </w:rPr>
              <w:pPrChange w:id="3103" w:author="Author">
                <w:pPr>
                  <w:spacing w:before="80" w:after="80"/>
                  <w:ind w:left="80" w:right="80"/>
                  <w:jc w:val="right"/>
                </w:pPr>
              </w:pPrChange>
            </w:pPr>
            <w:ins w:id="3104" w:author="Author">
              <w:r w:rsidRPr="00475A93">
                <w:rPr>
                  <w:rFonts w:eastAsia="Arial" w:cstheme="minorHAnsi"/>
                  <w:color w:val="111111"/>
                  <w:rPrChange w:id="3105" w:author="Author">
                    <w:rPr>
                      <w:rFonts w:ascii="Arial" w:eastAsia="Arial" w:hAnsi="Arial" w:cs="Arial"/>
                      <w:color w:val="111111"/>
                    </w:rPr>
                  </w:rPrChange>
                </w:rPr>
                <w:t xml:space="preserve">0.174 *  </w:t>
              </w:r>
            </w:ins>
          </w:p>
        </w:tc>
        <w:tc>
          <w:tcPr>
            <w:tcW w:w="897" w:type="pct"/>
            <w:tcPrChange w:id="3106" w:author="Author">
              <w:tcPr>
                <w:tcW w:w="1108" w:type="pct"/>
                <w:shd w:val="clear" w:color="auto" w:fill="FFFFFF"/>
                <w:tcMar>
                  <w:top w:w="0" w:type="dxa"/>
                  <w:left w:w="0" w:type="dxa"/>
                  <w:bottom w:w="0" w:type="dxa"/>
                  <w:right w:w="0" w:type="dxa"/>
                </w:tcMar>
              </w:tcPr>
            </w:tcPrChange>
          </w:tcPr>
          <w:p w14:paraId="011319A2" w14:textId="77777777" w:rsidR="002D5415" w:rsidRPr="0068187B" w:rsidRDefault="002D5415">
            <w:pPr>
              <w:ind w:left="86" w:right="86"/>
              <w:contextualSpacing/>
              <w:jc w:val="right"/>
              <w:rPr>
                <w:ins w:id="3107" w:author="Author"/>
                <w:rFonts w:cstheme="minorHAnsi"/>
              </w:rPr>
              <w:pPrChange w:id="3108" w:author="Author">
                <w:pPr>
                  <w:spacing w:before="80" w:after="80"/>
                  <w:ind w:left="80" w:right="80"/>
                  <w:jc w:val="right"/>
                </w:pPr>
              </w:pPrChange>
            </w:pPr>
            <w:ins w:id="3109" w:author="Author">
              <w:r w:rsidRPr="00475A93">
                <w:rPr>
                  <w:rFonts w:eastAsia="Arial" w:cstheme="minorHAnsi"/>
                  <w:color w:val="111111"/>
                  <w:rPrChange w:id="3110" w:author="Author">
                    <w:rPr>
                      <w:rFonts w:ascii="Arial" w:eastAsia="Arial" w:hAnsi="Arial" w:cs="Arial"/>
                      <w:color w:val="111111"/>
                    </w:rPr>
                  </w:rPrChange>
                </w:rPr>
                <w:t xml:space="preserve">0.175    </w:t>
              </w:r>
            </w:ins>
          </w:p>
        </w:tc>
      </w:tr>
      <w:tr w:rsidR="002D5415" w:rsidRPr="00475A93" w14:paraId="5DF02208" w14:textId="77777777" w:rsidTr="00667F7A">
        <w:tblPrEx>
          <w:tblPrExChange w:id="3111" w:author="Author">
            <w:tblPrEx>
              <w:tblW w:w="5000" w:type="pct"/>
            </w:tblPrEx>
          </w:tblPrExChange>
        </w:tblPrEx>
        <w:trPr>
          <w:trHeight w:val="288"/>
          <w:ins w:id="3112" w:author="Author"/>
          <w:trPrChange w:id="3113" w:author="Author">
            <w:trPr>
              <w:cantSplit/>
              <w:jc w:val="center"/>
            </w:trPr>
          </w:trPrChange>
        </w:trPr>
        <w:tc>
          <w:tcPr>
            <w:tcW w:w="2310" w:type="pct"/>
            <w:vMerge/>
            <w:tcPrChange w:id="3114" w:author="Author">
              <w:tcPr>
                <w:tcW w:w="1678" w:type="pct"/>
                <w:vMerge/>
                <w:shd w:val="clear" w:color="auto" w:fill="FFFFFF"/>
                <w:tcMar>
                  <w:top w:w="0" w:type="dxa"/>
                  <w:left w:w="0" w:type="dxa"/>
                  <w:bottom w:w="0" w:type="dxa"/>
                  <w:right w:w="0" w:type="dxa"/>
                </w:tcMar>
              </w:tcPr>
            </w:tcPrChange>
          </w:tcPr>
          <w:p w14:paraId="0C76E26F" w14:textId="77777777" w:rsidR="002D5415" w:rsidRPr="00475A93" w:rsidRDefault="002D5415">
            <w:pPr>
              <w:ind w:left="86" w:right="86"/>
              <w:contextualSpacing/>
              <w:rPr>
                <w:ins w:id="3115" w:author="Author"/>
                <w:rFonts w:cstheme="minorHAnsi"/>
                <w:rPrChange w:id="3116" w:author="Author">
                  <w:rPr>
                    <w:ins w:id="3117" w:author="Author"/>
                  </w:rPr>
                </w:rPrChange>
              </w:rPr>
              <w:pPrChange w:id="3118" w:author="Author">
                <w:pPr>
                  <w:spacing w:before="80" w:after="80"/>
                  <w:ind w:left="80" w:right="80"/>
                </w:pPr>
              </w:pPrChange>
            </w:pPr>
          </w:p>
        </w:tc>
        <w:tc>
          <w:tcPr>
            <w:tcW w:w="897" w:type="pct"/>
            <w:tcPrChange w:id="3119" w:author="Author">
              <w:tcPr>
                <w:tcW w:w="1107" w:type="pct"/>
                <w:gridSpan w:val="3"/>
                <w:shd w:val="clear" w:color="auto" w:fill="FFFFFF"/>
                <w:tcMar>
                  <w:top w:w="0" w:type="dxa"/>
                  <w:left w:w="0" w:type="dxa"/>
                  <w:bottom w:w="0" w:type="dxa"/>
                  <w:right w:w="0" w:type="dxa"/>
                </w:tcMar>
              </w:tcPr>
            </w:tcPrChange>
          </w:tcPr>
          <w:p w14:paraId="47D97B6A" w14:textId="77777777" w:rsidR="002D5415" w:rsidRPr="0068187B" w:rsidRDefault="002D5415">
            <w:pPr>
              <w:ind w:left="86" w:right="86"/>
              <w:contextualSpacing/>
              <w:jc w:val="right"/>
              <w:rPr>
                <w:ins w:id="3120" w:author="Author"/>
                <w:rFonts w:cstheme="minorHAnsi"/>
              </w:rPr>
              <w:pPrChange w:id="3121" w:author="Author">
                <w:pPr>
                  <w:spacing w:before="80" w:after="80"/>
                  <w:ind w:left="80" w:right="80"/>
                  <w:jc w:val="right"/>
                </w:pPr>
              </w:pPrChange>
            </w:pPr>
            <w:ins w:id="3122" w:author="Author">
              <w:r w:rsidRPr="00475A93">
                <w:rPr>
                  <w:rFonts w:eastAsia="Arial" w:cstheme="minorHAnsi"/>
                  <w:color w:val="111111"/>
                  <w:rPrChange w:id="3123" w:author="Author">
                    <w:rPr>
                      <w:rFonts w:ascii="Arial" w:eastAsia="Arial" w:hAnsi="Arial" w:cs="Arial"/>
                      <w:color w:val="111111"/>
                    </w:rPr>
                  </w:rPrChange>
                </w:rPr>
                <w:t xml:space="preserve">(0.071)   </w:t>
              </w:r>
            </w:ins>
          </w:p>
        </w:tc>
        <w:tc>
          <w:tcPr>
            <w:tcW w:w="897" w:type="pct"/>
            <w:tcPrChange w:id="3124" w:author="Author">
              <w:tcPr>
                <w:tcW w:w="1107" w:type="pct"/>
                <w:gridSpan w:val="3"/>
                <w:shd w:val="clear" w:color="auto" w:fill="FFFFFF"/>
                <w:tcMar>
                  <w:top w:w="0" w:type="dxa"/>
                  <w:left w:w="0" w:type="dxa"/>
                  <w:bottom w:w="0" w:type="dxa"/>
                  <w:right w:w="0" w:type="dxa"/>
                </w:tcMar>
              </w:tcPr>
            </w:tcPrChange>
          </w:tcPr>
          <w:p w14:paraId="7D606918" w14:textId="77777777" w:rsidR="002D5415" w:rsidRPr="0068187B" w:rsidRDefault="002D5415">
            <w:pPr>
              <w:ind w:left="86" w:right="86"/>
              <w:contextualSpacing/>
              <w:jc w:val="right"/>
              <w:rPr>
                <w:ins w:id="3125" w:author="Author"/>
                <w:rFonts w:cstheme="minorHAnsi"/>
              </w:rPr>
              <w:pPrChange w:id="3126" w:author="Author">
                <w:pPr>
                  <w:spacing w:before="80" w:after="80"/>
                  <w:ind w:left="80" w:right="80"/>
                  <w:jc w:val="right"/>
                </w:pPr>
              </w:pPrChange>
            </w:pPr>
            <w:ins w:id="3127" w:author="Author">
              <w:r w:rsidRPr="00475A93">
                <w:rPr>
                  <w:rFonts w:eastAsia="Arial" w:cstheme="minorHAnsi"/>
                  <w:color w:val="111111"/>
                  <w:rPrChange w:id="3128" w:author="Author">
                    <w:rPr>
                      <w:rFonts w:ascii="Arial" w:eastAsia="Arial" w:hAnsi="Arial" w:cs="Arial"/>
                      <w:color w:val="111111"/>
                    </w:rPr>
                  </w:rPrChange>
                </w:rPr>
                <w:t xml:space="preserve">(0.078)   </w:t>
              </w:r>
            </w:ins>
          </w:p>
        </w:tc>
        <w:tc>
          <w:tcPr>
            <w:tcW w:w="897" w:type="pct"/>
            <w:tcPrChange w:id="3129" w:author="Author">
              <w:tcPr>
                <w:tcW w:w="1108" w:type="pct"/>
                <w:shd w:val="clear" w:color="auto" w:fill="FFFFFF"/>
                <w:tcMar>
                  <w:top w:w="0" w:type="dxa"/>
                  <w:left w:w="0" w:type="dxa"/>
                  <w:bottom w:w="0" w:type="dxa"/>
                  <w:right w:w="0" w:type="dxa"/>
                </w:tcMar>
              </w:tcPr>
            </w:tcPrChange>
          </w:tcPr>
          <w:p w14:paraId="76ACCAE1" w14:textId="77777777" w:rsidR="002D5415" w:rsidRPr="0068187B" w:rsidRDefault="002D5415">
            <w:pPr>
              <w:ind w:left="86" w:right="86"/>
              <w:contextualSpacing/>
              <w:jc w:val="right"/>
              <w:rPr>
                <w:ins w:id="3130" w:author="Author"/>
                <w:rFonts w:cstheme="minorHAnsi"/>
              </w:rPr>
              <w:pPrChange w:id="3131" w:author="Author">
                <w:pPr>
                  <w:spacing w:before="80" w:after="80"/>
                  <w:ind w:left="80" w:right="80"/>
                  <w:jc w:val="right"/>
                </w:pPr>
              </w:pPrChange>
            </w:pPr>
            <w:ins w:id="3132" w:author="Author">
              <w:r w:rsidRPr="00475A93">
                <w:rPr>
                  <w:rFonts w:eastAsia="Arial" w:cstheme="minorHAnsi"/>
                  <w:color w:val="111111"/>
                  <w:rPrChange w:id="3133" w:author="Author">
                    <w:rPr>
                      <w:rFonts w:ascii="Arial" w:eastAsia="Arial" w:hAnsi="Arial" w:cs="Arial"/>
                      <w:color w:val="111111"/>
                    </w:rPr>
                  </w:rPrChange>
                </w:rPr>
                <w:t xml:space="preserve">(0.113)   </w:t>
              </w:r>
            </w:ins>
          </w:p>
        </w:tc>
      </w:tr>
      <w:tr w:rsidR="002D5415" w:rsidRPr="00475A93" w14:paraId="0C46E642" w14:textId="77777777" w:rsidTr="00667F7A">
        <w:tblPrEx>
          <w:tblPrExChange w:id="3134" w:author="Author">
            <w:tblPrEx>
              <w:tblW w:w="5000" w:type="pct"/>
            </w:tblPrEx>
          </w:tblPrExChange>
        </w:tblPrEx>
        <w:trPr>
          <w:trHeight w:val="288"/>
          <w:ins w:id="3135" w:author="Author"/>
          <w:trPrChange w:id="3136" w:author="Author">
            <w:trPr>
              <w:cantSplit/>
              <w:jc w:val="center"/>
            </w:trPr>
          </w:trPrChange>
        </w:trPr>
        <w:tc>
          <w:tcPr>
            <w:tcW w:w="2310" w:type="pct"/>
            <w:vMerge w:val="restart"/>
            <w:tcPrChange w:id="3137" w:author="Author">
              <w:tcPr>
                <w:tcW w:w="1678" w:type="pct"/>
                <w:vMerge w:val="restart"/>
                <w:shd w:val="clear" w:color="auto" w:fill="FFFFFF"/>
                <w:tcMar>
                  <w:top w:w="0" w:type="dxa"/>
                  <w:left w:w="0" w:type="dxa"/>
                  <w:bottom w:w="0" w:type="dxa"/>
                  <w:right w:w="0" w:type="dxa"/>
                </w:tcMar>
              </w:tcPr>
            </w:tcPrChange>
          </w:tcPr>
          <w:p w14:paraId="60567654" w14:textId="6E190088" w:rsidR="002D5415" w:rsidRPr="0068187B" w:rsidRDefault="002D5415">
            <w:pPr>
              <w:ind w:left="86" w:right="86"/>
              <w:contextualSpacing/>
              <w:rPr>
                <w:ins w:id="3138" w:author="Author"/>
                <w:rFonts w:cstheme="minorHAnsi"/>
              </w:rPr>
              <w:pPrChange w:id="3139" w:author="Author">
                <w:pPr>
                  <w:spacing w:before="80" w:after="80"/>
                  <w:ind w:left="80" w:right="80"/>
                </w:pPr>
              </w:pPrChange>
            </w:pPr>
            <w:proofErr w:type="gramStart"/>
            <w:ins w:id="3140" w:author="Author">
              <w:r w:rsidRPr="00475A93">
                <w:rPr>
                  <w:rFonts w:eastAsia="Arial" w:cstheme="minorHAnsi"/>
                  <w:color w:val="111111"/>
                  <w:rPrChange w:id="3141" w:author="Author">
                    <w:rPr>
                      <w:rFonts w:ascii="Arial" w:eastAsia="Arial" w:hAnsi="Arial" w:cs="Arial"/>
                      <w:color w:val="111111"/>
                    </w:rPr>
                  </w:rPrChange>
                </w:rPr>
                <w:t>log(</w:t>
              </w:r>
              <w:proofErr w:type="gramEnd"/>
              <w:r w:rsidRPr="00475A93">
                <w:rPr>
                  <w:rFonts w:eastAsia="Arial" w:cstheme="minorHAnsi"/>
                  <w:color w:val="111111"/>
                  <w:rPrChange w:id="3142" w:author="Author">
                    <w:rPr>
                      <w:rFonts w:ascii="Arial" w:eastAsia="Arial" w:hAnsi="Arial" w:cs="Arial"/>
                      <w:color w:val="111111"/>
                    </w:rPr>
                  </w:rPrChange>
                </w:rPr>
                <w:t>disposable</w:t>
              </w:r>
              <w:r>
                <w:rPr>
                  <w:rFonts w:eastAsia="Arial" w:cstheme="minorHAnsi"/>
                  <w:color w:val="111111"/>
                </w:rPr>
                <w:t xml:space="preserve"> </w:t>
              </w:r>
              <w:r w:rsidRPr="00475A93">
                <w:rPr>
                  <w:rFonts w:eastAsia="Arial" w:cstheme="minorHAnsi"/>
                  <w:color w:val="111111"/>
                  <w:rPrChange w:id="3143" w:author="Author">
                    <w:rPr>
                      <w:rFonts w:ascii="Arial" w:eastAsia="Arial" w:hAnsi="Arial" w:cs="Arial"/>
                      <w:color w:val="111111"/>
                    </w:rPr>
                  </w:rPrChange>
                </w:rPr>
                <w:t>income)</w:t>
              </w:r>
            </w:ins>
          </w:p>
        </w:tc>
        <w:tc>
          <w:tcPr>
            <w:tcW w:w="897" w:type="pct"/>
            <w:tcPrChange w:id="3144" w:author="Author">
              <w:tcPr>
                <w:tcW w:w="1107" w:type="pct"/>
                <w:gridSpan w:val="3"/>
                <w:shd w:val="clear" w:color="auto" w:fill="FFFFFF"/>
                <w:tcMar>
                  <w:top w:w="0" w:type="dxa"/>
                  <w:left w:w="0" w:type="dxa"/>
                  <w:bottom w:w="0" w:type="dxa"/>
                  <w:right w:w="0" w:type="dxa"/>
                </w:tcMar>
              </w:tcPr>
            </w:tcPrChange>
          </w:tcPr>
          <w:p w14:paraId="70066428" w14:textId="77777777" w:rsidR="002D5415" w:rsidRPr="0068187B" w:rsidRDefault="002D5415">
            <w:pPr>
              <w:ind w:left="86" w:right="86"/>
              <w:contextualSpacing/>
              <w:jc w:val="right"/>
              <w:rPr>
                <w:ins w:id="3145" w:author="Author"/>
                <w:rFonts w:cstheme="minorHAnsi"/>
              </w:rPr>
              <w:pPrChange w:id="3146" w:author="Author">
                <w:pPr>
                  <w:spacing w:before="80" w:after="80"/>
                  <w:ind w:left="80" w:right="80"/>
                  <w:jc w:val="right"/>
                </w:pPr>
              </w:pPrChange>
            </w:pPr>
            <w:ins w:id="3147" w:author="Author">
              <w:r w:rsidRPr="00475A93">
                <w:rPr>
                  <w:rFonts w:eastAsia="Arial" w:cstheme="minorHAnsi"/>
                  <w:color w:val="111111"/>
                  <w:rPrChange w:id="3148" w:author="Author">
                    <w:rPr>
                      <w:rFonts w:ascii="Arial" w:eastAsia="Arial" w:hAnsi="Arial" w:cs="Arial"/>
                      <w:color w:val="111111"/>
                    </w:rPr>
                  </w:rPrChange>
                </w:rPr>
                <w:t xml:space="preserve">0.148    </w:t>
              </w:r>
            </w:ins>
          </w:p>
        </w:tc>
        <w:tc>
          <w:tcPr>
            <w:tcW w:w="897" w:type="pct"/>
            <w:tcPrChange w:id="3149" w:author="Author">
              <w:tcPr>
                <w:tcW w:w="1107" w:type="pct"/>
                <w:gridSpan w:val="3"/>
                <w:shd w:val="clear" w:color="auto" w:fill="FFFFFF"/>
                <w:tcMar>
                  <w:top w:w="0" w:type="dxa"/>
                  <w:left w:w="0" w:type="dxa"/>
                  <w:bottom w:w="0" w:type="dxa"/>
                  <w:right w:w="0" w:type="dxa"/>
                </w:tcMar>
              </w:tcPr>
            </w:tcPrChange>
          </w:tcPr>
          <w:p w14:paraId="403D4519" w14:textId="77777777" w:rsidR="002D5415" w:rsidRPr="0068187B" w:rsidRDefault="002D5415">
            <w:pPr>
              <w:ind w:left="86" w:right="86"/>
              <w:contextualSpacing/>
              <w:jc w:val="right"/>
              <w:rPr>
                <w:ins w:id="3150" w:author="Author"/>
                <w:rFonts w:cstheme="minorHAnsi"/>
              </w:rPr>
              <w:pPrChange w:id="3151" w:author="Author">
                <w:pPr>
                  <w:spacing w:before="80" w:after="80"/>
                  <w:ind w:left="80" w:right="80"/>
                  <w:jc w:val="right"/>
                </w:pPr>
              </w:pPrChange>
            </w:pPr>
            <w:ins w:id="3152" w:author="Author">
              <w:r w:rsidRPr="00475A93">
                <w:rPr>
                  <w:rFonts w:eastAsia="Arial" w:cstheme="minorHAnsi"/>
                  <w:color w:val="111111"/>
                  <w:rPrChange w:id="3153" w:author="Author">
                    <w:rPr>
                      <w:rFonts w:ascii="Arial" w:eastAsia="Arial" w:hAnsi="Arial" w:cs="Arial"/>
                      <w:color w:val="111111"/>
                    </w:rPr>
                  </w:rPrChange>
                </w:rPr>
                <w:t xml:space="preserve">-0.143    </w:t>
              </w:r>
            </w:ins>
          </w:p>
        </w:tc>
        <w:tc>
          <w:tcPr>
            <w:tcW w:w="897" w:type="pct"/>
            <w:tcPrChange w:id="3154" w:author="Author">
              <w:tcPr>
                <w:tcW w:w="1108" w:type="pct"/>
                <w:shd w:val="clear" w:color="auto" w:fill="FFFFFF"/>
                <w:tcMar>
                  <w:top w:w="0" w:type="dxa"/>
                  <w:left w:w="0" w:type="dxa"/>
                  <w:bottom w:w="0" w:type="dxa"/>
                  <w:right w:w="0" w:type="dxa"/>
                </w:tcMar>
              </w:tcPr>
            </w:tcPrChange>
          </w:tcPr>
          <w:p w14:paraId="09909F96" w14:textId="77777777" w:rsidR="002D5415" w:rsidRPr="0068187B" w:rsidRDefault="002D5415">
            <w:pPr>
              <w:ind w:left="86" w:right="86"/>
              <w:contextualSpacing/>
              <w:jc w:val="right"/>
              <w:rPr>
                <w:ins w:id="3155" w:author="Author"/>
                <w:rFonts w:cstheme="minorHAnsi"/>
              </w:rPr>
              <w:pPrChange w:id="3156" w:author="Author">
                <w:pPr>
                  <w:spacing w:before="80" w:after="80"/>
                  <w:ind w:left="80" w:right="80"/>
                  <w:jc w:val="right"/>
                </w:pPr>
              </w:pPrChange>
            </w:pPr>
            <w:ins w:id="3157" w:author="Author">
              <w:r w:rsidRPr="00475A93">
                <w:rPr>
                  <w:rFonts w:eastAsia="Arial" w:cstheme="minorHAnsi"/>
                  <w:color w:val="111111"/>
                  <w:rPrChange w:id="3158" w:author="Author">
                    <w:rPr>
                      <w:rFonts w:ascii="Arial" w:eastAsia="Arial" w:hAnsi="Arial" w:cs="Arial"/>
                      <w:color w:val="111111"/>
                    </w:rPr>
                  </w:rPrChange>
                </w:rPr>
                <w:t xml:space="preserve">        </w:t>
              </w:r>
            </w:ins>
          </w:p>
        </w:tc>
      </w:tr>
      <w:tr w:rsidR="002D5415" w:rsidRPr="00475A93" w14:paraId="236FCAFB" w14:textId="77777777" w:rsidTr="00667F7A">
        <w:tblPrEx>
          <w:tblPrExChange w:id="3159" w:author="Author">
            <w:tblPrEx>
              <w:tblW w:w="5000" w:type="pct"/>
            </w:tblPrEx>
          </w:tblPrExChange>
        </w:tblPrEx>
        <w:trPr>
          <w:trHeight w:val="288"/>
          <w:ins w:id="3160" w:author="Author"/>
          <w:trPrChange w:id="3161" w:author="Author">
            <w:trPr>
              <w:cantSplit/>
              <w:jc w:val="center"/>
            </w:trPr>
          </w:trPrChange>
        </w:trPr>
        <w:tc>
          <w:tcPr>
            <w:tcW w:w="2310" w:type="pct"/>
            <w:vMerge/>
            <w:tcPrChange w:id="3162" w:author="Author">
              <w:tcPr>
                <w:tcW w:w="1678" w:type="pct"/>
                <w:vMerge/>
                <w:shd w:val="clear" w:color="auto" w:fill="FFFFFF"/>
                <w:tcMar>
                  <w:top w:w="0" w:type="dxa"/>
                  <w:left w:w="0" w:type="dxa"/>
                  <w:bottom w:w="0" w:type="dxa"/>
                  <w:right w:w="0" w:type="dxa"/>
                </w:tcMar>
              </w:tcPr>
            </w:tcPrChange>
          </w:tcPr>
          <w:p w14:paraId="16FC1E43" w14:textId="77777777" w:rsidR="002D5415" w:rsidRPr="00475A93" w:rsidRDefault="002D5415">
            <w:pPr>
              <w:ind w:left="86" w:right="86"/>
              <w:contextualSpacing/>
              <w:rPr>
                <w:ins w:id="3163" w:author="Author"/>
                <w:rFonts w:cstheme="minorHAnsi"/>
                <w:rPrChange w:id="3164" w:author="Author">
                  <w:rPr>
                    <w:ins w:id="3165" w:author="Author"/>
                  </w:rPr>
                </w:rPrChange>
              </w:rPr>
              <w:pPrChange w:id="3166" w:author="Author">
                <w:pPr>
                  <w:spacing w:before="80" w:after="80"/>
                  <w:ind w:left="80" w:right="80"/>
                </w:pPr>
              </w:pPrChange>
            </w:pPr>
          </w:p>
        </w:tc>
        <w:tc>
          <w:tcPr>
            <w:tcW w:w="897" w:type="pct"/>
            <w:tcPrChange w:id="3167" w:author="Author">
              <w:tcPr>
                <w:tcW w:w="1107" w:type="pct"/>
                <w:gridSpan w:val="3"/>
                <w:shd w:val="clear" w:color="auto" w:fill="FFFFFF"/>
                <w:tcMar>
                  <w:top w:w="0" w:type="dxa"/>
                  <w:left w:w="0" w:type="dxa"/>
                  <w:bottom w:w="0" w:type="dxa"/>
                  <w:right w:w="0" w:type="dxa"/>
                </w:tcMar>
              </w:tcPr>
            </w:tcPrChange>
          </w:tcPr>
          <w:p w14:paraId="6121B13A" w14:textId="77777777" w:rsidR="002D5415" w:rsidRPr="0068187B" w:rsidRDefault="002D5415">
            <w:pPr>
              <w:ind w:left="86" w:right="86"/>
              <w:contextualSpacing/>
              <w:jc w:val="right"/>
              <w:rPr>
                <w:ins w:id="3168" w:author="Author"/>
                <w:rFonts w:cstheme="minorHAnsi"/>
              </w:rPr>
              <w:pPrChange w:id="3169" w:author="Author">
                <w:pPr>
                  <w:spacing w:before="80" w:after="80"/>
                  <w:ind w:left="80" w:right="80"/>
                  <w:jc w:val="right"/>
                </w:pPr>
              </w:pPrChange>
            </w:pPr>
            <w:ins w:id="3170" w:author="Author">
              <w:r w:rsidRPr="00475A93">
                <w:rPr>
                  <w:rFonts w:eastAsia="Arial" w:cstheme="minorHAnsi"/>
                  <w:color w:val="111111"/>
                  <w:rPrChange w:id="3171" w:author="Author">
                    <w:rPr>
                      <w:rFonts w:ascii="Arial" w:eastAsia="Arial" w:hAnsi="Arial" w:cs="Arial"/>
                      <w:color w:val="111111"/>
                    </w:rPr>
                  </w:rPrChange>
                </w:rPr>
                <w:t xml:space="preserve">(0.255)   </w:t>
              </w:r>
            </w:ins>
          </w:p>
        </w:tc>
        <w:tc>
          <w:tcPr>
            <w:tcW w:w="897" w:type="pct"/>
            <w:tcPrChange w:id="3172" w:author="Author">
              <w:tcPr>
                <w:tcW w:w="1107" w:type="pct"/>
                <w:gridSpan w:val="3"/>
                <w:shd w:val="clear" w:color="auto" w:fill="FFFFFF"/>
                <w:tcMar>
                  <w:top w:w="0" w:type="dxa"/>
                  <w:left w:w="0" w:type="dxa"/>
                  <w:bottom w:w="0" w:type="dxa"/>
                  <w:right w:w="0" w:type="dxa"/>
                </w:tcMar>
              </w:tcPr>
            </w:tcPrChange>
          </w:tcPr>
          <w:p w14:paraId="6498E372" w14:textId="77777777" w:rsidR="002D5415" w:rsidRPr="0068187B" w:rsidRDefault="002D5415">
            <w:pPr>
              <w:ind w:left="86" w:right="86"/>
              <w:contextualSpacing/>
              <w:jc w:val="right"/>
              <w:rPr>
                <w:ins w:id="3173" w:author="Author"/>
                <w:rFonts w:cstheme="minorHAnsi"/>
              </w:rPr>
              <w:pPrChange w:id="3174" w:author="Author">
                <w:pPr>
                  <w:spacing w:before="80" w:after="80"/>
                  <w:ind w:left="80" w:right="80"/>
                  <w:jc w:val="right"/>
                </w:pPr>
              </w:pPrChange>
            </w:pPr>
            <w:ins w:id="3175" w:author="Author">
              <w:r w:rsidRPr="00475A93">
                <w:rPr>
                  <w:rFonts w:eastAsia="Arial" w:cstheme="minorHAnsi"/>
                  <w:color w:val="111111"/>
                  <w:rPrChange w:id="3176" w:author="Author">
                    <w:rPr>
                      <w:rFonts w:ascii="Arial" w:eastAsia="Arial" w:hAnsi="Arial" w:cs="Arial"/>
                      <w:color w:val="111111"/>
                    </w:rPr>
                  </w:rPrChange>
                </w:rPr>
                <w:t xml:space="preserve">(0.291)   </w:t>
              </w:r>
            </w:ins>
          </w:p>
        </w:tc>
        <w:tc>
          <w:tcPr>
            <w:tcW w:w="897" w:type="pct"/>
            <w:tcPrChange w:id="3177" w:author="Author">
              <w:tcPr>
                <w:tcW w:w="1108" w:type="pct"/>
                <w:shd w:val="clear" w:color="auto" w:fill="FFFFFF"/>
                <w:tcMar>
                  <w:top w:w="0" w:type="dxa"/>
                  <w:left w:w="0" w:type="dxa"/>
                  <w:bottom w:w="0" w:type="dxa"/>
                  <w:right w:w="0" w:type="dxa"/>
                </w:tcMar>
              </w:tcPr>
            </w:tcPrChange>
          </w:tcPr>
          <w:p w14:paraId="585A8366" w14:textId="77777777" w:rsidR="002D5415" w:rsidRPr="0068187B" w:rsidRDefault="002D5415">
            <w:pPr>
              <w:ind w:left="86" w:right="86"/>
              <w:contextualSpacing/>
              <w:jc w:val="right"/>
              <w:rPr>
                <w:ins w:id="3178" w:author="Author"/>
                <w:rFonts w:cstheme="minorHAnsi"/>
              </w:rPr>
              <w:pPrChange w:id="3179" w:author="Author">
                <w:pPr>
                  <w:spacing w:before="80" w:after="80"/>
                  <w:ind w:left="80" w:right="80"/>
                  <w:jc w:val="right"/>
                </w:pPr>
              </w:pPrChange>
            </w:pPr>
            <w:ins w:id="3180" w:author="Author">
              <w:r w:rsidRPr="00475A93">
                <w:rPr>
                  <w:rFonts w:eastAsia="Arial" w:cstheme="minorHAnsi"/>
                  <w:color w:val="111111"/>
                  <w:rPrChange w:id="3181" w:author="Author">
                    <w:rPr>
                      <w:rFonts w:ascii="Arial" w:eastAsia="Arial" w:hAnsi="Arial" w:cs="Arial"/>
                      <w:color w:val="111111"/>
                    </w:rPr>
                  </w:rPrChange>
                </w:rPr>
                <w:t xml:space="preserve">        </w:t>
              </w:r>
            </w:ins>
          </w:p>
        </w:tc>
      </w:tr>
      <w:tr w:rsidR="002D5415" w:rsidRPr="00475A93" w14:paraId="3208D0AE" w14:textId="77777777" w:rsidTr="00667F7A">
        <w:tblPrEx>
          <w:tblPrExChange w:id="3182" w:author="Author">
            <w:tblPrEx>
              <w:tblW w:w="5000" w:type="pct"/>
            </w:tblPrEx>
          </w:tblPrExChange>
        </w:tblPrEx>
        <w:trPr>
          <w:trHeight w:val="288"/>
          <w:ins w:id="3183" w:author="Author"/>
          <w:trPrChange w:id="3184" w:author="Author">
            <w:trPr>
              <w:cantSplit/>
              <w:jc w:val="center"/>
            </w:trPr>
          </w:trPrChange>
        </w:trPr>
        <w:tc>
          <w:tcPr>
            <w:tcW w:w="2310" w:type="pct"/>
            <w:vMerge w:val="restart"/>
            <w:tcPrChange w:id="3185" w:author="Author">
              <w:tcPr>
                <w:tcW w:w="1678" w:type="pct"/>
                <w:vMerge w:val="restart"/>
                <w:shd w:val="clear" w:color="auto" w:fill="FFFFFF"/>
                <w:tcMar>
                  <w:top w:w="0" w:type="dxa"/>
                  <w:left w:w="0" w:type="dxa"/>
                  <w:bottom w:w="0" w:type="dxa"/>
                  <w:right w:w="0" w:type="dxa"/>
                </w:tcMar>
              </w:tcPr>
            </w:tcPrChange>
          </w:tcPr>
          <w:p w14:paraId="12CABA61" w14:textId="0D622526" w:rsidR="002D5415" w:rsidRPr="0068187B" w:rsidRDefault="002D5415">
            <w:pPr>
              <w:ind w:left="86" w:right="86"/>
              <w:contextualSpacing/>
              <w:rPr>
                <w:ins w:id="3186" w:author="Author"/>
                <w:rFonts w:cstheme="minorHAnsi"/>
              </w:rPr>
              <w:pPrChange w:id="3187" w:author="Author">
                <w:pPr>
                  <w:spacing w:before="80" w:after="80"/>
                  <w:ind w:left="80" w:right="80"/>
                </w:pPr>
              </w:pPrChange>
            </w:pPr>
            <w:ins w:id="3188" w:author="Author">
              <w:r w:rsidRPr="00D864B0">
                <w:rPr>
                  <w:bCs/>
                </w:rPr>
                <w:t>educational attainment</w:t>
              </w:r>
            </w:ins>
          </w:p>
        </w:tc>
        <w:tc>
          <w:tcPr>
            <w:tcW w:w="897" w:type="pct"/>
            <w:tcPrChange w:id="3189" w:author="Author">
              <w:tcPr>
                <w:tcW w:w="1107" w:type="pct"/>
                <w:gridSpan w:val="3"/>
                <w:shd w:val="clear" w:color="auto" w:fill="FFFFFF"/>
                <w:tcMar>
                  <w:top w:w="0" w:type="dxa"/>
                  <w:left w:w="0" w:type="dxa"/>
                  <w:bottom w:w="0" w:type="dxa"/>
                  <w:right w:w="0" w:type="dxa"/>
                </w:tcMar>
              </w:tcPr>
            </w:tcPrChange>
          </w:tcPr>
          <w:p w14:paraId="065CE1C0" w14:textId="77777777" w:rsidR="002D5415" w:rsidRPr="0068187B" w:rsidRDefault="002D5415">
            <w:pPr>
              <w:ind w:left="86" w:right="86"/>
              <w:contextualSpacing/>
              <w:jc w:val="right"/>
              <w:rPr>
                <w:ins w:id="3190" w:author="Author"/>
                <w:rFonts w:cstheme="minorHAnsi"/>
              </w:rPr>
              <w:pPrChange w:id="3191" w:author="Author">
                <w:pPr>
                  <w:spacing w:before="80" w:after="80"/>
                  <w:ind w:left="80" w:right="80"/>
                  <w:jc w:val="right"/>
                </w:pPr>
              </w:pPrChange>
            </w:pPr>
            <w:ins w:id="3192" w:author="Author">
              <w:r w:rsidRPr="00475A93">
                <w:rPr>
                  <w:rFonts w:eastAsia="Arial" w:cstheme="minorHAnsi"/>
                  <w:color w:val="111111"/>
                  <w:rPrChange w:id="3193" w:author="Author">
                    <w:rPr>
                      <w:rFonts w:ascii="Arial" w:eastAsia="Arial" w:hAnsi="Arial" w:cs="Arial"/>
                      <w:color w:val="111111"/>
                    </w:rPr>
                  </w:rPrChange>
                </w:rPr>
                <w:t xml:space="preserve">0.008    </w:t>
              </w:r>
            </w:ins>
          </w:p>
        </w:tc>
        <w:tc>
          <w:tcPr>
            <w:tcW w:w="897" w:type="pct"/>
            <w:tcPrChange w:id="3194" w:author="Author">
              <w:tcPr>
                <w:tcW w:w="1107" w:type="pct"/>
                <w:gridSpan w:val="3"/>
                <w:shd w:val="clear" w:color="auto" w:fill="FFFFFF"/>
                <w:tcMar>
                  <w:top w:w="0" w:type="dxa"/>
                  <w:left w:w="0" w:type="dxa"/>
                  <w:bottom w:w="0" w:type="dxa"/>
                  <w:right w:w="0" w:type="dxa"/>
                </w:tcMar>
              </w:tcPr>
            </w:tcPrChange>
          </w:tcPr>
          <w:p w14:paraId="344D334E" w14:textId="77777777" w:rsidR="002D5415" w:rsidRPr="0068187B" w:rsidRDefault="002D5415">
            <w:pPr>
              <w:ind w:left="86" w:right="86"/>
              <w:contextualSpacing/>
              <w:jc w:val="right"/>
              <w:rPr>
                <w:ins w:id="3195" w:author="Author"/>
                <w:rFonts w:cstheme="minorHAnsi"/>
              </w:rPr>
              <w:pPrChange w:id="3196" w:author="Author">
                <w:pPr>
                  <w:spacing w:before="80" w:after="80"/>
                  <w:ind w:left="80" w:right="80"/>
                  <w:jc w:val="right"/>
                </w:pPr>
              </w:pPrChange>
            </w:pPr>
            <w:ins w:id="3197" w:author="Author">
              <w:r w:rsidRPr="00475A93">
                <w:rPr>
                  <w:rFonts w:eastAsia="Arial" w:cstheme="minorHAnsi"/>
                  <w:color w:val="111111"/>
                  <w:rPrChange w:id="3198" w:author="Author">
                    <w:rPr>
                      <w:rFonts w:ascii="Arial" w:eastAsia="Arial" w:hAnsi="Arial" w:cs="Arial"/>
                      <w:color w:val="111111"/>
                    </w:rPr>
                  </w:rPrChange>
                </w:rPr>
                <w:t xml:space="preserve">-0.000    </w:t>
              </w:r>
            </w:ins>
          </w:p>
        </w:tc>
        <w:tc>
          <w:tcPr>
            <w:tcW w:w="897" w:type="pct"/>
            <w:tcPrChange w:id="3199" w:author="Author">
              <w:tcPr>
                <w:tcW w:w="1108" w:type="pct"/>
                <w:shd w:val="clear" w:color="auto" w:fill="FFFFFF"/>
                <w:tcMar>
                  <w:top w:w="0" w:type="dxa"/>
                  <w:left w:w="0" w:type="dxa"/>
                  <w:bottom w:w="0" w:type="dxa"/>
                  <w:right w:w="0" w:type="dxa"/>
                </w:tcMar>
              </w:tcPr>
            </w:tcPrChange>
          </w:tcPr>
          <w:p w14:paraId="10B605CA" w14:textId="77777777" w:rsidR="002D5415" w:rsidRPr="0068187B" w:rsidRDefault="002D5415">
            <w:pPr>
              <w:ind w:left="86" w:right="86"/>
              <w:contextualSpacing/>
              <w:jc w:val="right"/>
              <w:rPr>
                <w:ins w:id="3200" w:author="Author"/>
                <w:rFonts w:cstheme="minorHAnsi"/>
              </w:rPr>
              <w:pPrChange w:id="3201" w:author="Author">
                <w:pPr>
                  <w:spacing w:before="80" w:after="80"/>
                  <w:ind w:left="80" w:right="80"/>
                  <w:jc w:val="right"/>
                </w:pPr>
              </w:pPrChange>
            </w:pPr>
            <w:ins w:id="3202" w:author="Author">
              <w:r w:rsidRPr="00475A93">
                <w:rPr>
                  <w:rFonts w:eastAsia="Arial" w:cstheme="minorHAnsi"/>
                  <w:color w:val="111111"/>
                  <w:rPrChange w:id="3203" w:author="Author">
                    <w:rPr>
                      <w:rFonts w:ascii="Arial" w:eastAsia="Arial" w:hAnsi="Arial" w:cs="Arial"/>
                      <w:color w:val="111111"/>
                    </w:rPr>
                  </w:rPrChange>
                </w:rPr>
                <w:t xml:space="preserve">        </w:t>
              </w:r>
            </w:ins>
          </w:p>
        </w:tc>
      </w:tr>
      <w:tr w:rsidR="002D5415" w:rsidRPr="00475A93" w14:paraId="6F9E2E29" w14:textId="77777777" w:rsidTr="00667F7A">
        <w:tblPrEx>
          <w:tblPrExChange w:id="3204" w:author="Author">
            <w:tblPrEx>
              <w:tblW w:w="5000" w:type="pct"/>
            </w:tblPrEx>
          </w:tblPrExChange>
        </w:tblPrEx>
        <w:trPr>
          <w:trHeight w:val="288"/>
          <w:ins w:id="3205" w:author="Author"/>
          <w:trPrChange w:id="3206" w:author="Author">
            <w:trPr>
              <w:cantSplit/>
              <w:jc w:val="center"/>
            </w:trPr>
          </w:trPrChange>
        </w:trPr>
        <w:tc>
          <w:tcPr>
            <w:tcW w:w="2310" w:type="pct"/>
            <w:vMerge/>
            <w:tcPrChange w:id="3207" w:author="Author">
              <w:tcPr>
                <w:tcW w:w="1678" w:type="pct"/>
                <w:vMerge/>
                <w:shd w:val="clear" w:color="auto" w:fill="FFFFFF"/>
                <w:tcMar>
                  <w:top w:w="0" w:type="dxa"/>
                  <w:left w:w="0" w:type="dxa"/>
                  <w:bottom w:w="0" w:type="dxa"/>
                  <w:right w:w="0" w:type="dxa"/>
                </w:tcMar>
              </w:tcPr>
            </w:tcPrChange>
          </w:tcPr>
          <w:p w14:paraId="173A62D4" w14:textId="77777777" w:rsidR="002D5415" w:rsidRPr="00475A93" w:rsidRDefault="002D5415">
            <w:pPr>
              <w:ind w:left="86" w:right="86"/>
              <w:contextualSpacing/>
              <w:rPr>
                <w:ins w:id="3208" w:author="Author"/>
                <w:rFonts w:cstheme="minorHAnsi"/>
                <w:rPrChange w:id="3209" w:author="Author">
                  <w:rPr>
                    <w:ins w:id="3210" w:author="Author"/>
                  </w:rPr>
                </w:rPrChange>
              </w:rPr>
              <w:pPrChange w:id="3211" w:author="Author">
                <w:pPr>
                  <w:spacing w:before="80" w:after="80"/>
                  <w:ind w:left="80" w:right="80"/>
                </w:pPr>
              </w:pPrChange>
            </w:pPr>
          </w:p>
        </w:tc>
        <w:tc>
          <w:tcPr>
            <w:tcW w:w="897" w:type="pct"/>
            <w:tcPrChange w:id="3212" w:author="Author">
              <w:tcPr>
                <w:tcW w:w="1107" w:type="pct"/>
                <w:gridSpan w:val="3"/>
                <w:shd w:val="clear" w:color="auto" w:fill="FFFFFF"/>
                <w:tcMar>
                  <w:top w:w="0" w:type="dxa"/>
                  <w:left w:w="0" w:type="dxa"/>
                  <w:bottom w:w="0" w:type="dxa"/>
                  <w:right w:w="0" w:type="dxa"/>
                </w:tcMar>
              </w:tcPr>
            </w:tcPrChange>
          </w:tcPr>
          <w:p w14:paraId="35EE1AA9" w14:textId="77777777" w:rsidR="002D5415" w:rsidRPr="0068187B" w:rsidRDefault="002D5415">
            <w:pPr>
              <w:ind w:left="86" w:right="86"/>
              <w:contextualSpacing/>
              <w:jc w:val="right"/>
              <w:rPr>
                <w:ins w:id="3213" w:author="Author"/>
                <w:rFonts w:cstheme="minorHAnsi"/>
              </w:rPr>
              <w:pPrChange w:id="3214" w:author="Author">
                <w:pPr>
                  <w:spacing w:before="80" w:after="80"/>
                  <w:ind w:left="80" w:right="80"/>
                  <w:jc w:val="right"/>
                </w:pPr>
              </w:pPrChange>
            </w:pPr>
            <w:ins w:id="3215" w:author="Author">
              <w:r w:rsidRPr="00475A93">
                <w:rPr>
                  <w:rFonts w:eastAsia="Arial" w:cstheme="minorHAnsi"/>
                  <w:color w:val="111111"/>
                  <w:rPrChange w:id="3216" w:author="Author">
                    <w:rPr>
                      <w:rFonts w:ascii="Arial" w:eastAsia="Arial" w:hAnsi="Arial" w:cs="Arial"/>
                      <w:color w:val="111111"/>
                    </w:rPr>
                  </w:rPrChange>
                </w:rPr>
                <w:t xml:space="preserve">(0.008)   </w:t>
              </w:r>
            </w:ins>
          </w:p>
        </w:tc>
        <w:tc>
          <w:tcPr>
            <w:tcW w:w="897" w:type="pct"/>
            <w:tcPrChange w:id="3217" w:author="Author">
              <w:tcPr>
                <w:tcW w:w="1107" w:type="pct"/>
                <w:gridSpan w:val="3"/>
                <w:shd w:val="clear" w:color="auto" w:fill="FFFFFF"/>
                <w:tcMar>
                  <w:top w:w="0" w:type="dxa"/>
                  <w:left w:w="0" w:type="dxa"/>
                  <w:bottom w:w="0" w:type="dxa"/>
                  <w:right w:w="0" w:type="dxa"/>
                </w:tcMar>
              </w:tcPr>
            </w:tcPrChange>
          </w:tcPr>
          <w:p w14:paraId="0A818F5A" w14:textId="77777777" w:rsidR="002D5415" w:rsidRPr="0068187B" w:rsidRDefault="002D5415">
            <w:pPr>
              <w:ind w:left="86" w:right="86"/>
              <w:contextualSpacing/>
              <w:jc w:val="right"/>
              <w:rPr>
                <w:ins w:id="3218" w:author="Author"/>
                <w:rFonts w:cstheme="minorHAnsi"/>
              </w:rPr>
              <w:pPrChange w:id="3219" w:author="Author">
                <w:pPr>
                  <w:spacing w:before="80" w:after="80"/>
                  <w:ind w:left="80" w:right="80"/>
                  <w:jc w:val="right"/>
                </w:pPr>
              </w:pPrChange>
            </w:pPr>
            <w:ins w:id="3220" w:author="Author">
              <w:r w:rsidRPr="00475A93">
                <w:rPr>
                  <w:rFonts w:eastAsia="Arial" w:cstheme="minorHAnsi"/>
                  <w:color w:val="111111"/>
                  <w:rPrChange w:id="3221" w:author="Author">
                    <w:rPr>
                      <w:rFonts w:ascii="Arial" w:eastAsia="Arial" w:hAnsi="Arial" w:cs="Arial"/>
                      <w:color w:val="111111"/>
                    </w:rPr>
                  </w:rPrChange>
                </w:rPr>
                <w:t xml:space="preserve">(0.009)   </w:t>
              </w:r>
            </w:ins>
          </w:p>
        </w:tc>
        <w:tc>
          <w:tcPr>
            <w:tcW w:w="897" w:type="pct"/>
            <w:tcPrChange w:id="3222" w:author="Author">
              <w:tcPr>
                <w:tcW w:w="1108" w:type="pct"/>
                <w:shd w:val="clear" w:color="auto" w:fill="FFFFFF"/>
                <w:tcMar>
                  <w:top w:w="0" w:type="dxa"/>
                  <w:left w:w="0" w:type="dxa"/>
                  <w:bottom w:w="0" w:type="dxa"/>
                  <w:right w:w="0" w:type="dxa"/>
                </w:tcMar>
              </w:tcPr>
            </w:tcPrChange>
          </w:tcPr>
          <w:p w14:paraId="27652DE3" w14:textId="77777777" w:rsidR="002D5415" w:rsidRPr="0068187B" w:rsidRDefault="002D5415">
            <w:pPr>
              <w:ind w:left="86" w:right="86"/>
              <w:contextualSpacing/>
              <w:jc w:val="right"/>
              <w:rPr>
                <w:ins w:id="3223" w:author="Author"/>
                <w:rFonts w:cstheme="minorHAnsi"/>
              </w:rPr>
              <w:pPrChange w:id="3224" w:author="Author">
                <w:pPr>
                  <w:spacing w:before="80" w:after="80"/>
                  <w:ind w:left="80" w:right="80"/>
                  <w:jc w:val="right"/>
                </w:pPr>
              </w:pPrChange>
            </w:pPr>
            <w:ins w:id="3225" w:author="Author">
              <w:r w:rsidRPr="00475A93">
                <w:rPr>
                  <w:rFonts w:eastAsia="Arial" w:cstheme="minorHAnsi"/>
                  <w:color w:val="111111"/>
                  <w:rPrChange w:id="3226" w:author="Author">
                    <w:rPr>
                      <w:rFonts w:ascii="Arial" w:eastAsia="Arial" w:hAnsi="Arial" w:cs="Arial"/>
                      <w:color w:val="111111"/>
                    </w:rPr>
                  </w:rPrChange>
                </w:rPr>
                <w:t xml:space="preserve">        </w:t>
              </w:r>
            </w:ins>
          </w:p>
        </w:tc>
      </w:tr>
      <w:tr w:rsidR="002D5415" w:rsidRPr="00475A93" w14:paraId="47BA8DA1" w14:textId="77777777" w:rsidTr="00667F7A">
        <w:tblPrEx>
          <w:tblPrExChange w:id="3227" w:author="Author">
            <w:tblPrEx>
              <w:tblW w:w="5000" w:type="pct"/>
            </w:tblPrEx>
          </w:tblPrExChange>
        </w:tblPrEx>
        <w:trPr>
          <w:trHeight w:val="288"/>
          <w:ins w:id="3228" w:author="Author"/>
          <w:trPrChange w:id="3229" w:author="Author">
            <w:trPr>
              <w:cantSplit/>
              <w:jc w:val="center"/>
            </w:trPr>
          </w:trPrChange>
        </w:trPr>
        <w:tc>
          <w:tcPr>
            <w:tcW w:w="2310" w:type="pct"/>
            <w:vMerge w:val="restart"/>
            <w:tcPrChange w:id="3230" w:author="Author">
              <w:tcPr>
                <w:tcW w:w="1678" w:type="pct"/>
                <w:vMerge w:val="restart"/>
                <w:shd w:val="clear" w:color="auto" w:fill="FFFFFF"/>
                <w:tcMar>
                  <w:top w:w="0" w:type="dxa"/>
                  <w:left w:w="0" w:type="dxa"/>
                  <w:bottom w:w="0" w:type="dxa"/>
                  <w:right w:w="0" w:type="dxa"/>
                </w:tcMar>
              </w:tcPr>
            </w:tcPrChange>
          </w:tcPr>
          <w:p w14:paraId="225DCCCA" w14:textId="44D85A5F" w:rsidR="002D5415" w:rsidRPr="0068187B" w:rsidRDefault="002D5415">
            <w:pPr>
              <w:ind w:left="86" w:right="86"/>
              <w:contextualSpacing/>
              <w:rPr>
                <w:ins w:id="3231" w:author="Author"/>
                <w:rFonts w:cstheme="minorHAnsi"/>
              </w:rPr>
              <w:pPrChange w:id="3232" w:author="Author">
                <w:pPr>
                  <w:spacing w:before="80" w:after="80"/>
                  <w:ind w:left="80" w:right="80"/>
                </w:pPr>
              </w:pPrChange>
            </w:pPr>
            <w:ins w:id="3233" w:author="Author">
              <w:r w:rsidRPr="002D5415">
                <w:rPr>
                  <w:rFonts w:eastAsia="Arial" w:cstheme="minorHAnsi"/>
                  <w:color w:val="111111"/>
                </w:rPr>
                <w:t>R&amp;D expenditure</w:t>
              </w:r>
            </w:ins>
          </w:p>
        </w:tc>
        <w:tc>
          <w:tcPr>
            <w:tcW w:w="897" w:type="pct"/>
            <w:tcPrChange w:id="3234" w:author="Author">
              <w:tcPr>
                <w:tcW w:w="1107" w:type="pct"/>
                <w:gridSpan w:val="3"/>
                <w:shd w:val="clear" w:color="auto" w:fill="FFFFFF"/>
                <w:tcMar>
                  <w:top w:w="0" w:type="dxa"/>
                  <w:left w:w="0" w:type="dxa"/>
                  <w:bottom w:w="0" w:type="dxa"/>
                  <w:right w:w="0" w:type="dxa"/>
                </w:tcMar>
              </w:tcPr>
            </w:tcPrChange>
          </w:tcPr>
          <w:p w14:paraId="03861876" w14:textId="77777777" w:rsidR="002D5415" w:rsidRPr="0068187B" w:rsidRDefault="002D5415">
            <w:pPr>
              <w:ind w:left="86" w:right="86"/>
              <w:contextualSpacing/>
              <w:jc w:val="right"/>
              <w:rPr>
                <w:ins w:id="3235" w:author="Author"/>
                <w:rFonts w:cstheme="minorHAnsi"/>
              </w:rPr>
              <w:pPrChange w:id="3236" w:author="Author">
                <w:pPr>
                  <w:spacing w:before="80" w:after="80"/>
                  <w:ind w:left="80" w:right="80"/>
                  <w:jc w:val="right"/>
                </w:pPr>
              </w:pPrChange>
            </w:pPr>
            <w:ins w:id="3237" w:author="Author">
              <w:r w:rsidRPr="00475A93">
                <w:rPr>
                  <w:rFonts w:eastAsia="Arial" w:cstheme="minorHAnsi"/>
                  <w:color w:val="111111"/>
                  <w:rPrChange w:id="3238" w:author="Author">
                    <w:rPr>
                      <w:rFonts w:ascii="Arial" w:eastAsia="Arial" w:hAnsi="Arial" w:cs="Arial"/>
                      <w:color w:val="111111"/>
                    </w:rPr>
                  </w:rPrChange>
                </w:rPr>
                <w:t xml:space="preserve">-0.253 ** </w:t>
              </w:r>
            </w:ins>
          </w:p>
        </w:tc>
        <w:tc>
          <w:tcPr>
            <w:tcW w:w="897" w:type="pct"/>
            <w:tcPrChange w:id="3239" w:author="Author">
              <w:tcPr>
                <w:tcW w:w="1107" w:type="pct"/>
                <w:gridSpan w:val="3"/>
                <w:shd w:val="clear" w:color="auto" w:fill="FFFFFF"/>
                <w:tcMar>
                  <w:top w:w="0" w:type="dxa"/>
                  <w:left w:w="0" w:type="dxa"/>
                  <w:bottom w:w="0" w:type="dxa"/>
                  <w:right w:w="0" w:type="dxa"/>
                </w:tcMar>
              </w:tcPr>
            </w:tcPrChange>
          </w:tcPr>
          <w:p w14:paraId="4A650763" w14:textId="77777777" w:rsidR="002D5415" w:rsidRPr="0068187B" w:rsidRDefault="002D5415">
            <w:pPr>
              <w:ind w:left="86" w:right="86"/>
              <w:contextualSpacing/>
              <w:jc w:val="right"/>
              <w:rPr>
                <w:ins w:id="3240" w:author="Author"/>
                <w:rFonts w:cstheme="minorHAnsi"/>
              </w:rPr>
              <w:pPrChange w:id="3241" w:author="Author">
                <w:pPr>
                  <w:spacing w:before="80" w:after="80"/>
                  <w:ind w:left="80" w:right="80"/>
                  <w:jc w:val="right"/>
                </w:pPr>
              </w:pPrChange>
            </w:pPr>
            <w:ins w:id="3242" w:author="Author">
              <w:r w:rsidRPr="00475A93">
                <w:rPr>
                  <w:rFonts w:eastAsia="Arial" w:cstheme="minorHAnsi"/>
                  <w:color w:val="111111"/>
                  <w:rPrChange w:id="3243" w:author="Author">
                    <w:rPr>
                      <w:rFonts w:ascii="Arial" w:eastAsia="Arial" w:hAnsi="Arial" w:cs="Arial"/>
                      <w:color w:val="111111"/>
                    </w:rPr>
                  </w:rPrChange>
                </w:rPr>
                <w:t>-0.310 ***</w:t>
              </w:r>
            </w:ins>
          </w:p>
        </w:tc>
        <w:tc>
          <w:tcPr>
            <w:tcW w:w="897" w:type="pct"/>
            <w:tcPrChange w:id="3244" w:author="Author">
              <w:tcPr>
                <w:tcW w:w="1108" w:type="pct"/>
                <w:shd w:val="clear" w:color="auto" w:fill="FFFFFF"/>
                <w:tcMar>
                  <w:top w:w="0" w:type="dxa"/>
                  <w:left w:w="0" w:type="dxa"/>
                  <w:bottom w:w="0" w:type="dxa"/>
                  <w:right w:w="0" w:type="dxa"/>
                </w:tcMar>
              </w:tcPr>
            </w:tcPrChange>
          </w:tcPr>
          <w:p w14:paraId="20D9345D" w14:textId="77777777" w:rsidR="002D5415" w:rsidRPr="0068187B" w:rsidRDefault="002D5415">
            <w:pPr>
              <w:ind w:left="86" w:right="86"/>
              <w:contextualSpacing/>
              <w:jc w:val="right"/>
              <w:rPr>
                <w:ins w:id="3245" w:author="Author"/>
                <w:rFonts w:cstheme="minorHAnsi"/>
              </w:rPr>
              <w:pPrChange w:id="3246" w:author="Author">
                <w:pPr>
                  <w:spacing w:before="80" w:after="80"/>
                  <w:ind w:left="80" w:right="80"/>
                  <w:jc w:val="right"/>
                </w:pPr>
              </w:pPrChange>
            </w:pPr>
            <w:ins w:id="3247" w:author="Author">
              <w:r w:rsidRPr="00475A93">
                <w:rPr>
                  <w:rFonts w:eastAsia="Arial" w:cstheme="minorHAnsi"/>
                  <w:color w:val="111111"/>
                  <w:rPrChange w:id="3248" w:author="Author">
                    <w:rPr>
                      <w:rFonts w:ascii="Arial" w:eastAsia="Arial" w:hAnsi="Arial" w:cs="Arial"/>
                      <w:color w:val="111111"/>
                    </w:rPr>
                  </w:rPrChange>
                </w:rPr>
                <w:t xml:space="preserve">-0.155    </w:t>
              </w:r>
            </w:ins>
          </w:p>
        </w:tc>
      </w:tr>
      <w:tr w:rsidR="002D5415" w:rsidRPr="00475A93" w14:paraId="3CDE9914" w14:textId="77777777" w:rsidTr="00667F7A">
        <w:tblPrEx>
          <w:tblPrExChange w:id="3249" w:author="Author">
            <w:tblPrEx>
              <w:tblW w:w="5000" w:type="pct"/>
            </w:tblPrEx>
          </w:tblPrExChange>
        </w:tblPrEx>
        <w:trPr>
          <w:trHeight w:val="288"/>
          <w:ins w:id="3250" w:author="Author"/>
          <w:trPrChange w:id="3251" w:author="Author">
            <w:trPr>
              <w:cantSplit/>
              <w:jc w:val="center"/>
            </w:trPr>
          </w:trPrChange>
        </w:trPr>
        <w:tc>
          <w:tcPr>
            <w:tcW w:w="2310" w:type="pct"/>
            <w:vMerge/>
            <w:tcPrChange w:id="3252" w:author="Author">
              <w:tcPr>
                <w:tcW w:w="1678" w:type="pct"/>
                <w:vMerge/>
                <w:shd w:val="clear" w:color="auto" w:fill="FFFFFF"/>
                <w:tcMar>
                  <w:top w:w="0" w:type="dxa"/>
                  <w:left w:w="0" w:type="dxa"/>
                  <w:bottom w:w="0" w:type="dxa"/>
                  <w:right w:w="0" w:type="dxa"/>
                </w:tcMar>
              </w:tcPr>
            </w:tcPrChange>
          </w:tcPr>
          <w:p w14:paraId="5AD83C05" w14:textId="77777777" w:rsidR="002D5415" w:rsidRPr="00475A93" w:rsidRDefault="002D5415">
            <w:pPr>
              <w:ind w:left="86" w:right="86"/>
              <w:contextualSpacing/>
              <w:rPr>
                <w:ins w:id="3253" w:author="Author"/>
                <w:rFonts w:cstheme="minorHAnsi"/>
                <w:rPrChange w:id="3254" w:author="Author">
                  <w:rPr>
                    <w:ins w:id="3255" w:author="Author"/>
                  </w:rPr>
                </w:rPrChange>
              </w:rPr>
              <w:pPrChange w:id="3256" w:author="Author">
                <w:pPr>
                  <w:spacing w:before="80" w:after="80"/>
                  <w:ind w:left="80" w:right="80"/>
                </w:pPr>
              </w:pPrChange>
            </w:pPr>
          </w:p>
        </w:tc>
        <w:tc>
          <w:tcPr>
            <w:tcW w:w="897" w:type="pct"/>
            <w:tcPrChange w:id="3257" w:author="Author">
              <w:tcPr>
                <w:tcW w:w="1107" w:type="pct"/>
                <w:gridSpan w:val="3"/>
                <w:shd w:val="clear" w:color="auto" w:fill="FFFFFF"/>
                <w:tcMar>
                  <w:top w:w="0" w:type="dxa"/>
                  <w:left w:w="0" w:type="dxa"/>
                  <w:bottom w:w="0" w:type="dxa"/>
                  <w:right w:w="0" w:type="dxa"/>
                </w:tcMar>
              </w:tcPr>
            </w:tcPrChange>
          </w:tcPr>
          <w:p w14:paraId="34836030" w14:textId="77777777" w:rsidR="002D5415" w:rsidRPr="0068187B" w:rsidRDefault="002D5415">
            <w:pPr>
              <w:ind w:left="86" w:right="86"/>
              <w:contextualSpacing/>
              <w:jc w:val="right"/>
              <w:rPr>
                <w:ins w:id="3258" w:author="Author"/>
                <w:rFonts w:cstheme="minorHAnsi"/>
              </w:rPr>
              <w:pPrChange w:id="3259" w:author="Author">
                <w:pPr>
                  <w:spacing w:before="80" w:after="80"/>
                  <w:ind w:left="80" w:right="80"/>
                  <w:jc w:val="right"/>
                </w:pPr>
              </w:pPrChange>
            </w:pPr>
            <w:ins w:id="3260" w:author="Author">
              <w:r w:rsidRPr="00475A93">
                <w:rPr>
                  <w:rFonts w:eastAsia="Arial" w:cstheme="minorHAnsi"/>
                  <w:color w:val="111111"/>
                  <w:rPrChange w:id="3261" w:author="Author">
                    <w:rPr>
                      <w:rFonts w:ascii="Arial" w:eastAsia="Arial" w:hAnsi="Arial" w:cs="Arial"/>
                      <w:color w:val="111111"/>
                    </w:rPr>
                  </w:rPrChange>
                </w:rPr>
                <w:t xml:space="preserve">(0.079)   </w:t>
              </w:r>
            </w:ins>
          </w:p>
        </w:tc>
        <w:tc>
          <w:tcPr>
            <w:tcW w:w="897" w:type="pct"/>
            <w:tcPrChange w:id="3262" w:author="Author">
              <w:tcPr>
                <w:tcW w:w="1107" w:type="pct"/>
                <w:gridSpan w:val="3"/>
                <w:shd w:val="clear" w:color="auto" w:fill="FFFFFF"/>
                <w:tcMar>
                  <w:top w:w="0" w:type="dxa"/>
                  <w:left w:w="0" w:type="dxa"/>
                  <w:bottom w:w="0" w:type="dxa"/>
                  <w:right w:w="0" w:type="dxa"/>
                </w:tcMar>
              </w:tcPr>
            </w:tcPrChange>
          </w:tcPr>
          <w:p w14:paraId="2F0DD925" w14:textId="77777777" w:rsidR="002D5415" w:rsidRPr="0068187B" w:rsidRDefault="002D5415">
            <w:pPr>
              <w:ind w:left="86" w:right="86"/>
              <w:contextualSpacing/>
              <w:jc w:val="right"/>
              <w:rPr>
                <w:ins w:id="3263" w:author="Author"/>
                <w:rFonts w:cstheme="minorHAnsi"/>
              </w:rPr>
              <w:pPrChange w:id="3264" w:author="Author">
                <w:pPr>
                  <w:spacing w:before="80" w:after="80"/>
                  <w:ind w:left="80" w:right="80"/>
                  <w:jc w:val="right"/>
                </w:pPr>
              </w:pPrChange>
            </w:pPr>
            <w:ins w:id="3265" w:author="Author">
              <w:r w:rsidRPr="00475A93">
                <w:rPr>
                  <w:rFonts w:eastAsia="Arial" w:cstheme="minorHAnsi"/>
                  <w:color w:val="111111"/>
                  <w:rPrChange w:id="3266" w:author="Author">
                    <w:rPr>
                      <w:rFonts w:ascii="Arial" w:eastAsia="Arial" w:hAnsi="Arial" w:cs="Arial"/>
                      <w:color w:val="111111"/>
                    </w:rPr>
                  </w:rPrChange>
                </w:rPr>
                <w:t xml:space="preserve">(0.088)   </w:t>
              </w:r>
            </w:ins>
          </w:p>
        </w:tc>
        <w:tc>
          <w:tcPr>
            <w:tcW w:w="897" w:type="pct"/>
            <w:tcPrChange w:id="3267" w:author="Author">
              <w:tcPr>
                <w:tcW w:w="1108" w:type="pct"/>
                <w:shd w:val="clear" w:color="auto" w:fill="FFFFFF"/>
                <w:tcMar>
                  <w:top w:w="0" w:type="dxa"/>
                  <w:left w:w="0" w:type="dxa"/>
                  <w:bottom w:w="0" w:type="dxa"/>
                  <w:right w:w="0" w:type="dxa"/>
                </w:tcMar>
              </w:tcPr>
            </w:tcPrChange>
          </w:tcPr>
          <w:p w14:paraId="415033C3" w14:textId="77777777" w:rsidR="002D5415" w:rsidRPr="0068187B" w:rsidRDefault="002D5415">
            <w:pPr>
              <w:ind w:left="86" w:right="86"/>
              <w:contextualSpacing/>
              <w:jc w:val="right"/>
              <w:rPr>
                <w:ins w:id="3268" w:author="Author"/>
                <w:rFonts w:cstheme="minorHAnsi"/>
              </w:rPr>
              <w:pPrChange w:id="3269" w:author="Author">
                <w:pPr>
                  <w:spacing w:before="80" w:after="80"/>
                  <w:ind w:left="80" w:right="80"/>
                  <w:jc w:val="right"/>
                </w:pPr>
              </w:pPrChange>
            </w:pPr>
            <w:ins w:id="3270" w:author="Author">
              <w:r w:rsidRPr="00475A93">
                <w:rPr>
                  <w:rFonts w:eastAsia="Arial" w:cstheme="minorHAnsi"/>
                  <w:color w:val="111111"/>
                  <w:rPrChange w:id="3271" w:author="Author">
                    <w:rPr>
                      <w:rFonts w:ascii="Arial" w:eastAsia="Arial" w:hAnsi="Arial" w:cs="Arial"/>
                      <w:color w:val="111111"/>
                    </w:rPr>
                  </w:rPrChange>
                </w:rPr>
                <w:t xml:space="preserve">(0.901)   </w:t>
              </w:r>
            </w:ins>
          </w:p>
        </w:tc>
      </w:tr>
      <w:tr w:rsidR="002D5415" w:rsidRPr="00475A93" w14:paraId="0F5DEBD8" w14:textId="77777777" w:rsidTr="00667F7A">
        <w:tblPrEx>
          <w:tblPrExChange w:id="3272" w:author="Author">
            <w:tblPrEx>
              <w:tblW w:w="5000" w:type="pct"/>
            </w:tblPrEx>
          </w:tblPrExChange>
        </w:tblPrEx>
        <w:trPr>
          <w:trHeight w:val="288"/>
          <w:ins w:id="3273" w:author="Author"/>
          <w:trPrChange w:id="3274" w:author="Author">
            <w:trPr>
              <w:cantSplit/>
              <w:jc w:val="center"/>
            </w:trPr>
          </w:trPrChange>
        </w:trPr>
        <w:tc>
          <w:tcPr>
            <w:tcW w:w="2310" w:type="pct"/>
            <w:vMerge w:val="restart"/>
            <w:tcPrChange w:id="3275" w:author="Author">
              <w:tcPr>
                <w:tcW w:w="1678" w:type="pct"/>
                <w:vMerge w:val="restart"/>
                <w:shd w:val="clear" w:color="auto" w:fill="FFFFFF"/>
                <w:tcMar>
                  <w:top w:w="0" w:type="dxa"/>
                  <w:left w:w="0" w:type="dxa"/>
                  <w:bottom w:w="0" w:type="dxa"/>
                  <w:right w:w="0" w:type="dxa"/>
                </w:tcMar>
              </w:tcPr>
            </w:tcPrChange>
          </w:tcPr>
          <w:p w14:paraId="42A37AEB" w14:textId="2F65C9C2" w:rsidR="002D5415" w:rsidRPr="0068187B" w:rsidRDefault="002D5415">
            <w:pPr>
              <w:ind w:left="86" w:right="86"/>
              <w:contextualSpacing/>
              <w:rPr>
                <w:ins w:id="3276" w:author="Author"/>
                <w:rFonts w:cstheme="minorHAnsi"/>
              </w:rPr>
              <w:pPrChange w:id="3277" w:author="Author">
                <w:pPr>
                  <w:spacing w:before="80" w:after="80"/>
                  <w:ind w:left="80" w:right="80"/>
                </w:pPr>
              </w:pPrChange>
            </w:pPr>
            <w:ins w:id="3278" w:author="Author">
              <w:r w:rsidRPr="002D5415">
                <w:rPr>
                  <w:rFonts w:eastAsia="Arial" w:cstheme="minorHAnsi"/>
                  <w:color w:val="111111"/>
                </w:rPr>
                <w:t>% of the population that used the internet for online banking</w:t>
              </w:r>
            </w:ins>
          </w:p>
        </w:tc>
        <w:tc>
          <w:tcPr>
            <w:tcW w:w="897" w:type="pct"/>
            <w:tcPrChange w:id="3279" w:author="Author">
              <w:tcPr>
                <w:tcW w:w="1107" w:type="pct"/>
                <w:gridSpan w:val="3"/>
                <w:shd w:val="clear" w:color="auto" w:fill="FFFFFF"/>
                <w:tcMar>
                  <w:top w:w="0" w:type="dxa"/>
                  <w:left w:w="0" w:type="dxa"/>
                  <w:bottom w:w="0" w:type="dxa"/>
                  <w:right w:w="0" w:type="dxa"/>
                </w:tcMar>
              </w:tcPr>
            </w:tcPrChange>
          </w:tcPr>
          <w:p w14:paraId="14AF5D5E" w14:textId="77777777" w:rsidR="002D5415" w:rsidRPr="0068187B" w:rsidRDefault="002D5415">
            <w:pPr>
              <w:ind w:left="86" w:right="86"/>
              <w:contextualSpacing/>
              <w:jc w:val="right"/>
              <w:rPr>
                <w:ins w:id="3280" w:author="Author"/>
                <w:rFonts w:cstheme="minorHAnsi"/>
              </w:rPr>
              <w:pPrChange w:id="3281" w:author="Author">
                <w:pPr>
                  <w:spacing w:before="80" w:after="80"/>
                  <w:ind w:left="80" w:right="80"/>
                  <w:jc w:val="right"/>
                </w:pPr>
              </w:pPrChange>
            </w:pPr>
            <w:ins w:id="3282" w:author="Author">
              <w:r w:rsidRPr="00475A93">
                <w:rPr>
                  <w:rFonts w:eastAsia="Arial" w:cstheme="minorHAnsi"/>
                  <w:color w:val="111111"/>
                  <w:rPrChange w:id="3283" w:author="Author">
                    <w:rPr>
                      <w:rFonts w:ascii="Arial" w:eastAsia="Arial" w:hAnsi="Arial" w:cs="Arial"/>
                      <w:color w:val="111111"/>
                    </w:rPr>
                  </w:rPrChange>
                </w:rPr>
                <w:t>-0.018 ***</w:t>
              </w:r>
            </w:ins>
          </w:p>
        </w:tc>
        <w:tc>
          <w:tcPr>
            <w:tcW w:w="897" w:type="pct"/>
            <w:tcPrChange w:id="3284" w:author="Author">
              <w:tcPr>
                <w:tcW w:w="1107" w:type="pct"/>
                <w:gridSpan w:val="3"/>
                <w:shd w:val="clear" w:color="auto" w:fill="FFFFFF"/>
                <w:tcMar>
                  <w:top w:w="0" w:type="dxa"/>
                  <w:left w:w="0" w:type="dxa"/>
                  <w:bottom w:w="0" w:type="dxa"/>
                  <w:right w:w="0" w:type="dxa"/>
                </w:tcMar>
              </w:tcPr>
            </w:tcPrChange>
          </w:tcPr>
          <w:p w14:paraId="269DAA61" w14:textId="77777777" w:rsidR="002D5415" w:rsidRPr="0068187B" w:rsidRDefault="002D5415">
            <w:pPr>
              <w:ind w:left="86" w:right="86"/>
              <w:contextualSpacing/>
              <w:jc w:val="right"/>
              <w:rPr>
                <w:ins w:id="3285" w:author="Author"/>
                <w:rFonts w:cstheme="minorHAnsi"/>
              </w:rPr>
              <w:pPrChange w:id="3286" w:author="Author">
                <w:pPr>
                  <w:spacing w:before="80" w:after="80"/>
                  <w:ind w:left="80" w:right="80"/>
                  <w:jc w:val="right"/>
                </w:pPr>
              </w:pPrChange>
            </w:pPr>
            <w:ins w:id="3287" w:author="Author">
              <w:r w:rsidRPr="00475A93">
                <w:rPr>
                  <w:rFonts w:eastAsia="Arial" w:cstheme="minorHAnsi"/>
                  <w:color w:val="111111"/>
                  <w:rPrChange w:id="3288" w:author="Author">
                    <w:rPr>
                      <w:rFonts w:ascii="Arial" w:eastAsia="Arial" w:hAnsi="Arial" w:cs="Arial"/>
                      <w:color w:val="111111"/>
                    </w:rPr>
                  </w:rPrChange>
                </w:rPr>
                <w:t xml:space="preserve">        </w:t>
              </w:r>
            </w:ins>
          </w:p>
        </w:tc>
        <w:tc>
          <w:tcPr>
            <w:tcW w:w="897" w:type="pct"/>
            <w:tcPrChange w:id="3289" w:author="Author">
              <w:tcPr>
                <w:tcW w:w="1108" w:type="pct"/>
                <w:shd w:val="clear" w:color="auto" w:fill="FFFFFF"/>
                <w:tcMar>
                  <w:top w:w="0" w:type="dxa"/>
                  <w:left w:w="0" w:type="dxa"/>
                  <w:bottom w:w="0" w:type="dxa"/>
                  <w:right w:w="0" w:type="dxa"/>
                </w:tcMar>
              </w:tcPr>
            </w:tcPrChange>
          </w:tcPr>
          <w:p w14:paraId="099E0CCE" w14:textId="77777777" w:rsidR="002D5415" w:rsidRPr="0068187B" w:rsidRDefault="002D5415">
            <w:pPr>
              <w:ind w:left="86" w:right="86"/>
              <w:contextualSpacing/>
              <w:jc w:val="right"/>
              <w:rPr>
                <w:ins w:id="3290" w:author="Author"/>
                <w:rFonts w:cstheme="minorHAnsi"/>
              </w:rPr>
              <w:pPrChange w:id="3291" w:author="Author">
                <w:pPr>
                  <w:spacing w:before="80" w:after="80"/>
                  <w:ind w:left="80" w:right="80"/>
                  <w:jc w:val="right"/>
                </w:pPr>
              </w:pPrChange>
            </w:pPr>
            <w:ins w:id="3292" w:author="Author">
              <w:r w:rsidRPr="00475A93">
                <w:rPr>
                  <w:rFonts w:eastAsia="Arial" w:cstheme="minorHAnsi"/>
                  <w:color w:val="111111"/>
                  <w:rPrChange w:id="3293" w:author="Author">
                    <w:rPr>
                      <w:rFonts w:ascii="Arial" w:eastAsia="Arial" w:hAnsi="Arial" w:cs="Arial"/>
                      <w:color w:val="111111"/>
                    </w:rPr>
                  </w:rPrChange>
                </w:rPr>
                <w:t xml:space="preserve">        </w:t>
              </w:r>
            </w:ins>
          </w:p>
        </w:tc>
      </w:tr>
      <w:tr w:rsidR="002D5415" w:rsidRPr="00475A93" w14:paraId="0785B529" w14:textId="77777777" w:rsidTr="00667F7A">
        <w:tblPrEx>
          <w:tblPrExChange w:id="3294" w:author="Author">
            <w:tblPrEx>
              <w:tblW w:w="5000" w:type="pct"/>
            </w:tblPrEx>
          </w:tblPrExChange>
        </w:tblPrEx>
        <w:trPr>
          <w:trHeight w:val="288"/>
          <w:ins w:id="3295" w:author="Author"/>
          <w:trPrChange w:id="3296" w:author="Author">
            <w:trPr>
              <w:cantSplit/>
              <w:jc w:val="center"/>
            </w:trPr>
          </w:trPrChange>
        </w:trPr>
        <w:tc>
          <w:tcPr>
            <w:tcW w:w="2310" w:type="pct"/>
            <w:vMerge/>
            <w:tcPrChange w:id="3297" w:author="Author">
              <w:tcPr>
                <w:tcW w:w="1678" w:type="pct"/>
                <w:vMerge/>
                <w:shd w:val="clear" w:color="auto" w:fill="FFFFFF"/>
                <w:tcMar>
                  <w:top w:w="0" w:type="dxa"/>
                  <w:left w:w="0" w:type="dxa"/>
                  <w:bottom w:w="0" w:type="dxa"/>
                  <w:right w:w="0" w:type="dxa"/>
                </w:tcMar>
              </w:tcPr>
            </w:tcPrChange>
          </w:tcPr>
          <w:p w14:paraId="212D6901" w14:textId="77777777" w:rsidR="002D5415" w:rsidRPr="00475A93" w:rsidRDefault="002D5415">
            <w:pPr>
              <w:ind w:left="86" w:right="86"/>
              <w:contextualSpacing/>
              <w:rPr>
                <w:ins w:id="3298" w:author="Author"/>
                <w:rFonts w:cstheme="minorHAnsi"/>
                <w:rPrChange w:id="3299" w:author="Author">
                  <w:rPr>
                    <w:ins w:id="3300" w:author="Author"/>
                  </w:rPr>
                </w:rPrChange>
              </w:rPr>
              <w:pPrChange w:id="3301" w:author="Author">
                <w:pPr>
                  <w:spacing w:before="80" w:after="80"/>
                  <w:ind w:left="80" w:right="80"/>
                </w:pPr>
              </w:pPrChange>
            </w:pPr>
          </w:p>
        </w:tc>
        <w:tc>
          <w:tcPr>
            <w:tcW w:w="897" w:type="pct"/>
            <w:tcPrChange w:id="3302" w:author="Author">
              <w:tcPr>
                <w:tcW w:w="1107" w:type="pct"/>
                <w:gridSpan w:val="3"/>
                <w:shd w:val="clear" w:color="auto" w:fill="FFFFFF"/>
                <w:tcMar>
                  <w:top w:w="0" w:type="dxa"/>
                  <w:left w:w="0" w:type="dxa"/>
                  <w:bottom w:w="0" w:type="dxa"/>
                  <w:right w:w="0" w:type="dxa"/>
                </w:tcMar>
              </w:tcPr>
            </w:tcPrChange>
          </w:tcPr>
          <w:p w14:paraId="6622134B" w14:textId="77777777" w:rsidR="002D5415" w:rsidRPr="0068187B" w:rsidRDefault="002D5415">
            <w:pPr>
              <w:ind w:left="86" w:right="86"/>
              <w:contextualSpacing/>
              <w:jc w:val="right"/>
              <w:rPr>
                <w:ins w:id="3303" w:author="Author"/>
                <w:rFonts w:cstheme="minorHAnsi"/>
              </w:rPr>
              <w:pPrChange w:id="3304" w:author="Author">
                <w:pPr>
                  <w:spacing w:before="80" w:after="80"/>
                  <w:ind w:left="80" w:right="80"/>
                  <w:jc w:val="right"/>
                </w:pPr>
              </w:pPrChange>
            </w:pPr>
            <w:ins w:id="3305" w:author="Author">
              <w:r w:rsidRPr="00475A93">
                <w:rPr>
                  <w:rFonts w:eastAsia="Arial" w:cstheme="minorHAnsi"/>
                  <w:color w:val="111111"/>
                  <w:rPrChange w:id="3306" w:author="Author">
                    <w:rPr>
                      <w:rFonts w:ascii="Arial" w:eastAsia="Arial" w:hAnsi="Arial" w:cs="Arial"/>
                      <w:color w:val="111111"/>
                    </w:rPr>
                  </w:rPrChange>
                </w:rPr>
                <w:t xml:space="preserve">(0.004)   </w:t>
              </w:r>
            </w:ins>
          </w:p>
        </w:tc>
        <w:tc>
          <w:tcPr>
            <w:tcW w:w="897" w:type="pct"/>
            <w:tcPrChange w:id="3307" w:author="Author">
              <w:tcPr>
                <w:tcW w:w="1107" w:type="pct"/>
                <w:gridSpan w:val="3"/>
                <w:shd w:val="clear" w:color="auto" w:fill="FFFFFF"/>
                <w:tcMar>
                  <w:top w:w="0" w:type="dxa"/>
                  <w:left w:w="0" w:type="dxa"/>
                  <w:bottom w:w="0" w:type="dxa"/>
                  <w:right w:w="0" w:type="dxa"/>
                </w:tcMar>
              </w:tcPr>
            </w:tcPrChange>
          </w:tcPr>
          <w:p w14:paraId="444B0C79" w14:textId="77777777" w:rsidR="002D5415" w:rsidRPr="0068187B" w:rsidRDefault="002D5415">
            <w:pPr>
              <w:ind w:left="86" w:right="86"/>
              <w:contextualSpacing/>
              <w:jc w:val="right"/>
              <w:rPr>
                <w:ins w:id="3308" w:author="Author"/>
                <w:rFonts w:cstheme="minorHAnsi"/>
              </w:rPr>
              <w:pPrChange w:id="3309" w:author="Author">
                <w:pPr>
                  <w:spacing w:before="80" w:after="80"/>
                  <w:ind w:left="80" w:right="80"/>
                  <w:jc w:val="right"/>
                </w:pPr>
              </w:pPrChange>
            </w:pPr>
            <w:ins w:id="3310" w:author="Author">
              <w:r w:rsidRPr="00475A93">
                <w:rPr>
                  <w:rFonts w:eastAsia="Arial" w:cstheme="minorHAnsi"/>
                  <w:color w:val="111111"/>
                  <w:rPrChange w:id="3311" w:author="Author">
                    <w:rPr>
                      <w:rFonts w:ascii="Arial" w:eastAsia="Arial" w:hAnsi="Arial" w:cs="Arial"/>
                      <w:color w:val="111111"/>
                    </w:rPr>
                  </w:rPrChange>
                </w:rPr>
                <w:t xml:space="preserve">        </w:t>
              </w:r>
            </w:ins>
          </w:p>
        </w:tc>
        <w:tc>
          <w:tcPr>
            <w:tcW w:w="897" w:type="pct"/>
            <w:tcPrChange w:id="3312" w:author="Author">
              <w:tcPr>
                <w:tcW w:w="1108" w:type="pct"/>
                <w:shd w:val="clear" w:color="auto" w:fill="FFFFFF"/>
                <w:tcMar>
                  <w:top w:w="0" w:type="dxa"/>
                  <w:left w:w="0" w:type="dxa"/>
                  <w:bottom w:w="0" w:type="dxa"/>
                  <w:right w:w="0" w:type="dxa"/>
                </w:tcMar>
              </w:tcPr>
            </w:tcPrChange>
          </w:tcPr>
          <w:p w14:paraId="0E2A4AD6" w14:textId="77777777" w:rsidR="002D5415" w:rsidRPr="0068187B" w:rsidRDefault="002D5415">
            <w:pPr>
              <w:ind w:left="86" w:right="86"/>
              <w:contextualSpacing/>
              <w:jc w:val="right"/>
              <w:rPr>
                <w:ins w:id="3313" w:author="Author"/>
                <w:rFonts w:cstheme="minorHAnsi"/>
              </w:rPr>
              <w:pPrChange w:id="3314" w:author="Author">
                <w:pPr>
                  <w:spacing w:before="80" w:after="80"/>
                  <w:ind w:left="80" w:right="80"/>
                  <w:jc w:val="right"/>
                </w:pPr>
              </w:pPrChange>
            </w:pPr>
            <w:ins w:id="3315" w:author="Author">
              <w:r w:rsidRPr="00475A93">
                <w:rPr>
                  <w:rFonts w:eastAsia="Arial" w:cstheme="minorHAnsi"/>
                  <w:color w:val="111111"/>
                  <w:rPrChange w:id="3316" w:author="Author">
                    <w:rPr>
                      <w:rFonts w:ascii="Arial" w:eastAsia="Arial" w:hAnsi="Arial" w:cs="Arial"/>
                      <w:color w:val="111111"/>
                    </w:rPr>
                  </w:rPrChange>
                </w:rPr>
                <w:t xml:space="preserve">        </w:t>
              </w:r>
            </w:ins>
          </w:p>
        </w:tc>
      </w:tr>
      <w:tr w:rsidR="002D5415" w:rsidRPr="00475A93" w14:paraId="75418072" w14:textId="77777777" w:rsidTr="00667F7A">
        <w:tblPrEx>
          <w:tblPrExChange w:id="3317" w:author="Author">
            <w:tblPrEx>
              <w:tblW w:w="5000" w:type="pct"/>
            </w:tblPrEx>
          </w:tblPrExChange>
        </w:tblPrEx>
        <w:trPr>
          <w:trHeight w:val="288"/>
          <w:ins w:id="3318" w:author="Author"/>
          <w:trPrChange w:id="3319" w:author="Author">
            <w:trPr>
              <w:cantSplit/>
              <w:jc w:val="center"/>
            </w:trPr>
          </w:trPrChange>
        </w:trPr>
        <w:tc>
          <w:tcPr>
            <w:tcW w:w="2310" w:type="pct"/>
            <w:vMerge w:val="restart"/>
            <w:tcPrChange w:id="3320" w:author="Author">
              <w:tcPr>
                <w:tcW w:w="1678" w:type="pct"/>
                <w:vMerge w:val="restart"/>
                <w:shd w:val="clear" w:color="auto" w:fill="FFFFFF"/>
                <w:tcMar>
                  <w:top w:w="0" w:type="dxa"/>
                  <w:left w:w="0" w:type="dxa"/>
                  <w:bottom w:w="0" w:type="dxa"/>
                  <w:right w:w="0" w:type="dxa"/>
                </w:tcMar>
              </w:tcPr>
            </w:tcPrChange>
          </w:tcPr>
          <w:p w14:paraId="2F8388F6" w14:textId="557FC173" w:rsidR="002D5415" w:rsidRPr="0068187B" w:rsidRDefault="002D5415">
            <w:pPr>
              <w:ind w:left="86" w:right="86"/>
              <w:contextualSpacing/>
              <w:rPr>
                <w:ins w:id="3321" w:author="Author"/>
                <w:rFonts w:cstheme="minorHAnsi"/>
              </w:rPr>
              <w:pPrChange w:id="3322" w:author="Author">
                <w:pPr>
                  <w:spacing w:before="80" w:after="80"/>
                  <w:ind w:left="80" w:right="80"/>
                </w:pPr>
              </w:pPrChange>
            </w:pPr>
            <w:ins w:id="3323" w:author="Author">
              <w:r w:rsidRPr="002D5415">
                <w:rPr>
                  <w:rFonts w:eastAsia="Arial" w:cstheme="minorHAnsi"/>
                  <w:color w:val="111111"/>
                </w:rPr>
                <w:t>% of the population that used the internet for online shopping</w:t>
              </w:r>
            </w:ins>
          </w:p>
        </w:tc>
        <w:tc>
          <w:tcPr>
            <w:tcW w:w="897" w:type="pct"/>
            <w:tcPrChange w:id="3324" w:author="Author">
              <w:tcPr>
                <w:tcW w:w="1107" w:type="pct"/>
                <w:gridSpan w:val="3"/>
                <w:shd w:val="clear" w:color="auto" w:fill="FFFFFF"/>
                <w:tcMar>
                  <w:top w:w="0" w:type="dxa"/>
                  <w:left w:w="0" w:type="dxa"/>
                  <w:bottom w:w="0" w:type="dxa"/>
                  <w:right w:w="0" w:type="dxa"/>
                </w:tcMar>
              </w:tcPr>
            </w:tcPrChange>
          </w:tcPr>
          <w:p w14:paraId="642A1F81" w14:textId="77777777" w:rsidR="002D5415" w:rsidRPr="0068187B" w:rsidRDefault="002D5415">
            <w:pPr>
              <w:ind w:left="86" w:right="86"/>
              <w:contextualSpacing/>
              <w:jc w:val="right"/>
              <w:rPr>
                <w:ins w:id="3325" w:author="Author"/>
                <w:rFonts w:cstheme="minorHAnsi"/>
              </w:rPr>
              <w:pPrChange w:id="3326" w:author="Author">
                <w:pPr>
                  <w:spacing w:before="80" w:after="80"/>
                  <w:ind w:left="80" w:right="80"/>
                  <w:jc w:val="right"/>
                </w:pPr>
              </w:pPrChange>
            </w:pPr>
            <w:ins w:id="3327" w:author="Author">
              <w:r w:rsidRPr="00475A93">
                <w:rPr>
                  <w:rFonts w:eastAsia="Arial" w:cstheme="minorHAnsi"/>
                  <w:color w:val="111111"/>
                  <w:rPrChange w:id="3328" w:author="Author">
                    <w:rPr>
                      <w:rFonts w:ascii="Arial" w:eastAsia="Arial" w:hAnsi="Arial" w:cs="Arial"/>
                      <w:color w:val="111111"/>
                    </w:rPr>
                  </w:rPrChange>
                </w:rPr>
                <w:t xml:space="preserve">        </w:t>
              </w:r>
            </w:ins>
          </w:p>
        </w:tc>
        <w:tc>
          <w:tcPr>
            <w:tcW w:w="897" w:type="pct"/>
            <w:tcPrChange w:id="3329" w:author="Author">
              <w:tcPr>
                <w:tcW w:w="1107" w:type="pct"/>
                <w:gridSpan w:val="3"/>
                <w:shd w:val="clear" w:color="auto" w:fill="FFFFFF"/>
                <w:tcMar>
                  <w:top w:w="0" w:type="dxa"/>
                  <w:left w:w="0" w:type="dxa"/>
                  <w:bottom w:w="0" w:type="dxa"/>
                  <w:right w:w="0" w:type="dxa"/>
                </w:tcMar>
              </w:tcPr>
            </w:tcPrChange>
          </w:tcPr>
          <w:p w14:paraId="3F078569" w14:textId="77777777" w:rsidR="002D5415" w:rsidRPr="0068187B" w:rsidRDefault="002D5415">
            <w:pPr>
              <w:ind w:left="86" w:right="86"/>
              <w:contextualSpacing/>
              <w:jc w:val="right"/>
              <w:rPr>
                <w:ins w:id="3330" w:author="Author"/>
                <w:rFonts w:cstheme="minorHAnsi"/>
              </w:rPr>
              <w:pPrChange w:id="3331" w:author="Author">
                <w:pPr>
                  <w:spacing w:before="80" w:after="80"/>
                  <w:ind w:left="80" w:right="80"/>
                  <w:jc w:val="right"/>
                </w:pPr>
              </w:pPrChange>
            </w:pPr>
            <w:ins w:id="3332" w:author="Author">
              <w:r w:rsidRPr="00475A93">
                <w:rPr>
                  <w:rFonts w:eastAsia="Arial" w:cstheme="minorHAnsi"/>
                  <w:color w:val="111111"/>
                  <w:rPrChange w:id="3333" w:author="Author">
                    <w:rPr>
                      <w:rFonts w:ascii="Arial" w:eastAsia="Arial" w:hAnsi="Arial" w:cs="Arial"/>
                      <w:color w:val="111111"/>
                    </w:rPr>
                  </w:rPrChange>
                </w:rPr>
                <w:t xml:space="preserve">-0.006    </w:t>
              </w:r>
            </w:ins>
          </w:p>
        </w:tc>
        <w:tc>
          <w:tcPr>
            <w:tcW w:w="897" w:type="pct"/>
            <w:tcPrChange w:id="3334" w:author="Author">
              <w:tcPr>
                <w:tcW w:w="1108" w:type="pct"/>
                <w:shd w:val="clear" w:color="auto" w:fill="FFFFFF"/>
                <w:tcMar>
                  <w:top w:w="0" w:type="dxa"/>
                  <w:left w:w="0" w:type="dxa"/>
                  <w:bottom w:w="0" w:type="dxa"/>
                  <w:right w:w="0" w:type="dxa"/>
                </w:tcMar>
              </w:tcPr>
            </w:tcPrChange>
          </w:tcPr>
          <w:p w14:paraId="1E95D60D" w14:textId="77777777" w:rsidR="002D5415" w:rsidRPr="0068187B" w:rsidRDefault="002D5415">
            <w:pPr>
              <w:ind w:left="86" w:right="86"/>
              <w:contextualSpacing/>
              <w:jc w:val="right"/>
              <w:rPr>
                <w:ins w:id="3335" w:author="Author"/>
                <w:rFonts w:cstheme="minorHAnsi"/>
              </w:rPr>
              <w:pPrChange w:id="3336" w:author="Author">
                <w:pPr>
                  <w:spacing w:before="80" w:after="80"/>
                  <w:ind w:left="80" w:right="80"/>
                  <w:jc w:val="right"/>
                </w:pPr>
              </w:pPrChange>
            </w:pPr>
            <w:ins w:id="3337" w:author="Author">
              <w:r w:rsidRPr="00475A93">
                <w:rPr>
                  <w:rFonts w:eastAsia="Arial" w:cstheme="minorHAnsi"/>
                  <w:color w:val="111111"/>
                  <w:rPrChange w:id="3338" w:author="Author">
                    <w:rPr>
                      <w:rFonts w:ascii="Arial" w:eastAsia="Arial" w:hAnsi="Arial" w:cs="Arial"/>
                      <w:color w:val="111111"/>
                    </w:rPr>
                  </w:rPrChange>
                </w:rPr>
                <w:t xml:space="preserve">        </w:t>
              </w:r>
            </w:ins>
          </w:p>
        </w:tc>
      </w:tr>
      <w:tr w:rsidR="002D5415" w:rsidRPr="00475A93" w14:paraId="0E506E0B" w14:textId="77777777" w:rsidTr="00667F7A">
        <w:tblPrEx>
          <w:tblPrExChange w:id="3339" w:author="Author">
            <w:tblPrEx>
              <w:tblW w:w="5000" w:type="pct"/>
            </w:tblPrEx>
          </w:tblPrExChange>
        </w:tblPrEx>
        <w:trPr>
          <w:trHeight w:val="288"/>
          <w:ins w:id="3340" w:author="Author"/>
          <w:trPrChange w:id="3341" w:author="Author">
            <w:trPr>
              <w:cantSplit/>
              <w:jc w:val="center"/>
            </w:trPr>
          </w:trPrChange>
        </w:trPr>
        <w:tc>
          <w:tcPr>
            <w:tcW w:w="2310" w:type="pct"/>
            <w:vMerge/>
            <w:tcPrChange w:id="3342" w:author="Author">
              <w:tcPr>
                <w:tcW w:w="1678" w:type="pct"/>
                <w:vMerge/>
                <w:shd w:val="clear" w:color="auto" w:fill="FFFFFF"/>
                <w:tcMar>
                  <w:top w:w="0" w:type="dxa"/>
                  <w:left w:w="0" w:type="dxa"/>
                  <w:bottom w:w="0" w:type="dxa"/>
                  <w:right w:w="0" w:type="dxa"/>
                </w:tcMar>
              </w:tcPr>
            </w:tcPrChange>
          </w:tcPr>
          <w:p w14:paraId="6CE97971" w14:textId="77777777" w:rsidR="002D5415" w:rsidRPr="00475A93" w:rsidRDefault="002D5415">
            <w:pPr>
              <w:ind w:left="86" w:right="86"/>
              <w:contextualSpacing/>
              <w:rPr>
                <w:ins w:id="3343" w:author="Author"/>
                <w:rFonts w:cstheme="minorHAnsi"/>
                <w:rPrChange w:id="3344" w:author="Author">
                  <w:rPr>
                    <w:ins w:id="3345" w:author="Author"/>
                  </w:rPr>
                </w:rPrChange>
              </w:rPr>
              <w:pPrChange w:id="3346" w:author="Author">
                <w:pPr>
                  <w:spacing w:before="80" w:after="80"/>
                  <w:ind w:left="80" w:right="80"/>
                </w:pPr>
              </w:pPrChange>
            </w:pPr>
          </w:p>
        </w:tc>
        <w:tc>
          <w:tcPr>
            <w:tcW w:w="897" w:type="pct"/>
            <w:tcPrChange w:id="3347" w:author="Author">
              <w:tcPr>
                <w:tcW w:w="1107" w:type="pct"/>
                <w:gridSpan w:val="3"/>
                <w:shd w:val="clear" w:color="auto" w:fill="FFFFFF"/>
                <w:tcMar>
                  <w:top w:w="0" w:type="dxa"/>
                  <w:left w:w="0" w:type="dxa"/>
                  <w:bottom w:w="0" w:type="dxa"/>
                  <w:right w:w="0" w:type="dxa"/>
                </w:tcMar>
              </w:tcPr>
            </w:tcPrChange>
          </w:tcPr>
          <w:p w14:paraId="53E4D0C5" w14:textId="77777777" w:rsidR="002D5415" w:rsidRPr="0068187B" w:rsidRDefault="002D5415">
            <w:pPr>
              <w:ind w:left="86" w:right="86"/>
              <w:contextualSpacing/>
              <w:jc w:val="right"/>
              <w:rPr>
                <w:ins w:id="3348" w:author="Author"/>
                <w:rFonts w:cstheme="minorHAnsi"/>
              </w:rPr>
              <w:pPrChange w:id="3349" w:author="Author">
                <w:pPr>
                  <w:spacing w:before="80" w:after="80"/>
                  <w:ind w:left="80" w:right="80"/>
                  <w:jc w:val="right"/>
                </w:pPr>
              </w:pPrChange>
            </w:pPr>
            <w:ins w:id="3350" w:author="Author">
              <w:r w:rsidRPr="00475A93">
                <w:rPr>
                  <w:rFonts w:eastAsia="Arial" w:cstheme="minorHAnsi"/>
                  <w:color w:val="111111"/>
                  <w:rPrChange w:id="3351" w:author="Author">
                    <w:rPr>
                      <w:rFonts w:ascii="Arial" w:eastAsia="Arial" w:hAnsi="Arial" w:cs="Arial"/>
                      <w:color w:val="111111"/>
                    </w:rPr>
                  </w:rPrChange>
                </w:rPr>
                <w:t xml:space="preserve">        </w:t>
              </w:r>
            </w:ins>
          </w:p>
        </w:tc>
        <w:tc>
          <w:tcPr>
            <w:tcW w:w="897" w:type="pct"/>
            <w:tcPrChange w:id="3352" w:author="Author">
              <w:tcPr>
                <w:tcW w:w="1107" w:type="pct"/>
                <w:gridSpan w:val="3"/>
                <w:shd w:val="clear" w:color="auto" w:fill="FFFFFF"/>
                <w:tcMar>
                  <w:top w:w="0" w:type="dxa"/>
                  <w:left w:w="0" w:type="dxa"/>
                  <w:bottom w:w="0" w:type="dxa"/>
                  <w:right w:w="0" w:type="dxa"/>
                </w:tcMar>
              </w:tcPr>
            </w:tcPrChange>
          </w:tcPr>
          <w:p w14:paraId="0C2A04FD" w14:textId="77777777" w:rsidR="002D5415" w:rsidRPr="0068187B" w:rsidRDefault="002D5415">
            <w:pPr>
              <w:ind w:left="86" w:right="86"/>
              <w:contextualSpacing/>
              <w:jc w:val="right"/>
              <w:rPr>
                <w:ins w:id="3353" w:author="Author"/>
                <w:rFonts w:cstheme="minorHAnsi"/>
              </w:rPr>
              <w:pPrChange w:id="3354" w:author="Author">
                <w:pPr>
                  <w:spacing w:before="80" w:after="80"/>
                  <w:ind w:left="80" w:right="80"/>
                  <w:jc w:val="right"/>
                </w:pPr>
              </w:pPrChange>
            </w:pPr>
            <w:ins w:id="3355" w:author="Author">
              <w:r w:rsidRPr="00475A93">
                <w:rPr>
                  <w:rFonts w:eastAsia="Arial" w:cstheme="minorHAnsi"/>
                  <w:color w:val="111111"/>
                  <w:rPrChange w:id="3356" w:author="Author">
                    <w:rPr>
                      <w:rFonts w:ascii="Arial" w:eastAsia="Arial" w:hAnsi="Arial" w:cs="Arial"/>
                      <w:color w:val="111111"/>
                    </w:rPr>
                  </w:rPrChange>
                </w:rPr>
                <w:t xml:space="preserve">(0.004)   </w:t>
              </w:r>
            </w:ins>
          </w:p>
        </w:tc>
        <w:tc>
          <w:tcPr>
            <w:tcW w:w="897" w:type="pct"/>
            <w:tcPrChange w:id="3357" w:author="Author">
              <w:tcPr>
                <w:tcW w:w="1108" w:type="pct"/>
                <w:shd w:val="clear" w:color="auto" w:fill="FFFFFF"/>
                <w:tcMar>
                  <w:top w:w="0" w:type="dxa"/>
                  <w:left w:w="0" w:type="dxa"/>
                  <w:bottom w:w="0" w:type="dxa"/>
                  <w:right w:w="0" w:type="dxa"/>
                </w:tcMar>
              </w:tcPr>
            </w:tcPrChange>
          </w:tcPr>
          <w:p w14:paraId="430E1535" w14:textId="77777777" w:rsidR="002D5415" w:rsidRPr="0068187B" w:rsidRDefault="002D5415">
            <w:pPr>
              <w:ind w:left="86" w:right="86"/>
              <w:contextualSpacing/>
              <w:jc w:val="right"/>
              <w:rPr>
                <w:ins w:id="3358" w:author="Author"/>
                <w:rFonts w:cstheme="minorHAnsi"/>
              </w:rPr>
              <w:pPrChange w:id="3359" w:author="Author">
                <w:pPr>
                  <w:spacing w:before="80" w:after="80"/>
                  <w:ind w:left="80" w:right="80"/>
                  <w:jc w:val="right"/>
                </w:pPr>
              </w:pPrChange>
            </w:pPr>
            <w:ins w:id="3360" w:author="Author">
              <w:r w:rsidRPr="00475A93">
                <w:rPr>
                  <w:rFonts w:eastAsia="Arial" w:cstheme="minorHAnsi"/>
                  <w:color w:val="111111"/>
                  <w:rPrChange w:id="3361" w:author="Author">
                    <w:rPr>
                      <w:rFonts w:ascii="Arial" w:eastAsia="Arial" w:hAnsi="Arial" w:cs="Arial"/>
                      <w:color w:val="111111"/>
                    </w:rPr>
                  </w:rPrChange>
                </w:rPr>
                <w:t xml:space="preserve">        </w:t>
              </w:r>
            </w:ins>
          </w:p>
        </w:tc>
      </w:tr>
      <w:tr w:rsidR="002D5415" w:rsidRPr="00475A93" w14:paraId="17E472DE" w14:textId="77777777" w:rsidTr="00667F7A">
        <w:tblPrEx>
          <w:tblPrExChange w:id="3362" w:author="Author">
            <w:tblPrEx>
              <w:tblW w:w="5000" w:type="pct"/>
            </w:tblPrEx>
          </w:tblPrExChange>
        </w:tblPrEx>
        <w:trPr>
          <w:trHeight w:val="288"/>
          <w:ins w:id="3363" w:author="Author"/>
          <w:trPrChange w:id="3364" w:author="Author">
            <w:trPr>
              <w:cantSplit/>
              <w:jc w:val="center"/>
            </w:trPr>
          </w:trPrChange>
        </w:trPr>
        <w:tc>
          <w:tcPr>
            <w:tcW w:w="2310" w:type="pct"/>
            <w:vMerge w:val="restart"/>
            <w:tcPrChange w:id="3365" w:author="Author">
              <w:tcPr>
                <w:tcW w:w="1678" w:type="pct"/>
                <w:vMerge w:val="restart"/>
                <w:shd w:val="clear" w:color="auto" w:fill="FFFFFF"/>
                <w:tcMar>
                  <w:top w:w="0" w:type="dxa"/>
                  <w:left w:w="0" w:type="dxa"/>
                  <w:bottom w:w="0" w:type="dxa"/>
                  <w:right w:w="0" w:type="dxa"/>
                </w:tcMar>
              </w:tcPr>
            </w:tcPrChange>
          </w:tcPr>
          <w:p w14:paraId="3E9A6307" w14:textId="4F620EFF" w:rsidR="002D5415" w:rsidRPr="0068187B" w:rsidRDefault="002D5415">
            <w:pPr>
              <w:ind w:left="86" w:right="86"/>
              <w:contextualSpacing/>
              <w:rPr>
                <w:ins w:id="3366" w:author="Author"/>
                <w:rFonts w:cstheme="minorHAnsi"/>
              </w:rPr>
              <w:pPrChange w:id="3367" w:author="Author">
                <w:pPr>
                  <w:spacing w:before="80" w:after="80"/>
                  <w:ind w:left="80" w:right="80"/>
                </w:pPr>
              </w:pPrChange>
            </w:pPr>
            <w:proofErr w:type="gramStart"/>
            <w:ins w:id="3368" w:author="Author">
              <w:r w:rsidRPr="002D5415">
                <w:rPr>
                  <w:rFonts w:eastAsia="Arial" w:cstheme="minorHAnsi"/>
                  <w:color w:val="111111"/>
                </w:rPr>
                <w:t>log(</w:t>
              </w:r>
              <w:proofErr w:type="gramEnd"/>
              <w:r w:rsidRPr="002D5415">
                <w:rPr>
                  <w:rFonts w:eastAsia="Arial" w:cstheme="minorHAnsi"/>
                  <w:color w:val="111111"/>
                </w:rPr>
                <w:t>GDP purchasing power parity)</w:t>
              </w:r>
              <w:r w:rsidRPr="00475A93">
                <w:rPr>
                  <w:rFonts w:eastAsia="Arial" w:cstheme="minorHAnsi"/>
                  <w:color w:val="111111"/>
                  <w:rPrChange w:id="3369" w:author="Author">
                    <w:rPr>
                      <w:rFonts w:ascii="Arial" w:eastAsia="Arial" w:hAnsi="Arial" w:cs="Arial"/>
                      <w:color w:val="111111"/>
                    </w:rPr>
                  </w:rPrChange>
                </w:rPr>
                <w:t>:</w:t>
              </w:r>
              <w:r w:rsidRPr="002D5415">
                <w:rPr>
                  <w:rFonts w:eastAsia="Arial" w:cstheme="minorHAnsi"/>
                  <w:color w:val="111111"/>
                </w:rPr>
                <w:t xml:space="preserve"> R&amp;D expenditure</w:t>
              </w:r>
            </w:ins>
          </w:p>
        </w:tc>
        <w:tc>
          <w:tcPr>
            <w:tcW w:w="897" w:type="pct"/>
            <w:tcPrChange w:id="3370" w:author="Author">
              <w:tcPr>
                <w:tcW w:w="1107" w:type="pct"/>
                <w:gridSpan w:val="3"/>
                <w:shd w:val="clear" w:color="auto" w:fill="FFFFFF"/>
                <w:tcMar>
                  <w:top w:w="0" w:type="dxa"/>
                  <w:left w:w="0" w:type="dxa"/>
                  <w:bottom w:w="0" w:type="dxa"/>
                  <w:right w:w="0" w:type="dxa"/>
                </w:tcMar>
              </w:tcPr>
            </w:tcPrChange>
          </w:tcPr>
          <w:p w14:paraId="43D5E4E0" w14:textId="77777777" w:rsidR="002D5415" w:rsidRPr="0068187B" w:rsidRDefault="002D5415">
            <w:pPr>
              <w:ind w:left="86" w:right="86"/>
              <w:contextualSpacing/>
              <w:jc w:val="right"/>
              <w:rPr>
                <w:ins w:id="3371" w:author="Author"/>
                <w:rFonts w:cstheme="minorHAnsi"/>
              </w:rPr>
              <w:pPrChange w:id="3372" w:author="Author">
                <w:pPr>
                  <w:spacing w:before="80" w:after="80"/>
                  <w:ind w:left="80" w:right="80"/>
                  <w:jc w:val="right"/>
                </w:pPr>
              </w:pPrChange>
            </w:pPr>
            <w:ins w:id="3373" w:author="Author">
              <w:r w:rsidRPr="00475A93">
                <w:rPr>
                  <w:rFonts w:eastAsia="Arial" w:cstheme="minorHAnsi"/>
                  <w:color w:val="111111"/>
                  <w:rPrChange w:id="3374" w:author="Author">
                    <w:rPr>
                      <w:rFonts w:ascii="Arial" w:eastAsia="Arial" w:hAnsi="Arial" w:cs="Arial"/>
                      <w:color w:val="111111"/>
                    </w:rPr>
                  </w:rPrChange>
                </w:rPr>
                <w:t xml:space="preserve">        </w:t>
              </w:r>
            </w:ins>
          </w:p>
        </w:tc>
        <w:tc>
          <w:tcPr>
            <w:tcW w:w="897" w:type="pct"/>
            <w:tcPrChange w:id="3375" w:author="Author">
              <w:tcPr>
                <w:tcW w:w="1107" w:type="pct"/>
                <w:gridSpan w:val="3"/>
                <w:shd w:val="clear" w:color="auto" w:fill="FFFFFF"/>
                <w:tcMar>
                  <w:top w:w="0" w:type="dxa"/>
                  <w:left w:w="0" w:type="dxa"/>
                  <w:bottom w:w="0" w:type="dxa"/>
                  <w:right w:w="0" w:type="dxa"/>
                </w:tcMar>
              </w:tcPr>
            </w:tcPrChange>
          </w:tcPr>
          <w:p w14:paraId="7FBA3D56" w14:textId="77777777" w:rsidR="002D5415" w:rsidRPr="0068187B" w:rsidRDefault="002D5415">
            <w:pPr>
              <w:ind w:left="86" w:right="86"/>
              <w:contextualSpacing/>
              <w:jc w:val="right"/>
              <w:rPr>
                <w:ins w:id="3376" w:author="Author"/>
                <w:rFonts w:cstheme="minorHAnsi"/>
              </w:rPr>
              <w:pPrChange w:id="3377" w:author="Author">
                <w:pPr>
                  <w:spacing w:before="80" w:after="80"/>
                  <w:ind w:left="80" w:right="80"/>
                  <w:jc w:val="right"/>
                </w:pPr>
              </w:pPrChange>
            </w:pPr>
            <w:ins w:id="3378" w:author="Author">
              <w:r w:rsidRPr="00475A93">
                <w:rPr>
                  <w:rFonts w:eastAsia="Arial" w:cstheme="minorHAnsi"/>
                  <w:color w:val="111111"/>
                  <w:rPrChange w:id="3379" w:author="Author">
                    <w:rPr>
                      <w:rFonts w:ascii="Arial" w:eastAsia="Arial" w:hAnsi="Arial" w:cs="Arial"/>
                      <w:color w:val="111111"/>
                    </w:rPr>
                  </w:rPrChange>
                </w:rPr>
                <w:t xml:space="preserve">        </w:t>
              </w:r>
            </w:ins>
          </w:p>
        </w:tc>
        <w:tc>
          <w:tcPr>
            <w:tcW w:w="897" w:type="pct"/>
            <w:tcPrChange w:id="3380" w:author="Author">
              <w:tcPr>
                <w:tcW w:w="1108" w:type="pct"/>
                <w:shd w:val="clear" w:color="auto" w:fill="FFFFFF"/>
                <w:tcMar>
                  <w:top w:w="0" w:type="dxa"/>
                  <w:left w:w="0" w:type="dxa"/>
                  <w:bottom w:w="0" w:type="dxa"/>
                  <w:right w:w="0" w:type="dxa"/>
                </w:tcMar>
              </w:tcPr>
            </w:tcPrChange>
          </w:tcPr>
          <w:p w14:paraId="26D015E3" w14:textId="77777777" w:rsidR="002D5415" w:rsidRPr="0068187B" w:rsidRDefault="002D5415">
            <w:pPr>
              <w:ind w:left="86" w:right="86"/>
              <w:contextualSpacing/>
              <w:jc w:val="right"/>
              <w:rPr>
                <w:ins w:id="3381" w:author="Author"/>
                <w:rFonts w:cstheme="minorHAnsi"/>
              </w:rPr>
              <w:pPrChange w:id="3382" w:author="Author">
                <w:pPr>
                  <w:spacing w:before="80" w:after="80"/>
                  <w:ind w:left="80" w:right="80"/>
                  <w:jc w:val="right"/>
                </w:pPr>
              </w:pPrChange>
            </w:pPr>
            <w:ins w:id="3383" w:author="Author">
              <w:r w:rsidRPr="00475A93">
                <w:rPr>
                  <w:rFonts w:eastAsia="Arial" w:cstheme="minorHAnsi"/>
                  <w:color w:val="111111"/>
                  <w:rPrChange w:id="3384" w:author="Author">
                    <w:rPr>
                      <w:rFonts w:ascii="Arial" w:eastAsia="Arial" w:hAnsi="Arial" w:cs="Arial"/>
                      <w:color w:val="111111"/>
                    </w:rPr>
                  </w:rPrChange>
                </w:rPr>
                <w:t xml:space="preserve">-0.024    </w:t>
              </w:r>
            </w:ins>
          </w:p>
        </w:tc>
      </w:tr>
      <w:tr w:rsidR="002D5415" w:rsidRPr="00475A93" w14:paraId="2C17B5BF" w14:textId="77777777" w:rsidTr="00667F7A">
        <w:tblPrEx>
          <w:tblPrExChange w:id="3385" w:author="Author">
            <w:tblPrEx>
              <w:tblW w:w="5000" w:type="pct"/>
            </w:tblPrEx>
          </w:tblPrExChange>
        </w:tblPrEx>
        <w:trPr>
          <w:trHeight w:val="288"/>
          <w:ins w:id="3386" w:author="Author"/>
          <w:trPrChange w:id="3387" w:author="Author">
            <w:trPr>
              <w:cantSplit/>
              <w:jc w:val="center"/>
            </w:trPr>
          </w:trPrChange>
        </w:trPr>
        <w:tc>
          <w:tcPr>
            <w:tcW w:w="2310" w:type="pct"/>
            <w:vMerge/>
            <w:tcPrChange w:id="3388" w:author="Author">
              <w:tcPr>
                <w:tcW w:w="1678" w:type="pct"/>
                <w:vMerge/>
                <w:shd w:val="clear" w:color="auto" w:fill="FFFFFF"/>
                <w:tcMar>
                  <w:top w:w="0" w:type="dxa"/>
                  <w:left w:w="0" w:type="dxa"/>
                  <w:bottom w:w="0" w:type="dxa"/>
                  <w:right w:w="0" w:type="dxa"/>
                </w:tcMar>
              </w:tcPr>
            </w:tcPrChange>
          </w:tcPr>
          <w:p w14:paraId="32177A7A" w14:textId="77777777" w:rsidR="002D5415" w:rsidRPr="00475A93" w:rsidRDefault="002D5415">
            <w:pPr>
              <w:ind w:left="86" w:right="86"/>
              <w:contextualSpacing/>
              <w:rPr>
                <w:ins w:id="3389" w:author="Author"/>
                <w:rFonts w:cstheme="minorHAnsi"/>
                <w:rPrChange w:id="3390" w:author="Author">
                  <w:rPr>
                    <w:ins w:id="3391" w:author="Author"/>
                  </w:rPr>
                </w:rPrChange>
              </w:rPr>
              <w:pPrChange w:id="3392" w:author="Author">
                <w:pPr>
                  <w:spacing w:before="80" w:after="80"/>
                  <w:ind w:left="80" w:right="80"/>
                </w:pPr>
              </w:pPrChange>
            </w:pPr>
          </w:p>
        </w:tc>
        <w:tc>
          <w:tcPr>
            <w:tcW w:w="897" w:type="pct"/>
            <w:tcPrChange w:id="3393"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9C26D44" w14:textId="77777777" w:rsidR="002D5415" w:rsidRPr="0068187B" w:rsidRDefault="002D5415">
            <w:pPr>
              <w:ind w:left="86" w:right="86"/>
              <w:contextualSpacing/>
              <w:jc w:val="right"/>
              <w:rPr>
                <w:ins w:id="3394" w:author="Author"/>
                <w:rFonts w:cstheme="minorHAnsi"/>
              </w:rPr>
              <w:pPrChange w:id="3395" w:author="Author">
                <w:pPr>
                  <w:spacing w:before="80" w:after="80"/>
                  <w:ind w:left="80" w:right="80"/>
                  <w:jc w:val="right"/>
                </w:pPr>
              </w:pPrChange>
            </w:pPr>
            <w:ins w:id="3396" w:author="Author">
              <w:r w:rsidRPr="00475A93">
                <w:rPr>
                  <w:rFonts w:eastAsia="Arial" w:cstheme="minorHAnsi"/>
                  <w:color w:val="111111"/>
                  <w:rPrChange w:id="3397" w:author="Author">
                    <w:rPr>
                      <w:rFonts w:ascii="Arial" w:eastAsia="Arial" w:hAnsi="Arial" w:cs="Arial"/>
                      <w:color w:val="111111"/>
                    </w:rPr>
                  </w:rPrChange>
                </w:rPr>
                <w:t xml:space="preserve">        </w:t>
              </w:r>
            </w:ins>
          </w:p>
        </w:tc>
        <w:tc>
          <w:tcPr>
            <w:tcW w:w="897" w:type="pct"/>
            <w:tcPrChange w:id="3398" w:author="Author">
              <w:tcPr>
                <w:tcW w:w="1107" w:type="pct"/>
                <w:gridSpan w:val="3"/>
                <w:tcBorders>
                  <w:bottom w:val="single" w:sz="3" w:space="0" w:color="000000"/>
                </w:tcBorders>
                <w:shd w:val="clear" w:color="auto" w:fill="FFFFFF"/>
                <w:tcMar>
                  <w:top w:w="0" w:type="dxa"/>
                  <w:left w:w="0" w:type="dxa"/>
                  <w:bottom w:w="0" w:type="dxa"/>
                  <w:right w:w="0" w:type="dxa"/>
                </w:tcMar>
              </w:tcPr>
            </w:tcPrChange>
          </w:tcPr>
          <w:p w14:paraId="42E6A677" w14:textId="77777777" w:rsidR="002D5415" w:rsidRPr="0068187B" w:rsidRDefault="002D5415">
            <w:pPr>
              <w:ind w:left="86" w:right="86"/>
              <w:contextualSpacing/>
              <w:jc w:val="right"/>
              <w:rPr>
                <w:ins w:id="3399" w:author="Author"/>
                <w:rFonts w:cstheme="minorHAnsi"/>
              </w:rPr>
              <w:pPrChange w:id="3400" w:author="Author">
                <w:pPr>
                  <w:spacing w:before="80" w:after="80"/>
                  <w:ind w:left="80" w:right="80"/>
                  <w:jc w:val="right"/>
                </w:pPr>
              </w:pPrChange>
            </w:pPr>
            <w:ins w:id="3401" w:author="Author">
              <w:r w:rsidRPr="00475A93">
                <w:rPr>
                  <w:rFonts w:eastAsia="Arial" w:cstheme="minorHAnsi"/>
                  <w:color w:val="111111"/>
                  <w:rPrChange w:id="3402" w:author="Author">
                    <w:rPr>
                      <w:rFonts w:ascii="Arial" w:eastAsia="Arial" w:hAnsi="Arial" w:cs="Arial"/>
                      <w:color w:val="111111"/>
                    </w:rPr>
                  </w:rPrChange>
                </w:rPr>
                <w:t xml:space="preserve">        </w:t>
              </w:r>
            </w:ins>
          </w:p>
        </w:tc>
        <w:tc>
          <w:tcPr>
            <w:tcW w:w="897" w:type="pct"/>
            <w:tcPrChange w:id="3403" w:author="Author">
              <w:tcPr>
                <w:tcW w:w="1108" w:type="pct"/>
                <w:tcBorders>
                  <w:bottom w:val="single" w:sz="3" w:space="0" w:color="000000"/>
                </w:tcBorders>
                <w:shd w:val="clear" w:color="auto" w:fill="FFFFFF"/>
                <w:tcMar>
                  <w:top w:w="0" w:type="dxa"/>
                  <w:left w:w="0" w:type="dxa"/>
                  <w:bottom w:w="0" w:type="dxa"/>
                  <w:right w:w="0" w:type="dxa"/>
                </w:tcMar>
              </w:tcPr>
            </w:tcPrChange>
          </w:tcPr>
          <w:p w14:paraId="258CF820" w14:textId="77777777" w:rsidR="002D5415" w:rsidRPr="0068187B" w:rsidRDefault="002D5415">
            <w:pPr>
              <w:ind w:left="86" w:right="86"/>
              <w:contextualSpacing/>
              <w:jc w:val="right"/>
              <w:rPr>
                <w:ins w:id="3404" w:author="Author"/>
                <w:rFonts w:cstheme="minorHAnsi"/>
              </w:rPr>
              <w:pPrChange w:id="3405" w:author="Author">
                <w:pPr>
                  <w:spacing w:before="80" w:after="80"/>
                  <w:ind w:left="80" w:right="80"/>
                  <w:jc w:val="right"/>
                </w:pPr>
              </w:pPrChange>
            </w:pPr>
            <w:ins w:id="3406" w:author="Author">
              <w:r w:rsidRPr="00475A93">
                <w:rPr>
                  <w:rFonts w:eastAsia="Arial" w:cstheme="minorHAnsi"/>
                  <w:color w:val="111111"/>
                  <w:rPrChange w:id="3407" w:author="Author">
                    <w:rPr>
                      <w:rFonts w:ascii="Arial" w:eastAsia="Arial" w:hAnsi="Arial" w:cs="Arial"/>
                      <w:color w:val="111111"/>
                    </w:rPr>
                  </w:rPrChange>
                </w:rPr>
                <w:t xml:space="preserve">(0.084)   </w:t>
              </w:r>
            </w:ins>
          </w:p>
        </w:tc>
      </w:tr>
      <w:tr w:rsidR="002D5415" w:rsidRPr="00475A93" w14:paraId="7B36D4CE" w14:textId="77777777" w:rsidTr="00667F7A">
        <w:trPr>
          <w:trHeight w:val="288"/>
          <w:ins w:id="3408" w:author="Author"/>
          <w:trPrChange w:id="3409" w:author="Author">
            <w:trPr>
              <w:gridAfter w:val="0"/>
              <w:cantSplit/>
              <w:jc w:val="center"/>
            </w:trPr>
          </w:trPrChange>
        </w:trPr>
        <w:tc>
          <w:tcPr>
            <w:tcW w:w="2310" w:type="pct"/>
            <w:tcPrChange w:id="3410" w:author="Author">
              <w:tcPr>
                <w:tcW w:w="1250" w:type="pct"/>
                <w:shd w:val="clear" w:color="auto" w:fill="FFFFFF"/>
                <w:tcMar>
                  <w:top w:w="0" w:type="dxa"/>
                  <w:left w:w="0" w:type="dxa"/>
                  <w:bottom w:w="0" w:type="dxa"/>
                  <w:right w:w="0" w:type="dxa"/>
                </w:tcMar>
              </w:tcPr>
            </w:tcPrChange>
          </w:tcPr>
          <w:p w14:paraId="24A43D3A" w14:textId="77777777" w:rsidR="002D5415" w:rsidRPr="0068187B" w:rsidRDefault="002D5415">
            <w:pPr>
              <w:ind w:left="86" w:right="86"/>
              <w:contextualSpacing/>
              <w:rPr>
                <w:ins w:id="3411" w:author="Author"/>
                <w:rFonts w:cstheme="minorHAnsi"/>
              </w:rPr>
              <w:pPrChange w:id="3412" w:author="Author">
                <w:pPr>
                  <w:spacing w:before="80" w:after="80"/>
                  <w:ind w:left="80" w:right="80"/>
                </w:pPr>
              </w:pPrChange>
            </w:pPr>
            <w:proofErr w:type="spellStart"/>
            <w:proofErr w:type="gramStart"/>
            <w:ins w:id="3413" w:author="Author">
              <w:r w:rsidRPr="00475A93">
                <w:rPr>
                  <w:rFonts w:eastAsia="Arial" w:cstheme="minorHAnsi"/>
                  <w:color w:val="111111"/>
                  <w:rPrChange w:id="3414" w:author="Author">
                    <w:rPr>
                      <w:rFonts w:ascii="Arial" w:eastAsia="Arial" w:hAnsi="Arial" w:cs="Arial"/>
                      <w:color w:val="111111"/>
                    </w:rPr>
                  </w:rPrChange>
                </w:rPr>
                <w:t>null.deviance</w:t>
              </w:r>
              <w:proofErr w:type="spellEnd"/>
              <w:proofErr w:type="gramEnd"/>
            </w:ins>
          </w:p>
        </w:tc>
        <w:tc>
          <w:tcPr>
            <w:tcW w:w="897" w:type="pct"/>
            <w:tcPrChange w:id="3415" w:author="Author">
              <w:tcPr>
                <w:tcW w:w="1250" w:type="pct"/>
                <w:gridSpan w:val="2"/>
                <w:shd w:val="clear" w:color="auto" w:fill="FFFFFF"/>
                <w:tcMar>
                  <w:top w:w="0" w:type="dxa"/>
                  <w:left w:w="0" w:type="dxa"/>
                  <w:bottom w:w="0" w:type="dxa"/>
                  <w:right w:w="0" w:type="dxa"/>
                </w:tcMar>
              </w:tcPr>
            </w:tcPrChange>
          </w:tcPr>
          <w:p w14:paraId="4BCD8F92" w14:textId="77777777" w:rsidR="002D5415" w:rsidRPr="0068187B" w:rsidRDefault="002D5415">
            <w:pPr>
              <w:ind w:left="86" w:right="86"/>
              <w:contextualSpacing/>
              <w:jc w:val="right"/>
              <w:rPr>
                <w:ins w:id="3416" w:author="Author"/>
                <w:rFonts w:cstheme="minorHAnsi"/>
              </w:rPr>
              <w:pPrChange w:id="3417" w:author="Author">
                <w:pPr>
                  <w:spacing w:before="80" w:after="80"/>
                  <w:ind w:left="80" w:right="80"/>
                  <w:jc w:val="right"/>
                </w:pPr>
              </w:pPrChange>
            </w:pPr>
            <w:ins w:id="3418" w:author="Author">
              <w:r w:rsidRPr="00475A93">
                <w:rPr>
                  <w:rFonts w:eastAsia="Arial" w:cstheme="minorHAnsi"/>
                  <w:color w:val="111111"/>
                  <w:rPrChange w:id="3419" w:author="Author">
                    <w:rPr>
                      <w:rFonts w:ascii="Arial" w:eastAsia="Arial" w:hAnsi="Arial" w:cs="Arial"/>
                      <w:color w:val="111111"/>
                    </w:rPr>
                  </w:rPrChange>
                </w:rPr>
                <w:t xml:space="preserve">495798.787    </w:t>
              </w:r>
            </w:ins>
          </w:p>
        </w:tc>
        <w:tc>
          <w:tcPr>
            <w:tcW w:w="897" w:type="pct"/>
            <w:tcPrChange w:id="3420" w:author="Author">
              <w:tcPr>
                <w:tcW w:w="1250" w:type="pct"/>
                <w:gridSpan w:val="2"/>
                <w:shd w:val="clear" w:color="auto" w:fill="FFFFFF"/>
                <w:tcMar>
                  <w:top w:w="0" w:type="dxa"/>
                  <w:left w:w="0" w:type="dxa"/>
                  <w:bottom w:w="0" w:type="dxa"/>
                  <w:right w:w="0" w:type="dxa"/>
                </w:tcMar>
              </w:tcPr>
            </w:tcPrChange>
          </w:tcPr>
          <w:p w14:paraId="2809A20B" w14:textId="77777777" w:rsidR="002D5415" w:rsidRPr="0068187B" w:rsidRDefault="002D5415">
            <w:pPr>
              <w:ind w:left="86" w:right="86"/>
              <w:contextualSpacing/>
              <w:jc w:val="right"/>
              <w:rPr>
                <w:ins w:id="3421" w:author="Author"/>
                <w:rFonts w:cstheme="minorHAnsi"/>
              </w:rPr>
              <w:pPrChange w:id="3422" w:author="Author">
                <w:pPr>
                  <w:spacing w:before="80" w:after="80"/>
                  <w:ind w:left="80" w:right="80"/>
                  <w:jc w:val="right"/>
                </w:pPr>
              </w:pPrChange>
            </w:pPr>
            <w:ins w:id="3423" w:author="Author">
              <w:r w:rsidRPr="00475A93">
                <w:rPr>
                  <w:rFonts w:eastAsia="Arial" w:cstheme="minorHAnsi"/>
                  <w:color w:val="111111"/>
                  <w:rPrChange w:id="3424" w:author="Author">
                    <w:rPr>
                      <w:rFonts w:ascii="Arial" w:eastAsia="Arial" w:hAnsi="Arial" w:cs="Arial"/>
                      <w:color w:val="111111"/>
                    </w:rPr>
                  </w:rPrChange>
                </w:rPr>
                <w:t xml:space="preserve">495798.787    </w:t>
              </w:r>
            </w:ins>
          </w:p>
        </w:tc>
        <w:tc>
          <w:tcPr>
            <w:tcW w:w="897" w:type="pct"/>
            <w:tcPrChange w:id="3425" w:author="Author">
              <w:tcPr>
                <w:tcW w:w="1250" w:type="pct"/>
                <w:shd w:val="clear" w:color="auto" w:fill="FFFFFF"/>
                <w:tcMar>
                  <w:top w:w="0" w:type="dxa"/>
                  <w:left w:w="0" w:type="dxa"/>
                  <w:bottom w:w="0" w:type="dxa"/>
                  <w:right w:w="0" w:type="dxa"/>
                </w:tcMar>
              </w:tcPr>
            </w:tcPrChange>
          </w:tcPr>
          <w:p w14:paraId="149A36D9" w14:textId="77777777" w:rsidR="002D5415" w:rsidRPr="0068187B" w:rsidRDefault="002D5415">
            <w:pPr>
              <w:ind w:left="86" w:right="86"/>
              <w:contextualSpacing/>
              <w:jc w:val="right"/>
              <w:rPr>
                <w:ins w:id="3426" w:author="Author"/>
                <w:rFonts w:cstheme="minorHAnsi"/>
              </w:rPr>
              <w:pPrChange w:id="3427" w:author="Author">
                <w:pPr>
                  <w:spacing w:before="80" w:after="80"/>
                  <w:ind w:left="80" w:right="80"/>
                  <w:jc w:val="right"/>
                </w:pPr>
              </w:pPrChange>
            </w:pPr>
            <w:ins w:id="3428" w:author="Author">
              <w:r w:rsidRPr="00475A93">
                <w:rPr>
                  <w:rFonts w:eastAsia="Arial" w:cstheme="minorHAnsi"/>
                  <w:color w:val="111111"/>
                  <w:rPrChange w:id="3429" w:author="Author">
                    <w:rPr>
                      <w:rFonts w:ascii="Arial" w:eastAsia="Arial" w:hAnsi="Arial" w:cs="Arial"/>
                      <w:color w:val="111111"/>
                    </w:rPr>
                  </w:rPrChange>
                </w:rPr>
                <w:t xml:space="preserve">495798.787    </w:t>
              </w:r>
            </w:ins>
          </w:p>
        </w:tc>
      </w:tr>
      <w:tr w:rsidR="002D5415" w:rsidRPr="00475A93" w14:paraId="4D8792A1" w14:textId="77777777" w:rsidTr="00667F7A">
        <w:trPr>
          <w:trHeight w:val="288"/>
          <w:ins w:id="3430" w:author="Author"/>
          <w:trPrChange w:id="3431" w:author="Author">
            <w:trPr>
              <w:gridAfter w:val="0"/>
              <w:cantSplit/>
              <w:jc w:val="center"/>
            </w:trPr>
          </w:trPrChange>
        </w:trPr>
        <w:tc>
          <w:tcPr>
            <w:tcW w:w="2310" w:type="pct"/>
            <w:tcPrChange w:id="3432" w:author="Author">
              <w:tcPr>
                <w:tcW w:w="1250" w:type="pct"/>
                <w:tcBorders>
                  <w:bottom w:val="single" w:sz="6" w:space="0" w:color="000000"/>
                </w:tcBorders>
                <w:shd w:val="clear" w:color="auto" w:fill="FFFFFF"/>
                <w:tcMar>
                  <w:top w:w="0" w:type="dxa"/>
                  <w:left w:w="0" w:type="dxa"/>
                  <w:bottom w:w="0" w:type="dxa"/>
                  <w:right w:w="0" w:type="dxa"/>
                </w:tcMar>
              </w:tcPr>
            </w:tcPrChange>
          </w:tcPr>
          <w:p w14:paraId="018EE8F6" w14:textId="77777777" w:rsidR="002D5415" w:rsidRPr="0068187B" w:rsidRDefault="002D5415">
            <w:pPr>
              <w:ind w:left="86" w:right="86"/>
              <w:contextualSpacing/>
              <w:rPr>
                <w:ins w:id="3433" w:author="Author"/>
                <w:rFonts w:cstheme="minorHAnsi"/>
              </w:rPr>
              <w:pPrChange w:id="3434" w:author="Author">
                <w:pPr>
                  <w:spacing w:before="80" w:after="80"/>
                  <w:ind w:left="80" w:right="80"/>
                </w:pPr>
              </w:pPrChange>
            </w:pPr>
            <w:ins w:id="3435" w:author="Author">
              <w:r w:rsidRPr="00475A93">
                <w:rPr>
                  <w:rFonts w:eastAsia="Arial" w:cstheme="minorHAnsi"/>
                  <w:color w:val="111111"/>
                  <w:rPrChange w:id="3436" w:author="Author">
                    <w:rPr>
                      <w:rFonts w:ascii="Arial" w:eastAsia="Arial" w:hAnsi="Arial" w:cs="Arial"/>
                      <w:color w:val="111111"/>
                    </w:rPr>
                  </w:rPrChange>
                </w:rPr>
                <w:t>deviance</w:t>
              </w:r>
            </w:ins>
          </w:p>
        </w:tc>
        <w:tc>
          <w:tcPr>
            <w:tcW w:w="897" w:type="pct"/>
            <w:tcPrChange w:id="3437"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628BDE3C" w14:textId="77777777" w:rsidR="002D5415" w:rsidRPr="0068187B" w:rsidRDefault="002D5415">
            <w:pPr>
              <w:ind w:left="86" w:right="86"/>
              <w:contextualSpacing/>
              <w:jc w:val="right"/>
              <w:rPr>
                <w:ins w:id="3438" w:author="Author"/>
                <w:rFonts w:cstheme="minorHAnsi"/>
              </w:rPr>
              <w:pPrChange w:id="3439" w:author="Author">
                <w:pPr>
                  <w:spacing w:before="80" w:after="80"/>
                  <w:ind w:left="80" w:right="80"/>
                  <w:jc w:val="right"/>
                </w:pPr>
              </w:pPrChange>
            </w:pPr>
            <w:ins w:id="3440" w:author="Author">
              <w:r w:rsidRPr="00475A93">
                <w:rPr>
                  <w:rFonts w:eastAsia="Arial" w:cstheme="minorHAnsi"/>
                  <w:color w:val="111111"/>
                  <w:rPrChange w:id="3441" w:author="Author">
                    <w:rPr>
                      <w:rFonts w:ascii="Arial" w:eastAsia="Arial" w:hAnsi="Arial" w:cs="Arial"/>
                      <w:color w:val="111111"/>
                    </w:rPr>
                  </w:rPrChange>
                </w:rPr>
                <w:t xml:space="preserve">362061.621    </w:t>
              </w:r>
            </w:ins>
          </w:p>
        </w:tc>
        <w:tc>
          <w:tcPr>
            <w:tcW w:w="897" w:type="pct"/>
            <w:tcPrChange w:id="3442" w:author="Author">
              <w:tcPr>
                <w:tcW w:w="1250" w:type="pct"/>
                <w:gridSpan w:val="2"/>
                <w:tcBorders>
                  <w:bottom w:val="single" w:sz="6" w:space="0" w:color="000000"/>
                </w:tcBorders>
                <w:shd w:val="clear" w:color="auto" w:fill="FFFFFF"/>
                <w:tcMar>
                  <w:top w:w="0" w:type="dxa"/>
                  <w:left w:w="0" w:type="dxa"/>
                  <w:bottom w:w="0" w:type="dxa"/>
                  <w:right w:w="0" w:type="dxa"/>
                </w:tcMar>
              </w:tcPr>
            </w:tcPrChange>
          </w:tcPr>
          <w:p w14:paraId="2AD99ED5" w14:textId="77777777" w:rsidR="002D5415" w:rsidRPr="0068187B" w:rsidRDefault="002D5415">
            <w:pPr>
              <w:ind w:left="86" w:right="86"/>
              <w:contextualSpacing/>
              <w:jc w:val="right"/>
              <w:rPr>
                <w:ins w:id="3443" w:author="Author"/>
                <w:rFonts w:cstheme="minorHAnsi"/>
              </w:rPr>
              <w:pPrChange w:id="3444" w:author="Author">
                <w:pPr>
                  <w:spacing w:before="80" w:after="80"/>
                  <w:ind w:left="80" w:right="80"/>
                  <w:jc w:val="right"/>
                </w:pPr>
              </w:pPrChange>
            </w:pPr>
            <w:ins w:id="3445" w:author="Author">
              <w:r w:rsidRPr="00475A93">
                <w:rPr>
                  <w:rFonts w:eastAsia="Arial" w:cstheme="minorHAnsi"/>
                  <w:color w:val="111111"/>
                  <w:rPrChange w:id="3446" w:author="Author">
                    <w:rPr>
                      <w:rFonts w:ascii="Arial" w:eastAsia="Arial" w:hAnsi="Arial" w:cs="Arial"/>
                      <w:color w:val="111111"/>
                    </w:rPr>
                  </w:rPrChange>
                </w:rPr>
                <w:t xml:space="preserve">398536.668    </w:t>
              </w:r>
            </w:ins>
          </w:p>
        </w:tc>
        <w:tc>
          <w:tcPr>
            <w:tcW w:w="897" w:type="pct"/>
            <w:tcPrChange w:id="3447" w:author="Author">
              <w:tcPr>
                <w:tcW w:w="1250" w:type="pct"/>
                <w:tcBorders>
                  <w:bottom w:val="single" w:sz="6" w:space="0" w:color="000000"/>
                </w:tcBorders>
                <w:shd w:val="clear" w:color="auto" w:fill="FFFFFF"/>
                <w:tcMar>
                  <w:top w:w="0" w:type="dxa"/>
                  <w:left w:w="0" w:type="dxa"/>
                  <w:bottom w:w="0" w:type="dxa"/>
                  <w:right w:w="0" w:type="dxa"/>
                </w:tcMar>
              </w:tcPr>
            </w:tcPrChange>
          </w:tcPr>
          <w:p w14:paraId="79AF1A0E" w14:textId="77777777" w:rsidR="002D5415" w:rsidRPr="0068187B" w:rsidRDefault="002D5415">
            <w:pPr>
              <w:ind w:left="86" w:right="86"/>
              <w:contextualSpacing/>
              <w:jc w:val="right"/>
              <w:rPr>
                <w:ins w:id="3448" w:author="Author"/>
                <w:rFonts w:cstheme="minorHAnsi"/>
              </w:rPr>
              <w:pPrChange w:id="3449" w:author="Author">
                <w:pPr>
                  <w:spacing w:before="80" w:after="80"/>
                  <w:ind w:left="80" w:right="80"/>
                  <w:jc w:val="right"/>
                </w:pPr>
              </w:pPrChange>
            </w:pPr>
            <w:ins w:id="3450" w:author="Author">
              <w:r w:rsidRPr="00475A93">
                <w:rPr>
                  <w:rFonts w:eastAsia="Arial" w:cstheme="minorHAnsi"/>
                  <w:color w:val="111111"/>
                  <w:rPrChange w:id="3451" w:author="Author">
                    <w:rPr>
                      <w:rFonts w:ascii="Arial" w:eastAsia="Arial" w:hAnsi="Arial" w:cs="Arial"/>
                      <w:color w:val="111111"/>
                    </w:rPr>
                  </w:rPrChange>
                </w:rPr>
                <w:t xml:space="preserve">414631.765    </w:t>
              </w:r>
            </w:ins>
          </w:p>
        </w:tc>
      </w:tr>
      <w:tr w:rsidR="002D5415" w:rsidRPr="00475A93" w14:paraId="5C43F521" w14:textId="77777777" w:rsidTr="00667F7A">
        <w:tblPrEx>
          <w:tblPrExChange w:id="3452" w:author="Author">
            <w:tblPrEx>
              <w:tblW w:w="5000" w:type="pct"/>
            </w:tblPrEx>
          </w:tblPrExChange>
        </w:tblPrEx>
        <w:trPr>
          <w:gridAfter w:val="3"/>
          <w:wAfter w:w="5035" w:type="dxa"/>
          <w:trHeight w:val="288"/>
          <w:ins w:id="3453" w:author="Author"/>
          <w:trPrChange w:id="3454" w:author="Author">
            <w:trPr>
              <w:gridAfter w:val="3"/>
              <w:wAfter w:w="2690" w:type="pct"/>
              <w:cantSplit/>
              <w:jc w:val="center"/>
            </w:trPr>
          </w:trPrChange>
        </w:trPr>
        <w:tc>
          <w:tcPr>
            <w:tcW w:w="2310" w:type="pct"/>
            <w:tcPrChange w:id="3455" w:author="Author">
              <w:tcPr>
                <w:tcW w:w="2310" w:type="pct"/>
                <w:gridSpan w:val="2"/>
                <w:shd w:val="clear" w:color="auto" w:fill="FFFFFF"/>
                <w:tcMar>
                  <w:top w:w="0" w:type="dxa"/>
                  <w:left w:w="0" w:type="dxa"/>
                  <w:bottom w:w="0" w:type="dxa"/>
                  <w:right w:w="0" w:type="dxa"/>
                </w:tcMar>
              </w:tcPr>
            </w:tcPrChange>
          </w:tcPr>
          <w:p w14:paraId="65111AF4" w14:textId="77777777" w:rsidR="002D5415" w:rsidRPr="0068187B" w:rsidRDefault="002D5415">
            <w:pPr>
              <w:ind w:left="86" w:right="86"/>
              <w:contextualSpacing/>
              <w:rPr>
                <w:ins w:id="3456" w:author="Author"/>
                <w:rFonts w:cstheme="minorHAnsi"/>
              </w:rPr>
              <w:pPrChange w:id="3457" w:author="Author">
                <w:pPr>
                  <w:spacing w:before="80" w:after="80"/>
                  <w:ind w:left="80" w:right="80"/>
                </w:pPr>
              </w:pPrChange>
            </w:pPr>
            <w:ins w:id="3458" w:author="Author">
              <w:r w:rsidRPr="00475A93">
                <w:rPr>
                  <w:rFonts w:eastAsia="Arial" w:cstheme="minorHAnsi"/>
                  <w:color w:val="111111"/>
                  <w:rPrChange w:id="3459" w:author="Author">
                    <w:rPr>
                      <w:rFonts w:ascii="Arial" w:eastAsia="Arial" w:hAnsi="Arial" w:cs="Arial"/>
                      <w:color w:val="111111"/>
                    </w:rPr>
                  </w:rPrChange>
                </w:rPr>
                <w:t xml:space="preserve"> *** p &lt; 0.001</w:t>
              </w:r>
              <w:proofErr w:type="gramStart"/>
              <w:r w:rsidRPr="00475A93">
                <w:rPr>
                  <w:rFonts w:eastAsia="Arial" w:cstheme="minorHAnsi"/>
                  <w:color w:val="111111"/>
                  <w:rPrChange w:id="3460" w:author="Author">
                    <w:rPr>
                      <w:rFonts w:ascii="Arial" w:eastAsia="Arial" w:hAnsi="Arial" w:cs="Arial"/>
                      <w:color w:val="111111"/>
                    </w:rPr>
                  </w:rPrChange>
                </w:rPr>
                <w:t>;  *</w:t>
              </w:r>
              <w:proofErr w:type="gramEnd"/>
              <w:r w:rsidRPr="00475A93">
                <w:rPr>
                  <w:rFonts w:eastAsia="Arial" w:cstheme="minorHAnsi"/>
                  <w:color w:val="111111"/>
                  <w:rPrChange w:id="3461" w:author="Author">
                    <w:rPr>
                      <w:rFonts w:ascii="Arial" w:eastAsia="Arial" w:hAnsi="Arial" w:cs="Arial"/>
                      <w:color w:val="111111"/>
                    </w:rPr>
                  </w:rPrChange>
                </w:rPr>
                <w:t>* p &lt; 0.01;  * p &lt; 0.05.</w:t>
              </w:r>
            </w:ins>
          </w:p>
        </w:tc>
      </w:tr>
    </w:tbl>
    <w:p w14:paraId="55FB9B47" w14:textId="018FCD53" w:rsidR="0059169F" w:rsidRPr="00D864B0" w:rsidDel="002D5415" w:rsidRDefault="0059169F" w:rsidP="0059169F">
      <w:pPr>
        <w:pStyle w:val="BodyText"/>
        <w:jc w:val="both"/>
        <w:rPr>
          <w:ins w:id="3462" w:author="Author"/>
          <w:del w:id="3463" w:author="Author"/>
        </w:rPr>
      </w:pPr>
    </w:p>
    <w:p w14:paraId="3080E5BC" w14:textId="3353DE5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64" w:author="Author"/>
          <w:del w:id="3465" w:author="Author"/>
          <w:rFonts w:ascii="Lucida Console" w:eastAsia="Times New Roman" w:hAnsi="Lucida Console" w:cs="Courier New"/>
          <w:color w:val="000000"/>
          <w:sz w:val="14"/>
          <w:szCs w:val="14"/>
        </w:rPr>
      </w:pPr>
      <w:ins w:id="3466" w:author="Author">
        <w:del w:id="3467" w:author="Author">
          <w:r w:rsidRPr="00D864B0" w:rsidDel="002D5415">
            <w:rPr>
              <w:rFonts w:ascii="Lucida Console" w:eastAsia="Times New Roman" w:hAnsi="Lucida Console" w:cs="Courier New"/>
              <w:color w:val="000000"/>
              <w:sz w:val="14"/>
              <w:szCs w:val="14"/>
            </w:rPr>
            <w:delText>────────────────────────────────────────────────────────────────────────────────────</w:delText>
          </w:r>
        </w:del>
      </w:ins>
    </w:p>
    <w:p w14:paraId="5BFA2933" w14:textId="4CF2A3E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68" w:author="Author"/>
          <w:del w:id="3469" w:author="Author"/>
          <w:rFonts w:ascii="Lucida Console" w:eastAsia="Times New Roman" w:hAnsi="Lucida Console" w:cs="Courier New"/>
          <w:color w:val="000000"/>
          <w:sz w:val="14"/>
          <w:szCs w:val="14"/>
        </w:rPr>
      </w:pPr>
      <w:ins w:id="3470" w:author="Author">
        <w:del w:id="3471" w:author="Autho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r>
          <w:r w:rsidRPr="00D864B0" w:rsidDel="002D5415">
            <w:rPr>
              <w:rFonts w:ascii="Lucida Console" w:eastAsia="Times New Roman" w:hAnsi="Lucida Console" w:cs="Courier New"/>
              <w:color w:val="000000"/>
              <w:sz w:val="14"/>
              <w:szCs w:val="14"/>
            </w:rPr>
            <w:tab/>
            <w:delText xml:space="preserve">                 download per researchers</w:delText>
          </w:r>
        </w:del>
      </w:ins>
    </w:p>
    <w:p w14:paraId="270B6371" w14:textId="1576816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72" w:author="Author"/>
          <w:del w:id="3473" w:author="Author"/>
          <w:rFonts w:ascii="Lucida Console" w:eastAsia="Times New Roman" w:hAnsi="Lucida Console" w:cs="Courier New"/>
          <w:color w:val="000000"/>
          <w:sz w:val="14"/>
          <w:szCs w:val="14"/>
        </w:rPr>
      </w:pPr>
      <w:ins w:id="3474" w:author="Author">
        <w:del w:id="3475" w:author="Author">
          <w:r w:rsidRPr="00D864B0" w:rsidDel="002D5415">
            <w:rPr>
              <w:rFonts w:ascii="Lucida Console" w:eastAsia="Times New Roman" w:hAnsi="Lucida Console" w:cs="Courier New"/>
              <w:color w:val="000000"/>
              <w:sz w:val="14"/>
              <w:szCs w:val="14"/>
            </w:rPr>
            <w:delText xml:space="preserve">                                     Model 12          Model 13          Model 14      </w:delText>
          </w:r>
        </w:del>
      </w:ins>
    </w:p>
    <w:p w14:paraId="7AF2BEB0" w14:textId="1A26538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76" w:author="Author"/>
          <w:del w:id="3477" w:author="Author"/>
          <w:rFonts w:ascii="Lucida Console" w:eastAsia="Times New Roman" w:hAnsi="Lucida Console" w:cs="Courier New"/>
          <w:color w:val="000000"/>
          <w:sz w:val="14"/>
          <w:szCs w:val="14"/>
        </w:rPr>
      </w:pPr>
      <w:ins w:id="3478" w:author="Author">
        <w:del w:id="3479" w:author="Author">
          <w:r w:rsidRPr="00D864B0" w:rsidDel="002D5415">
            <w:rPr>
              <w:rFonts w:ascii="Lucida Console" w:eastAsia="Times New Roman" w:hAnsi="Lucida Console" w:cs="Courier New"/>
              <w:color w:val="000000"/>
              <w:sz w:val="14"/>
              <w:szCs w:val="14"/>
            </w:rPr>
            <w:delText xml:space="preserve">                                ────────────────────────────────────────────────────</w:delText>
          </w:r>
        </w:del>
      </w:ins>
    </w:p>
    <w:p w14:paraId="4D8A6192" w14:textId="345201F3"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80" w:author="Author"/>
          <w:del w:id="3481" w:author="Author"/>
          <w:rFonts w:ascii="Lucida Console" w:eastAsia="Times New Roman" w:hAnsi="Lucida Console" w:cs="Courier New"/>
          <w:color w:val="000000"/>
          <w:sz w:val="14"/>
          <w:szCs w:val="14"/>
        </w:rPr>
      </w:pPr>
      <w:ins w:id="3482" w:author="Author">
        <w:del w:id="3483" w:author="Author">
          <w:r w:rsidRPr="00D864B0" w:rsidDel="002D5415">
            <w:rPr>
              <w:rFonts w:ascii="Lucida Console" w:eastAsia="Times New Roman" w:hAnsi="Lucida Console" w:cs="Courier New"/>
              <w:color w:val="000000"/>
              <w:sz w:val="14"/>
              <w:szCs w:val="14"/>
            </w:rPr>
            <w:delText xml:space="preserve">  (Intercept)                          5.530 *          8.034 **         6.486 ***  </w:delText>
          </w:r>
        </w:del>
      </w:ins>
    </w:p>
    <w:p w14:paraId="50CDECCA" w14:textId="2B3FE14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84" w:author="Author"/>
          <w:del w:id="3485" w:author="Author"/>
          <w:rFonts w:ascii="Lucida Console" w:eastAsia="Times New Roman" w:hAnsi="Lucida Console" w:cs="Courier New"/>
          <w:color w:val="000000"/>
          <w:sz w:val="14"/>
          <w:szCs w:val="14"/>
        </w:rPr>
      </w:pPr>
      <w:ins w:id="3486" w:author="Author">
        <w:del w:id="3487" w:author="Author">
          <w:r w:rsidRPr="00D864B0" w:rsidDel="002D5415">
            <w:rPr>
              <w:rFonts w:ascii="Lucida Console" w:eastAsia="Times New Roman" w:hAnsi="Lucida Console" w:cs="Courier New"/>
              <w:color w:val="000000"/>
              <w:sz w:val="14"/>
              <w:szCs w:val="14"/>
            </w:rPr>
            <w:delText xml:space="preserve">                                      (2.240)          (2.546)          (1.147)     </w:delText>
          </w:r>
        </w:del>
      </w:ins>
    </w:p>
    <w:p w14:paraId="0701D78E" w14:textId="4226FA0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88" w:author="Author"/>
          <w:del w:id="3489" w:author="Author"/>
          <w:rFonts w:ascii="Lucida Console" w:eastAsia="Times New Roman" w:hAnsi="Lucida Console" w:cs="Courier New"/>
          <w:color w:val="000000"/>
          <w:sz w:val="14"/>
          <w:szCs w:val="14"/>
        </w:rPr>
      </w:pPr>
      <w:ins w:id="3490" w:author="Author">
        <w:del w:id="3491" w:author="Author">
          <w:r w:rsidRPr="00D864B0" w:rsidDel="002D5415">
            <w:rPr>
              <w:rFonts w:ascii="Lucida Console" w:eastAsia="Times New Roman" w:hAnsi="Lucida Console" w:cs="Courier New"/>
              <w:color w:val="000000"/>
              <w:sz w:val="14"/>
              <w:szCs w:val="14"/>
            </w:rPr>
            <w:delText xml:space="preserve">  log(gdp_pps)                         0.161 *          0.174 *          0.175      </w:delText>
          </w:r>
        </w:del>
      </w:ins>
    </w:p>
    <w:p w14:paraId="6CB711B7" w14:textId="02A24F92"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92" w:author="Author"/>
          <w:del w:id="3493" w:author="Author"/>
          <w:rFonts w:ascii="Lucida Console" w:eastAsia="Times New Roman" w:hAnsi="Lucida Console" w:cs="Courier New"/>
          <w:color w:val="000000"/>
          <w:sz w:val="14"/>
          <w:szCs w:val="14"/>
        </w:rPr>
      </w:pPr>
      <w:ins w:id="3494" w:author="Author">
        <w:del w:id="3495" w:author="Author">
          <w:r w:rsidRPr="00D864B0" w:rsidDel="002D5415">
            <w:rPr>
              <w:rFonts w:ascii="Lucida Console" w:eastAsia="Times New Roman" w:hAnsi="Lucida Console" w:cs="Courier New"/>
              <w:color w:val="000000"/>
              <w:sz w:val="14"/>
              <w:szCs w:val="14"/>
            </w:rPr>
            <w:delText xml:space="preserve">                                      (0.071)          (0.078)          (0.113)     </w:delText>
          </w:r>
        </w:del>
      </w:ins>
    </w:p>
    <w:p w14:paraId="462F7CFC" w14:textId="6E4ED1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496" w:author="Author"/>
          <w:del w:id="3497" w:author="Author"/>
          <w:rFonts w:ascii="Lucida Console" w:eastAsia="Times New Roman" w:hAnsi="Lucida Console" w:cs="Courier New"/>
          <w:color w:val="000000"/>
          <w:sz w:val="14"/>
          <w:szCs w:val="14"/>
        </w:rPr>
      </w:pPr>
      <w:ins w:id="3498" w:author="Author">
        <w:del w:id="3499" w:author="Author">
          <w:r w:rsidRPr="00D864B0" w:rsidDel="002D5415">
            <w:rPr>
              <w:rFonts w:ascii="Lucida Console" w:eastAsia="Times New Roman" w:hAnsi="Lucida Console" w:cs="Courier New"/>
              <w:color w:val="000000"/>
              <w:sz w:val="14"/>
              <w:szCs w:val="14"/>
            </w:rPr>
            <w:delText xml:space="preserve">  log(disposable_income)               0.148           -0.143                       </w:delText>
          </w:r>
        </w:del>
      </w:ins>
    </w:p>
    <w:p w14:paraId="26DAB1C8" w14:textId="6770D29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00" w:author="Author"/>
          <w:del w:id="3501" w:author="Author"/>
          <w:rFonts w:ascii="Lucida Console" w:eastAsia="Times New Roman" w:hAnsi="Lucida Console" w:cs="Courier New"/>
          <w:color w:val="000000"/>
          <w:sz w:val="14"/>
          <w:szCs w:val="14"/>
        </w:rPr>
      </w:pPr>
      <w:ins w:id="3502" w:author="Author">
        <w:del w:id="3503" w:author="Author">
          <w:r w:rsidRPr="00D864B0" w:rsidDel="002D5415">
            <w:rPr>
              <w:rFonts w:ascii="Lucida Console" w:eastAsia="Times New Roman" w:hAnsi="Lucida Console" w:cs="Courier New"/>
              <w:color w:val="000000"/>
              <w:sz w:val="14"/>
              <w:szCs w:val="14"/>
            </w:rPr>
            <w:delText xml:space="preserve">                                      (0.255)          (0.291)                      </w:delText>
          </w:r>
        </w:del>
      </w:ins>
    </w:p>
    <w:p w14:paraId="2EE2FE27" w14:textId="0D81F2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04" w:author="Author"/>
          <w:del w:id="3505" w:author="Author"/>
          <w:rFonts w:ascii="Lucida Console" w:eastAsia="Times New Roman" w:hAnsi="Lucida Console" w:cs="Courier New"/>
          <w:color w:val="000000"/>
          <w:sz w:val="14"/>
          <w:szCs w:val="14"/>
        </w:rPr>
      </w:pPr>
      <w:ins w:id="3506" w:author="Author">
        <w:del w:id="3507" w:author="Author">
          <w:r w:rsidRPr="00D864B0" w:rsidDel="002D5415">
            <w:rPr>
              <w:rFonts w:ascii="Lucida Console" w:eastAsia="Times New Roman" w:hAnsi="Lucida Console" w:cs="Courier New"/>
              <w:color w:val="000000"/>
              <w:sz w:val="14"/>
              <w:szCs w:val="14"/>
            </w:rPr>
            <w:delText xml:space="preserve">  edu_attainment_total                 0.008           -0.000                       </w:delText>
          </w:r>
        </w:del>
      </w:ins>
    </w:p>
    <w:p w14:paraId="553CF65C" w14:textId="59702B1D"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08" w:author="Author"/>
          <w:del w:id="3509" w:author="Author"/>
          <w:rFonts w:ascii="Lucida Console" w:eastAsia="Times New Roman" w:hAnsi="Lucida Console" w:cs="Courier New"/>
          <w:color w:val="000000"/>
          <w:sz w:val="14"/>
          <w:szCs w:val="14"/>
        </w:rPr>
      </w:pPr>
      <w:ins w:id="3510" w:author="Author">
        <w:del w:id="3511" w:author="Author">
          <w:r w:rsidRPr="00D864B0" w:rsidDel="002D5415">
            <w:rPr>
              <w:rFonts w:ascii="Lucida Console" w:eastAsia="Times New Roman" w:hAnsi="Lucida Console" w:cs="Courier New"/>
              <w:color w:val="000000"/>
              <w:sz w:val="14"/>
              <w:szCs w:val="14"/>
            </w:rPr>
            <w:delText xml:space="preserve">                                      (0.008)          (0.009)                      </w:delText>
          </w:r>
        </w:del>
      </w:ins>
    </w:p>
    <w:p w14:paraId="1EC3F93F" w14:textId="6E9E129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12" w:author="Author"/>
          <w:del w:id="3513" w:author="Author"/>
          <w:rFonts w:ascii="Lucida Console" w:eastAsia="Times New Roman" w:hAnsi="Lucida Console" w:cs="Courier New"/>
          <w:color w:val="000000"/>
          <w:sz w:val="14"/>
          <w:szCs w:val="14"/>
        </w:rPr>
      </w:pPr>
      <w:ins w:id="3514" w:author="Author">
        <w:del w:id="3515" w:author="Author">
          <w:r w:rsidRPr="00D864B0" w:rsidDel="002D5415">
            <w:rPr>
              <w:rFonts w:ascii="Lucida Console" w:eastAsia="Times New Roman" w:hAnsi="Lucida Console" w:cs="Courier New"/>
              <w:color w:val="000000"/>
              <w:sz w:val="14"/>
              <w:szCs w:val="14"/>
            </w:rPr>
            <w:delText xml:space="preserve">  gerd                                -0.253 **        -0.310 ***       -0.155      </w:delText>
          </w:r>
        </w:del>
      </w:ins>
    </w:p>
    <w:p w14:paraId="5F3DA6D9" w14:textId="51D1B75F"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16" w:author="Author"/>
          <w:del w:id="3517" w:author="Author"/>
          <w:rFonts w:ascii="Lucida Console" w:eastAsia="Times New Roman" w:hAnsi="Lucida Console" w:cs="Courier New"/>
          <w:color w:val="000000"/>
          <w:sz w:val="14"/>
          <w:szCs w:val="14"/>
        </w:rPr>
      </w:pPr>
      <w:ins w:id="3518" w:author="Author">
        <w:del w:id="3519" w:author="Author">
          <w:r w:rsidRPr="00D864B0" w:rsidDel="002D5415">
            <w:rPr>
              <w:rFonts w:ascii="Lucida Console" w:eastAsia="Times New Roman" w:hAnsi="Lucida Console" w:cs="Courier New"/>
              <w:color w:val="000000"/>
              <w:sz w:val="14"/>
              <w:szCs w:val="14"/>
            </w:rPr>
            <w:delText xml:space="preserve">                                      (0.079)          (0.088)          (0.901)     </w:delText>
          </w:r>
        </w:del>
      </w:ins>
    </w:p>
    <w:p w14:paraId="5B36BF2D" w14:textId="15F8A45A"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20" w:author="Author"/>
          <w:del w:id="3521" w:author="Author"/>
          <w:rFonts w:ascii="Lucida Console" w:eastAsia="Times New Roman" w:hAnsi="Lucida Console" w:cs="Courier New"/>
          <w:color w:val="000000"/>
          <w:sz w:val="14"/>
          <w:szCs w:val="14"/>
        </w:rPr>
      </w:pPr>
      <w:ins w:id="3522" w:author="Author">
        <w:del w:id="3523" w:author="Author">
          <w:r w:rsidRPr="00D864B0" w:rsidDel="002D5415">
            <w:rPr>
              <w:rFonts w:ascii="Lucida Console" w:eastAsia="Times New Roman" w:hAnsi="Lucida Console" w:cs="Courier New"/>
              <w:color w:val="000000"/>
              <w:sz w:val="14"/>
              <w:szCs w:val="14"/>
            </w:rPr>
            <w:delText xml:space="preserve">  internet_use_banking_pc             -0.018 ***                                    </w:delText>
          </w:r>
        </w:del>
      </w:ins>
    </w:p>
    <w:p w14:paraId="5E511436" w14:textId="3150E26B"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24" w:author="Author"/>
          <w:del w:id="3525" w:author="Author"/>
          <w:rFonts w:ascii="Lucida Console" w:eastAsia="Times New Roman" w:hAnsi="Lucida Console" w:cs="Courier New"/>
          <w:color w:val="000000"/>
          <w:sz w:val="14"/>
          <w:szCs w:val="14"/>
        </w:rPr>
      </w:pPr>
      <w:ins w:id="3526" w:author="Author">
        <w:del w:id="3527" w:author="Author">
          <w:r w:rsidRPr="00D864B0" w:rsidDel="002D5415">
            <w:rPr>
              <w:rFonts w:ascii="Lucida Console" w:eastAsia="Times New Roman" w:hAnsi="Lucida Console" w:cs="Courier New"/>
              <w:color w:val="000000"/>
              <w:sz w:val="14"/>
              <w:szCs w:val="14"/>
            </w:rPr>
            <w:delText xml:space="preserve">                                      (0.004)                                       </w:delText>
          </w:r>
        </w:del>
      </w:ins>
    </w:p>
    <w:p w14:paraId="678146EA" w14:textId="5192913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28" w:author="Author"/>
          <w:del w:id="3529" w:author="Author"/>
          <w:rFonts w:ascii="Lucida Console" w:eastAsia="Times New Roman" w:hAnsi="Lucida Console" w:cs="Courier New"/>
          <w:color w:val="000000"/>
          <w:sz w:val="14"/>
          <w:szCs w:val="14"/>
        </w:rPr>
      </w:pPr>
      <w:ins w:id="3530" w:author="Author">
        <w:del w:id="3531" w:author="Author">
          <w:r w:rsidRPr="00D864B0" w:rsidDel="002D5415">
            <w:rPr>
              <w:rFonts w:ascii="Lucida Console" w:eastAsia="Times New Roman" w:hAnsi="Lucida Console" w:cs="Courier New"/>
              <w:color w:val="000000"/>
              <w:sz w:val="14"/>
              <w:szCs w:val="14"/>
            </w:rPr>
            <w:delText xml:space="preserve">  internet_purchases_last_year_                        -0.006                       </w:delText>
          </w:r>
        </w:del>
      </w:ins>
    </w:p>
    <w:p w14:paraId="658A5D0A" w14:textId="7D9B006E"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32" w:author="Author"/>
          <w:del w:id="3533" w:author="Author"/>
          <w:rFonts w:ascii="Lucida Console" w:eastAsia="Times New Roman" w:hAnsi="Lucida Console" w:cs="Courier New"/>
          <w:color w:val="000000"/>
          <w:sz w:val="14"/>
          <w:szCs w:val="14"/>
        </w:rPr>
      </w:pPr>
      <w:ins w:id="3534" w:author="Author">
        <w:del w:id="3535" w:author="Author">
          <w:r w:rsidRPr="00D864B0" w:rsidDel="002D5415">
            <w:rPr>
              <w:rFonts w:ascii="Lucida Console" w:eastAsia="Times New Roman" w:hAnsi="Lucida Console" w:cs="Courier New"/>
              <w:color w:val="000000"/>
              <w:sz w:val="14"/>
              <w:szCs w:val="14"/>
            </w:rPr>
            <w:delText xml:space="preserve">  pc                                                                                </w:delText>
          </w:r>
        </w:del>
      </w:ins>
    </w:p>
    <w:p w14:paraId="08204744" w14:textId="63317766"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36" w:author="Author"/>
          <w:del w:id="3537" w:author="Author"/>
          <w:rFonts w:ascii="Lucida Console" w:eastAsia="Times New Roman" w:hAnsi="Lucida Console" w:cs="Courier New"/>
          <w:color w:val="000000"/>
          <w:sz w:val="14"/>
          <w:szCs w:val="14"/>
        </w:rPr>
      </w:pPr>
      <w:ins w:id="3538" w:author="Author">
        <w:del w:id="3539" w:author="Author">
          <w:r w:rsidRPr="00D864B0" w:rsidDel="002D5415">
            <w:rPr>
              <w:rFonts w:ascii="Lucida Console" w:eastAsia="Times New Roman" w:hAnsi="Lucida Console" w:cs="Courier New"/>
              <w:color w:val="000000"/>
              <w:sz w:val="14"/>
              <w:szCs w:val="14"/>
            </w:rPr>
            <w:delText xml:space="preserve">                                                       (0.004)                      </w:delText>
          </w:r>
        </w:del>
      </w:ins>
    </w:p>
    <w:p w14:paraId="595AAE21" w14:textId="2BF39B65"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40" w:author="Author"/>
          <w:del w:id="3541" w:author="Author"/>
          <w:rFonts w:ascii="Lucida Console" w:eastAsia="Times New Roman" w:hAnsi="Lucida Console" w:cs="Courier New"/>
          <w:color w:val="000000"/>
          <w:sz w:val="14"/>
          <w:szCs w:val="14"/>
        </w:rPr>
      </w:pPr>
      <w:ins w:id="3542" w:author="Author">
        <w:del w:id="3543" w:author="Author">
          <w:r w:rsidRPr="00D864B0" w:rsidDel="002D5415">
            <w:rPr>
              <w:rFonts w:ascii="Lucida Console" w:eastAsia="Times New Roman" w:hAnsi="Lucida Console" w:cs="Courier New"/>
              <w:color w:val="000000"/>
              <w:sz w:val="14"/>
              <w:szCs w:val="14"/>
            </w:rPr>
            <w:delText xml:space="preserve">  log(gdp_pps):gerd                                                     -0.024      </w:delText>
          </w:r>
        </w:del>
      </w:ins>
    </w:p>
    <w:p w14:paraId="06D70B32" w14:textId="18B5BCA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44" w:author="Author"/>
          <w:del w:id="3545" w:author="Author"/>
          <w:rFonts w:ascii="Lucida Console" w:eastAsia="Times New Roman" w:hAnsi="Lucida Console" w:cs="Courier New"/>
          <w:color w:val="000000"/>
          <w:sz w:val="14"/>
          <w:szCs w:val="14"/>
        </w:rPr>
      </w:pPr>
      <w:ins w:id="3546" w:author="Author">
        <w:del w:id="3547" w:author="Author">
          <w:r w:rsidRPr="00D864B0" w:rsidDel="002D5415">
            <w:rPr>
              <w:rFonts w:ascii="Lucida Console" w:eastAsia="Times New Roman" w:hAnsi="Lucida Console" w:cs="Courier New"/>
              <w:color w:val="000000"/>
              <w:sz w:val="14"/>
              <w:szCs w:val="14"/>
            </w:rPr>
            <w:delText xml:space="preserve">                                                                        (0.084)     </w:delText>
          </w:r>
        </w:del>
      </w:ins>
    </w:p>
    <w:p w14:paraId="02D54387" w14:textId="6476C5B1"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48" w:author="Author"/>
          <w:del w:id="3549" w:author="Author"/>
          <w:rFonts w:ascii="Lucida Console" w:eastAsia="Times New Roman" w:hAnsi="Lucida Console" w:cs="Courier New"/>
          <w:color w:val="000000"/>
          <w:sz w:val="14"/>
          <w:szCs w:val="14"/>
        </w:rPr>
      </w:pPr>
      <w:ins w:id="3550" w:author="Author">
        <w:del w:id="3551" w:author="Author">
          <w:r w:rsidRPr="00D864B0" w:rsidDel="002D5415">
            <w:rPr>
              <w:rFonts w:ascii="Lucida Console" w:eastAsia="Times New Roman" w:hAnsi="Lucida Console" w:cs="Courier New"/>
              <w:color w:val="000000"/>
              <w:sz w:val="14"/>
              <w:szCs w:val="14"/>
            </w:rPr>
            <w:delText xml:space="preserve">                                ────────────────────────────────────────────────────</w:delText>
          </w:r>
        </w:del>
      </w:ins>
    </w:p>
    <w:p w14:paraId="4A8C34A9" w14:textId="5D011BD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52" w:author="Author"/>
          <w:del w:id="3553" w:author="Author"/>
          <w:rFonts w:ascii="Lucida Console" w:eastAsia="Times New Roman" w:hAnsi="Lucida Console" w:cs="Courier New"/>
          <w:color w:val="000000"/>
          <w:sz w:val="14"/>
          <w:szCs w:val="14"/>
        </w:rPr>
      </w:pPr>
      <w:ins w:id="3554" w:author="Author">
        <w:del w:id="3555" w:author="Author">
          <w:r w:rsidRPr="00D864B0" w:rsidDel="002D5415">
            <w:rPr>
              <w:rFonts w:ascii="Lucida Console" w:eastAsia="Times New Roman" w:hAnsi="Lucida Console" w:cs="Courier New"/>
              <w:color w:val="000000"/>
              <w:sz w:val="14"/>
              <w:szCs w:val="14"/>
            </w:rPr>
            <w:delText xml:space="preserve">  null.deviance                   495798.787       495798.787       495798.787      </w:delText>
          </w:r>
        </w:del>
      </w:ins>
    </w:p>
    <w:p w14:paraId="7FCD0E16" w14:textId="46232DA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56" w:author="Author"/>
          <w:del w:id="3557" w:author="Author"/>
          <w:rFonts w:ascii="Lucida Console" w:eastAsia="Times New Roman" w:hAnsi="Lucida Console" w:cs="Courier New"/>
          <w:color w:val="000000"/>
          <w:sz w:val="14"/>
          <w:szCs w:val="14"/>
        </w:rPr>
      </w:pPr>
      <w:ins w:id="3558" w:author="Author">
        <w:del w:id="3559" w:author="Author">
          <w:r w:rsidRPr="00D864B0" w:rsidDel="002D5415">
            <w:rPr>
              <w:rFonts w:ascii="Lucida Console" w:eastAsia="Times New Roman" w:hAnsi="Lucida Console" w:cs="Courier New"/>
              <w:color w:val="000000"/>
              <w:sz w:val="14"/>
              <w:szCs w:val="14"/>
            </w:rPr>
            <w:delText xml:space="preserve">  deviance                        362061.621       398536.668       414631.765      </w:delText>
          </w:r>
        </w:del>
      </w:ins>
    </w:p>
    <w:p w14:paraId="78A258E6" w14:textId="1B898DBC"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60" w:author="Author"/>
          <w:del w:id="3561" w:author="Author"/>
          <w:rFonts w:ascii="Lucida Console" w:eastAsia="Times New Roman" w:hAnsi="Lucida Console" w:cs="Courier New"/>
          <w:color w:val="000000"/>
          <w:sz w:val="14"/>
          <w:szCs w:val="14"/>
        </w:rPr>
      </w:pPr>
      <w:ins w:id="3562" w:author="Author">
        <w:del w:id="3563" w:author="Author">
          <w:r w:rsidRPr="00D864B0" w:rsidDel="002D5415">
            <w:rPr>
              <w:rFonts w:ascii="Lucida Console" w:eastAsia="Times New Roman" w:hAnsi="Lucida Console" w:cs="Courier New"/>
              <w:color w:val="000000"/>
              <w:sz w:val="14"/>
              <w:szCs w:val="14"/>
            </w:rPr>
            <w:delText>────────────────────────────────────────────────────────────────────────────────────</w:delText>
          </w:r>
        </w:del>
      </w:ins>
    </w:p>
    <w:p w14:paraId="073979F3" w14:textId="6C2193F9" w:rsidR="0059169F" w:rsidRPr="00D864B0" w:rsidDel="002D5415" w:rsidRDefault="0059169F" w:rsidP="0059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ins w:id="3564" w:author="Author"/>
          <w:del w:id="3565" w:author="Author"/>
          <w:rFonts w:ascii="Lucida Console" w:eastAsia="Times New Roman" w:hAnsi="Lucida Console" w:cs="Courier New"/>
          <w:color w:val="000000"/>
          <w:sz w:val="14"/>
          <w:szCs w:val="14"/>
        </w:rPr>
      </w:pPr>
      <w:ins w:id="3566" w:author="Author">
        <w:del w:id="3567" w:author="Author">
          <w:r w:rsidRPr="00D864B0" w:rsidDel="002D5415">
            <w:rPr>
              <w:rFonts w:ascii="Lucida Console" w:eastAsia="Times New Roman" w:hAnsi="Lucida Console" w:cs="Courier New"/>
              <w:color w:val="000000"/>
              <w:sz w:val="14"/>
              <w:szCs w:val="14"/>
            </w:rPr>
            <w:delText xml:space="preserve">  *** p &lt; 0.001; ** p &lt; 0.01; * p &lt; 0.05.                      </w:delText>
          </w:r>
        </w:del>
      </w:ins>
    </w:p>
    <w:p w14:paraId="5326F85B" w14:textId="5F36B9E8" w:rsidR="0059169F" w:rsidDel="002D5415" w:rsidRDefault="0059169F" w:rsidP="00844C8C">
      <w:pPr>
        <w:pStyle w:val="BodyText"/>
        <w:jc w:val="both"/>
        <w:rPr>
          <w:ins w:id="3568" w:author="Author"/>
          <w:del w:id="3569" w:author="Author"/>
        </w:rPr>
      </w:pPr>
    </w:p>
    <w:p w14:paraId="2496B127" w14:textId="0D9F258A" w:rsidR="002B51AD" w:rsidRPr="00D864B0" w:rsidRDefault="002B51AD" w:rsidP="002B51AD">
      <w:pPr>
        <w:pStyle w:val="BodyText"/>
        <w:rPr>
          <w:moveTo w:id="3570" w:author="Author"/>
          <w:sz w:val="22"/>
          <w:szCs w:val="22"/>
        </w:rPr>
      </w:pPr>
      <w:moveToRangeStart w:id="3571" w:author="Author" w:name="move49774419"/>
      <w:moveTo w:id="3572" w:author="Author">
        <w:r w:rsidRPr="00D864B0">
          <w:rPr>
            <w:sz w:val="22"/>
            <w:szCs w:val="22"/>
          </w:rPr>
          <w:t xml:space="preserve">In models where the dependent variable is the raw download count (see </w:t>
        </w:r>
        <w:del w:id="3573" w:author="Author">
          <w:r w:rsidRPr="00D864B0" w:rsidDel="00397642">
            <w:rPr>
              <w:sz w:val="22"/>
              <w:szCs w:val="22"/>
            </w:rPr>
            <w:delText>supplementary materials</w:delText>
          </w:r>
        </w:del>
      </w:moveTo>
      <w:ins w:id="3574" w:author="Author">
        <w:r w:rsidR="00397642">
          <w:rPr>
            <w:sz w:val="22"/>
            <w:szCs w:val="22"/>
          </w:rPr>
          <w:t>S</w:t>
        </w:r>
        <w:r w:rsidR="00090198">
          <w:rPr>
            <w:sz w:val="22"/>
            <w:szCs w:val="22"/>
          </w:rPr>
          <w:t>3</w:t>
        </w:r>
        <w:del w:id="3575" w:author="Author">
          <w:r w:rsidR="00397642" w:rsidDel="00090198">
            <w:rPr>
              <w:sz w:val="22"/>
              <w:szCs w:val="22"/>
            </w:rPr>
            <w:delText>2</w:delText>
          </w:r>
        </w:del>
        <w:r w:rsidR="00397642">
          <w:rPr>
            <w:sz w:val="22"/>
            <w:szCs w:val="22"/>
          </w:rPr>
          <w:t xml:space="preserve"> </w:t>
        </w:r>
        <w:r w:rsidR="00E03552">
          <w:rPr>
            <w:sz w:val="22"/>
            <w:szCs w:val="22"/>
          </w:rPr>
          <w:t>T</w:t>
        </w:r>
        <w:r w:rsidR="00397642">
          <w:rPr>
            <w:sz w:val="22"/>
            <w:szCs w:val="22"/>
          </w:rPr>
          <w:t>able</w:t>
        </w:r>
      </w:ins>
      <w:moveTo w:id="3576" w:author="Author">
        <w:r w:rsidRPr="00D864B0">
          <w:rPr>
            <w:sz w:val="22"/>
            <w:szCs w:val="22"/>
          </w:rPr>
          <w:t xml:space="preserve">), we find results consistent with those above: wealth and researcher population have significant positive effects, internet proficiency has significant negative effects, R&amp;D spending, educational attainment, disposable income, or online shopping variables are not or only weakly (at 95% level) significant. </w:t>
        </w:r>
      </w:moveTo>
    </w:p>
    <w:p w14:paraId="4416DFD6" w14:textId="22129E8E" w:rsidR="002B51AD" w:rsidRDefault="002B51AD" w:rsidP="002B51AD">
      <w:pPr>
        <w:pStyle w:val="BodyText"/>
        <w:rPr>
          <w:moveTo w:id="3577" w:author="Author"/>
          <w:sz w:val="22"/>
          <w:szCs w:val="22"/>
        </w:rPr>
      </w:pPr>
      <w:moveTo w:id="3578" w:author="Author">
        <w:r w:rsidRPr="00D864B0">
          <w:rPr>
            <w:sz w:val="22"/>
            <w:szCs w:val="22"/>
          </w:rPr>
          <w:t xml:space="preserve">So far, we have established that income and the researcher population are the most significant positive drivers of shadow library usage in Europe. In the next step, we build a simple model in which these two variables interact. In this model (see </w:t>
        </w:r>
      </w:moveTo>
      <w:ins w:id="3579" w:author="Author">
        <w:r w:rsidR="0059169F">
          <w:rPr>
            <w:sz w:val="22"/>
            <w:szCs w:val="22"/>
          </w:rPr>
          <w:t>Table</w:t>
        </w:r>
        <w:r w:rsidR="002D5415">
          <w:rPr>
            <w:sz w:val="22"/>
            <w:szCs w:val="22"/>
          </w:rPr>
          <w:t xml:space="preserve"> </w:t>
        </w:r>
      </w:ins>
      <w:moveTo w:id="3580" w:author="Author">
        <w:del w:id="3581" w:author="Author">
          <w:r w:rsidRPr="00D864B0" w:rsidDel="0059169F">
            <w:rPr>
              <w:sz w:val="22"/>
              <w:szCs w:val="22"/>
            </w:rPr>
            <w:fldChar w:fldCharType="begin"/>
          </w:r>
          <w:r w:rsidRPr="00D864B0" w:rsidDel="0059169F">
            <w:rPr>
              <w:sz w:val="22"/>
              <w:szCs w:val="22"/>
            </w:rPr>
            <w:delInstrText xml:space="preserve"> REF _Ref40362016 \h  \* MERGEFORMAT </w:delInstrText>
          </w:r>
        </w:del>
      </w:moveTo>
      <w:del w:id="3582" w:author="Author">
        <w:r w:rsidRPr="00D864B0" w:rsidDel="0059169F">
          <w:rPr>
            <w:sz w:val="22"/>
            <w:szCs w:val="22"/>
          </w:rPr>
        </w:r>
      </w:del>
      <w:moveTo w:id="3583" w:author="Author">
        <w:del w:id="3584" w:author="Author">
          <w:r w:rsidRPr="00D864B0" w:rsidDel="0059169F">
            <w:rPr>
              <w:sz w:val="22"/>
              <w:szCs w:val="22"/>
            </w:rPr>
            <w:fldChar w:fldCharType="separate"/>
          </w:r>
          <w:r w:rsidRPr="00D864B0" w:rsidDel="0059169F">
            <w:rPr>
              <w:sz w:val="22"/>
              <w:szCs w:val="22"/>
            </w:rPr>
            <w:delText xml:space="preserve">Table </w:delText>
          </w:r>
          <w:r w:rsidRPr="00D864B0" w:rsidDel="0059169F">
            <w:rPr>
              <w:noProof/>
              <w:sz w:val="22"/>
              <w:szCs w:val="22"/>
            </w:rPr>
            <w:delText>8</w:delText>
          </w:r>
          <w:r w:rsidRPr="00D864B0" w:rsidDel="0059169F">
            <w:rPr>
              <w:sz w:val="22"/>
              <w:szCs w:val="22"/>
            </w:rPr>
            <w:fldChar w:fldCharType="end"/>
          </w:r>
        </w:del>
      </w:moveTo>
      <w:ins w:id="3585" w:author="Author">
        <w:r w:rsidR="0059169F">
          <w:rPr>
            <w:sz w:val="22"/>
            <w:szCs w:val="22"/>
          </w:rPr>
          <w:t>9</w:t>
        </w:r>
      </w:ins>
      <w:moveTo w:id="3586" w:author="Author">
        <w:r w:rsidRPr="00D864B0">
          <w:rPr>
            <w:sz w:val="22"/>
            <w:szCs w:val="22"/>
          </w:rPr>
          <w:t>), raw, not normalized download count is the dependent variable, while GDP</w:t>
        </w:r>
      </w:moveTo>
      <w:ins w:id="3587" w:author="Author">
        <w:r w:rsidR="002D5415">
          <w:rPr>
            <w:sz w:val="22"/>
            <w:szCs w:val="22"/>
          </w:rPr>
          <w:t xml:space="preserve"> </w:t>
        </w:r>
      </w:ins>
      <w:moveTo w:id="3588" w:author="Author">
        <w:del w:id="3589" w:author="Author">
          <w:r w:rsidRPr="00D864B0" w:rsidDel="002D5415">
            <w:rPr>
              <w:sz w:val="22"/>
              <w:szCs w:val="22"/>
            </w:rPr>
            <w:delText xml:space="preserve">_PPS </w:delText>
          </w:r>
        </w:del>
      </w:moveTo>
      <w:ins w:id="3590" w:author="Author">
        <w:r w:rsidR="002D5415">
          <w:rPr>
            <w:sz w:val="22"/>
            <w:szCs w:val="22"/>
          </w:rPr>
          <w:t xml:space="preserve">purchasing power parity variable </w:t>
        </w:r>
      </w:ins>
      <w:moveTo w:id="3591" w:author="Author">
        <w:r w:rsidRPr="00D864B0">
          <w:rPr>
            <w:sz w:val="22"/>
            <w:szCs w:val="22"/>
          </w:rPr>
          <w:t>is used is its natural form.</w:t>
        </w:r>
      </w:moveTo>
    </w:p>
    <w:moveToRangeEnd w:id="3571"/>
    <w:p w14:paraId="20B1CF99" w14:textId="77777777" w:rsidR="002B51AD" w:rsidRPr="00D864B0" w:rsidRDefault="002B51AD" w:rsidP="00844C8C">
      <w:pPr>
        <w:pStyle w:val="BodyText"/>
        <w:jc w:val="both"/>
      </w:pPr>
    </w:p>
    <w:p w14:paraId="0BD19585" w14:textId="7DEC4A69" w:rsidR="004013FE" w:rsidRPr="00D864B0" w:rsidDel="0059169F" w:rsidRDefault="004013FE" w:rsidP="004013FE">
      <w:pPr>
        <w:pStyle w:val="Caption"/>
        <w:rPr>
          <w:del w:id="3592" w:author="Author"/>
          <w:moveTo w:id="3593" w:author="Author"/>
        </w:rPr>
      </w:pPr>
      <w:bookmarkStart w:id="3594" w:name="_Ref40361843"/>
      <w:bookmarkStart w:id="3595" w:name="_Ref40361838"/>
      <w:moveToRangeStart w:id="3596" w:author="Author" w:name="move49773555"/>
      <w:moveTo w:id="3597" w:author="Author">
        <w:del w:id="3598" w:author="Author">
          <w:r w:rsidRPr="00D864B0" w:rsidDel="0059169F">
            <w:lastRenderedPageBreak/>
            <w:delText xml:space="preserve">Table </w:delText>
          </w:r>
          <w:r w:rsidDel="0059169F">
            <w:rPr>
              <w:b w:val="0"/>
              <w:iCs w:val="0"/>
            </w:rPr>
            <w:fldChar w:fldCharType="begin"/>
          </w:r>
          <w:r w:rsidDel="0059169F">
            <w:delInstrText xml:space="preserve"> SEQ Table \* ARABIC </w:delInstrText>
          </w:r>
          <w:r w:rsidDel="0059169F">
            <w:rPr>
              <w:b w:val="0"/>
              <w:iCs w:val="0"/>
            </w:rPr>
            <w:fldChar w:fldCharType="separate"/>
          </w:r>
          <w:r w:rsidRPr="00D864B0" w:rsidDel="0059169F">
            <w:rPr>
              <w:noProof/>
            </w:rPr>
            <w:delText>8</w:delText>
          </w:r>
          <w:r w:rsidDel="0059169F">
            <w:rPr>
              <w:b w:val="0"/>
              <w:iCs w:val="0"/>
              <w:noProof/>
            </w:rPr>
            <w:fldChar w:fldCharType="end"/>
          </w:r>
        </w:del>
      </w:moveTo>
      <w:bookmarkEnd w:id="3594"/>
      <w:ins w:id="3599" w:author="Author">
        <w:del w:id="3600" w:author="Author">
          <w:r w:rsidDel="0059169F">
            <w:delText>.</w:delText>
          </w:r>
        </w:del>
      </w:ins>
      <w:moveTo w:id="3601" w:author="Author">
        <w:del w:id="3602" w:author="Author">
          <w:r w:rsidRPr="00D864B0" w:rsidDel="0059169F">
            <w:delText>: European models II. (DV: download per researcher</w:delText>
          </w:r>
          <w:bookmarkEnd w:id="3595"/>
          <w:r w:rsidRPr="00D864B0" w:rsidDel="0059169F">
            <w:delText>)</w:delText>
          </w:r>
        </w:del>
      </w:moveTo>
    </w:p>
    <w:moveToRangeEnd w:id="3596"/>
    <w:p w14:paraId="43A56281" w14:textId="28A5AB8E" w:rsidR="00652675" w:rsidRPr="00D864B0" w:rsidDel="0059169F" w:rsidRDefault="00652675" w:rsidP="00844C8C">
      <w:pPr>
        <w:pStyle w:val="BodyText"/>
        <w:jc w:val="both"/>
        <w:rPr>
          <w:del w:id="3603" w:author="Author"/>
        </w:rPr>
      </w:pPr>
    </w:p>
    <w:p w14:paraId="3BFD9DD3" w14:textId="509122C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4" w:author="Author"/>
          <w:rFonts w:ascii="Lucida Console" w:eastAsia="Times New Roman" w:hAnsi="Lucida Console" w:cs="Courier New"/>
          <w:color w:val="000000"/>
          <w:sz w:val="14"/>
          <w:szCs w:val="14"/>
        </w:rPr>
      </w:pPr>
      <w:del w:id="3605" w:author="Author">
        <w:r w:rsidRPr="00D864B0" w:rsidDel="0059169F">
          <w:rPr>
            <w:rFonts w:ascii="Lucida Console" w:eastAsia="Times New Roman" w:hAnsi="Lucida Console" w:cs="Courier New"/>
            <w:color w:val="000000"/>
            <w:sz w:val="14"/>
            <w:szCs w:val="14"/>
          </w:rPr>
          <w:delText>────────────────────────────────────────────────────────────────────────────────────</w:delText>
        </w:r>
      </w:del>
    </w:p>
    <w:p w14:paraId="5ABED811" w14:textId="174198E2" w:rsidR="00E64DBA" w:rsidRPr="00D864B0" w:rsidDel="0059169F" w:rsidRDefault="00E64DBA"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6" w:author="Author"/>
          <w:rFonts w:ascii="Lucida Console" w:eastAsia="Times New Roman" w:hAnsi="Lucida Console" w:cs="Courier New"/>
          <w:color w:val="000000"/>
          <w:sz w:val="14"/>
          <w:szCs w:val="14"/>
        </w:rPr>
      </w:pPr>
      <w:del w:id="3607" w:author="Autho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r>
        <w:r w:rsidRPr="00D864B0" w:rsidDel="0059169F">
          <w:rPr>
            <w:rFonts w:ascii="Lucida Console" w:eastAsia="Times New Roman" w:hAnsi="Lucida Console" w:cs="Courier New"/>
            <w:color w:val="000000"/>
            <w:sz w:val="14"/>
            <w:szCs w:val="14"/>
          </w:rPr>
          <w:tab/>
          <w:delText xml:space="preserve">                 download per researchers</w:delText>
        </w:r>
      </w:del>
    </w:p>
    <w:p w14:paraId="0B9C7E20" w14:textId="5BC0A63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08" w:author="Author"/>
          <w:rFonts w:ascii="Lucida Console" w:eastAsia="Times New Roman" w:hAnsi="Lucida Console" w:cs="Courier New"/>
          <w:color w:val="000000"/>
          <w:sz w:val="14"/>
          <w:szCs w:val="14"/>
        </w:rPr>
      </w:pPr>
      <w:del w:id="3609" w:author="Autho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12</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13</w:delText>
        </w:r>
        <w:r w:rsidRPr="00D864B0" w:rsidDel="0059169F">
          <w:rPr>
            <w:rFonts w:ascii="Lucida Console" w:eastAsia="Times New Roman" w:hAnsi="Lucida Console" w:cs="Courier New"/>
            <w:color w:val="000000"/>
            <w:sz w:val="14"/>
            <w:szCs w:val="14"/>
          </w:rPr>
          <w:delText xml:space="preserve">          Model </w:delText>
        </w:r>
        <w:r w:rsidR="00E64DBA" w:rsidRPr="00D864B0" w:rsidDel="0059169F">
          <w:rPr>
            <w:rFonts w:ascii="Lucida Console" w:eastAsia="Times New Roman" w:hAnsi="Lucida Console" w:cs="Courier New"/>
            <w:color w:val="000000"/>
            <w:sz w:val="14"/>
            <w:szCs w:val="14"/>
          </w:rPr>
          <w:delText>14</w:delText>
        </w:r>
        <w:r w:rsidRPr="00D864B0" w:rsidDel="0059169F">
          <w:rPr>
            <w:rFonts w:ascii="Lucida Console" w:eastAsia="Times New Roman" w:hAnsi="Lucida Console" w:cs="Courier New"/>
            <w:color w:val="000000"/>
            <w:sz w:val="14"/>
            <w:szCs w:val="14"/>
          </w:rPr>
          <w:delText xml:space="preserve">      </w:delText>
        </w:r>
      </w:del>
    </w:p>
    <w:p w14:paraId="0D9F3645" w14:textId="57063BA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0" w:author="Author"/>
          <w:rFonts w:ascii="Lucida Console" w:eastAsia="Times New Roman" w:hAnsi="Lucida Console" w:cs="Courier New"/>
          <w:color w:val="000000"/>
          <w:sz w:val="14"/>
          <w:szCs w:val="14"/>
        </w:rPr>
      </w:pPr>
      <w:del w:id="3611" w:author="Author">
        <w:r w:rsidRPr="00D864B0" w:rsidDel="0059169F">
          <w:rPr>
            <w:rFonts w:ascii="Lucida Console" w:eastAsia="Times New Roman" w:hAnsi="Lucida Console" w:cs="Courier New"/>
            <w:color w:val="000000"/>
            <w:sz w:val="14"/>
            <w:szCs w:val="14"/>
          </w:rPr>
          <w:delText xml:space="preserve">                                ────────────────────────────────────────────────────</w:delText>
        </w:r>
      </w:del>
    </w:p>
    <w:p w14:paraId="2FF1A1BA" w14:textId="4FB92D1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2" w:author="Author"/>
          <w:rFonts w:ascii="Lucida Console" w:eastAsia="Times New Roman" w:hAnsi="Lucida Console" w:cs="Courier New"/>
          <w:color w:val="000000"/>
          <w:sz w:val="14"/>
          <w:szCs w:val="14"/>
        </w:rPr>
      </w:pPr>
      <w:del w:id="3613" w:author="Author">
        <w:r w:rsidRPr="00D864B0" w:rsidDel="0059169F">
          <w:rPr>
            <w:rFonts w:ascii="Lucida Console" w:eastAsia="Times New Roman" w:hAnsi="Lucida Console" w:cs="Courier New"/>
            <w:color w:val="000000"/>
            <w:sz w:val="14"/>
            <w:szCs w:val="14"/>
          </w:rPr>
          <w:delText xml:space="preserve">  (Intercept)                          5.530 *          8.034 **         6.486 ***  </w:delText>
        </w:r>
      </w:del>
    </w:p>
    <w:p w14:paraId="63D619EF" w14:textId="45066334"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4" w:author="Author"/>
          <w:rFonts w:ascii="Lucida Console" w:eastAsia="Times New Roman" w:hAnsi="Lucida Console" w:cs="Courier New"/>
          <w:color w:val="000000"/>
          <w:sz w:val="14"/>
          <w:szCs w:val="14"/>
        </w:rPr>
      </w:pPr>
      <w:del w:id="3615" w:author="Author">
        <w:r w:rsidRPr="00D864B0" w:rsidDel="0059169F">
          <w:rPr>
            <w:rFonts w:ascii="Lucida Console" w:eastAsia="Times New Roman" w:hAnsi="Lucida Console" w:cs="Courier New"/>
            <w:color w:val="000000"/>
            <w:sz w:val="14"/>
            <w:szCs w:val="14"/>
          </w:rPr>
          <w:delText xml:space="preserve">                                      (2.240)          (2.546)          (1.147)     </w:delText>
        </w:r>
      </w:del>
    </w:p>
    <w:p w14:paraId="27ADDCF6" w14:textId="36E661AC"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6" w:author="Author"/>
          <w:rFonts w:ascii="Lucida Console" w:eastAsia="Times New Roman" w:hAnsi="Lucida Console" w:cs="Courier New"/>
          <w:color w:val="000000"/>
          <w:sz w:val="14"/>
          <w:szCs w:val="14"/>
        </w:rPr>
      </w:pPr>
      <w:del w:id="3617" w:author="Author">
        <w:r w:rsidRPr="00D864B0" w:rsidDel="0059169F">
          <w:rPr>
            <w:rFonts w:ascii="Lucida Console" w:eastAsia="Times New Roman" w:hAnsi="Lucida Console" w:cs="Courier New"/>
            <w:color w:val="000000"/>
            <w:sz w:val="14"/>
            <w:szCs w:val="14"/>
          </w:rPr>
          <w:delText xml:space="preserve">  log(gdp_pps)                         0.161 *          0.174 *          0.175      </w:delText>
        </w:r>
      </w:del>
    </w:p>
    <w:p w14:paraId="54029BDD" w14:textId="038C34D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18" w:author="Author"/>
          <w:rFonts w:ascii="Lucida Console" w:eastAsia="Times New Roman" w:hAnsi="Lucida Console" w:cs="Courier New"/>
          <w:color w:val="000000"/>
          <w:sz w:val="14"/>
          <w:szCs w:val="14"/>
        </w:rPr>
      </w:pPr>
      <w:del w:id="3619" w:author="Author">
        <w:r w:rsidRPr="00D864B0" w:rsidDel="0059169F">
          <w:rPr>
            <w:rFonts w:ascii="Lucida Console" w:eastAsia="Times New Roman" w:hAnsi="Lucida Console" w:cs="Courier New"/>
            <w:color w:val="000000"/>
            <w:sz w:val="14"/>
            <w:szCs w:val="14"/>
          </w:rPr>
          <w:delText xml:space="preserve">                                      (0.071)          (0.078)          (0.113)     </w:delText>
        </w:r>
      </w:del>
    </w:p>
    <w:p w14:paraId="0322469B" w14:textId="3A3FF64A"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0" w:author="Author"/>
          <w:rFonts w:ascii="Lucida Console" w:eastAsia="Times New Roman" w:hAnsi="Lucida Console" w:cs="Courier New"/>
          <w:color w:val="000000"/>
          <w:sz w:val="14"/>
          <w:szCs w:val="14"/>
        </w:rPr>
      </w:pPr>
      <w:del w:id="3621" w:author="Author">
        <w:r w:rsidRPr="00D864B0" w:rsidDel="0059169F">
          <w:rPr>
            <w:rFonts w:ascii="Lucida Console" w:eastAsia="Times New Roman" w:hAnsi="Lucida Console" w:cs="Courier New"/>
            <w:color w:val="000000"/>
            <w:sz w:val="14"/>
            <w:szCs w:val="14"/>
          </w:rPr>
          <w:delText xml:space="preserve">  log(disposable_income)               0.148           -0.143                       </w:delText>
        </w:r>
      </w:del>
    </w:p>
    <w:p w14:paraId="54FB4933" w14:textId="47A5EA3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2" w:author="Author"/>
          <w:rFonts w:ascii="Lucida Console" w:eastAsia="Times New Roman" w:hAnsi="Lucida Console" w:cs="Courier New"/>
          <w:color w:val="000000"/>
          <w:sz w:val="14"/>
          <w:szCs w:val="14"/>
        </w:rPr>
      </w:pPr>
      <w:del w:id="3623" w:author="Author">
        <w:r w:rsidRPr="00D864B0" w:rsidDel="0059169F">
          <w:rPr>
            <w:rFonts w:ascii="Lucida Console" w:eastAsia="Times New Roman" w:hAnsi="Lucida Console" w:cs="Courier New"/>
            <w:color w:val="000000"/>
            <w:sz w:val="14"/>
            <w:szCs w:val="14"/>
          </w:rPr>
          <w:delText xml:space="preserve">                                      (0.255)          (0.291)                      </w:delText>
        </w:r>
      </w:del>
    </w:p>
    <w:p w14:paraId="47341FC4" w14:textId="482F970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4" w:author="Author"/>
          <w:rFonts w:ascii="Lucida Console" w:eastAsia="Times New Roman" w:hAnsi="Lucida Console" w:cs="Courier New"/>
          <w:color w:val="000000"/>
          <w:sz w:val="14"/>
          <w:szCs w:val="14"/>
        </w:rPr>
      </w:pPr>
      <w:del w:id="3625" w:author="Author">
        <w:r w:rsidRPr="00D864B0" w:rsidDel="0059169F">
          <w:rPr>
            <w:rFonts w:ascii="Lucida Console" w:eastAsia="Times New Roman" w:hAnsi="Lucida Console" w:cs="Courier New"/>
            <w:color w:val="000000"/>
            <w:sz w:val="14"/>
            <w:szCs w:val="14"/>
          </w:rPr>
          <w:delText xml:space="preserve">  edu_attainment_total                 0.008           -0.000                       </w:delText>
        </w:r>
      </w:del>
    </w:p>
    <w:p w14:paraId="35B384CF" w14:textId="1BD0E36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6" w:author="Author"/>
          <w:rFonts w:ascii="Lucida Console" w:eastAsia="Times New Roman" w:hAnsi="Lucida Console" w:cs="Courier New"/>
          <w:color w:val="000000"/>
          <w:sz w:val="14"/>
          <w:szCs w:val="14"/>
        </w:rPr>
      </w:pPr>
      <w:del w:id="3627" w:author="Author">
        <w:r w:rsidRPr="00D864B0" w:rsidDel="0059169F">
          <w:rPr>
            <w:rFonts w:ascii="Lucida Console" w:eastAsia="Times New Roman" w:hAnsi="Lucida Console" w:cs="Courier New"/>
            <w:color w:val="000000"/>
            <w:sz w:val="14"/>
            <w:szCs w:val="14"/>
          </w:rPr>
          <w:delText xml:space="preserve">                                      (0.008)          (0.009)                      </w:delText>
        </w:r>
      </w:del>
    </w:p>
    <w:p w14:paraId="42FAD489" w14:textId="26A2610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28" w:author="Author"/>
          <w:rFonts w:ascii="Lucida Console" w:eastAsia="Times New Roman" w:hAnsi="Lucida Console" w:cs="Courier New"/>
          <w:color w:val="000000"/>
          <w:sz w:val="14"/>
          <w:szCs w:val="14"/>
        </w:rPr>
      </w:pPr>
      <w:del w:id="3629" w:author="Author">
        <w:r w:rsidRPr="00D864B0" w:rsidDel="0059169F">
          <w:rPr>
            <w:rFonts w:ascii="Lucida Console" w:eastAsia="Times New Roman" w:hAnsi="Lucida Console" w:cs="Courier New"/>
            <w:color w:val="000000"/>
            <w:sz w:val="14"/>
            <w:szCs w:val="14"/>
          </w:rPr>
          <w:delText xml:space="preserve">  gerd                                -0.253 **        -0.310 ***       -0.155      </w:delText>
        </w:r>
      </w:del>
    </w:p>
    <w:p w14:paraId="2BB875B8" w14:textId="510B4925"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0" w:author="Author"/>
          <w:rFonts w:ascii="Lucida Console" w:eastAsia="Times New Roman" w:hAnsi="Lucida Console" w:cs="Courier New"/>
          <w:color w:val="000000"/>
          <w:sz w:val="14"/>
          <w:szCs w:val="14"/>
        </w:rPr>
      </w:pPr>
      <w:del w:id="3631" w:author="Author">
        <w:r w:rsidRPr="00D864B0" w:rsidDel="0059169F">
          <w:rPr>
            <w:rFonts w:ascii="Lucida Console" w:eastAsia="Times New Roman" w:hAnsi="Lucida Console" w:cs="Courier New"/>
            <w:color w:val="000000"/>
            <w:sz w:val="14"/>
            <w:szCs w:val="14"/>
          </w:rPr>
          <w:delText xml:space="preserve">                                      (0.079)          (0.088)          (0.901)     </w:delText>
        </w:r>
      </w:del>
    </w:p>
    <w:p w14:paraId="5E88E78A" w14:textId="190163C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2" w:author="Author"/>
          <w:rFonts w:ascii="Lucida Console" w:eastAsia="Times New Roman" w:hAnsi="Lucida Console" w:cs="Courier New"/>
          <w:color w:val="000000"/>
          <w:sz w:val="14"/>
          <w:szCs w:val="14"/>
        </w:rPr>
      </w:pPr>
      <w:del w:id="3633" w:author="Author">
        <w:r w:rsidRPr="00D864B0" w:rsidDel="0059169F">
          <w:rPr>
            <w:rFonts w:ascii="Lucida Console" w:eastAsia="Times New Roman" w:hAnsi="Lucida Console" w:cs="Courier New"/>
            <w:color w:val="000000"/>
            <w:sz w:val="14"/>
            <w:szCs w:val="14"/>
          </w:rPr>
          <w:delText xml:space="preserve">  internet_use_banking_pc             -0.018 ***                                    </w:delText>
        </w:r>
      </w:del>
    </w:p>
    <w:p w14:paraId="45276EDA" w14:textId="6C40D88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4" w:author="Author"/>
          <w:rFonts w:ascii="Lucida Console" w:eastAsia="Times New Roman" w:hAnsi="Lucida Console" w:cs="Courier New"/>
          <w:color w:val="000000"/>
          <w:sz w:val="14"/>
          <w:szCs w:val="14"/>
        </w:rPr>
      </w:pPr>
      <w:del w:id="3635" w:author="Author">
        <w:r w:rsidRPr="00D864B0" w:rsidDel="0059169F">
          <w:rPr>
            <w:rFonts w:ascii="Lucida Console" w:eastAsia="Times New Roman" w:hAnsi="Lucida Console" w:cs="Courier New"/>
            <w:color w:val="000000"/>
            <w:sz w:val="14"/>
            <w:szCs w:val="14"/>
          </w:rPr>
          <w:delText xml:space="preserve">                                      (0.004)                                       </w:delText>
        </w:r>
      </w:del>
    </w:p>
    <w:p w14:paraId="14D4733F" w14:textId="4D938AD9"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6" w:author="Author"/>
          <w:rFonts w:ascii="Lucida Console" w:eastAsia="Times New Roman" w:hAnsi="Lucida Console" w:cs="Courier New"/>
          <w:color w:val="000000"/>
          <w:sz w:val="14"/>
          <w:szCs w:val="14"/>
        </w:rPr>
      </w:pPr>
      <w:del w:id="3637" w:author="Author">
        <w:r w:rsidRPr="00D864B0" w:rsidDel="0059169F">
          <w:rPr>
            <w:rFonts w:ascii="Lucida Console" w:eastAsia="Times New Roman" w:hAnsi="Lucida Console" w:cs="Courier New"/>
            <w:color w:val="000000"/>
            <w:sz w:val="14"/>
            <w:szCs w:val="14"/>
          </w:rPr>
          <w:delText xml:space="preserve">  internet_purchases_last_year_                        -0.006                       </w:delText>
        </w:r>
      </w:del>
    </w:p>
    <w:p w14:paraId="3555E764" w14:textId="04C1BBF8"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38" w:author="Author"/>
          <w:rFonts w:ascii="Lucida Console" w:eastAsia="Times New Roman" w:hAnsi="Lucida Console" w:cs="Courier New"/>
          <w:color w:val="000000"/>
          <w:sz w:val="14"/>
          <w:szCs w:val="14"/>
        </w:rPr>
      </w:pPr>
      <w:del w:id="3639" w:author="Author">
        <w:r w:rsidRPr="00D864B0" w:rsidDel="0059169F">
          <w:rPr>
            <w:rFonts w:ascii="Lucida Console" w:eastAsia="Times New Roman" w:hAnsi="Lucida Console" w:cs="Courier New"/>
            <w:color w:val="000000"/>
            <w:sz w:val="14"/>
            <w:szCs w:val="14"/>
          </w:rPr>
          <w:delText xml:space="preserve">  pc                                                                                </w:delText>
        </w:r>
      </w:del>
    </w:p>
    <w:p w14:paraId="3B9AC750" w14:textId="78DBF58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0" w:author="Author"/>
          <w:rFonts w:ascii="Lucida Console" w:eastAsia="Times New Roman" w:hAnsi="Lucida Console" w:cs="Courier New"/>
          <w:color w:val="000000"/>
          <w:sz w:val="14"/>
          <w:szCs w:val="14"/>
        </w:rPr>
      </w:pPr>
      <w:del w:id="3641" w:author="Author">
        <w:r w:rsidRPr="00D864B0" w:rsidDel="0059169F">
          <w:rPr>
            <w:rFonts w:ascii="Lucida Console" w:eastAsia="Times New Roman" w:hAnsi="Lucida Console" w:cs="Courier New"/>
            <w:color w:val="000000"/>
            <w:sz w:val="14"/>
            <w:szCs w:val="14"/>
          </w:rPr>
          <w:delText xml:space="preserve">                                                       (0.004)                      </w:delText>
        </w:r>
      </w:del>
    </w:p>
    <w:p w14:paraId="3BDD15B0" w14:textId="227310C1"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2" w:author="Author"/>
          <w:rFonts w:ascii="Lucida Console" w:eastAsia="Times New Roman" w:hAnsi="Lucida Console" w:cs="Courier New"/>
          <w:color w:val="000000"/>
          <w:sz w:val="14"/>
          <w:szCs w:val="14"/>
        </w:rPr>
      </w:pPr>
      <w:del w:id="3643" w:author="Author">
        <w:r w:rsidRPr="00D864B0" w:rsidDel="0059169F">
          <w:rPr>
            <w:rFonts w:ascii="Lucida Console" w:eastAsia="Times New Roman" w:hAnsi="Lucida Console" w:cs="Courier New"/>
            <w:color w:val="000000"/>
            <w:sz w:val="14"/>
            <w:szCs w:val="14"/>
          </w:rPr>
          <w:delText xml:space="preserve">  log(gdp_pps):gerd                                                     -0.024      </w:delText>
        </w:r>
      </w:del>
    </w:p>
    <w:p w14:paraId="2B95E1AC" w14:textId="188D684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4" w:author="Author"/>
          <w:rFonts w:ascii="Lucida Console" w:eastAsia="Times New Roman" w:hAnsi="Lucida Console" w:cs="Courier New"/>
          <w:color w:val="000000"/>
          <w:sz w:val="14"/>
          <w:szCs w:val="14"/>
        </w:rPr>
      </w:pPr>
      <w:del w:id="3645" w:author="Author">
        <w:r w:rsidRPr="00D864B0" w:rsidDel="0059169F">
          <w:rPr>
            <w:rFonts w:ascii="Lucida Console" w:eastAsia="Times New Roman" w:hAnsi="Lucida Console" w:cs="Courier New"/>
            <w:color w:val="000000"/>
            <w:sz w:val="14"/>
            <w:szCs w:val="14"/>
          </w:rPr>
          <w:delText xml:space="preserve">                                                                        (0.084)     </w:delText>
        </w:r>
      </w:del>
    </w:p>
    <w:p w14:paraId="2FFF4A11" w14:textId="11294B5F"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6" w:author="Author"/>
          <w:rFonts w:ascii="Lucida Console" w:eastAsia="Times New Roman" w:hAnsi="Lucida Console" w:cs="Courier New"/>
          <w:color w:val="000000"/>
          <w:sz w:val="14"/>
          <w:szCs w:val="14"/>
        </w:rPr>
      </w:pPr>
      <w:del w:id="3647" w:author="Author">
        <w:r w:rsidRPr="00D864B0" w:rsidDel="0059169F">
          <w:rPr>
            <w:rFonts w:ascii="Lucida Console" w:eastAsia="Times New Roman" w:hAnsi="Lucida Console" w:cs="Courier New"/>
            <w:color w:val="000000"/>
            <w:sz w:val="14"/>
            <w:szCs w:val="14"/>
          </w:rPr>
          <w:delText xml:space="preserve">                                ────────────────────────────────────────────────────</w:delText>
        </w:r>
      </w:del>
    </w:p>
    <w:p w14:paraId="6FC94C0F" w14:textId="5FB340E6"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48" w:author="Author"/>
          <w:rFonts w:ascii="Lucida Console" w:eastAsia="Times New Roman" w:hAnsi="Lucida Console" w:cs="Courier New"/>
          <w:color w:val="000000"/>
          <w:sz w:val="14"/>
          <w:szCs w:val="14"/>
        </w:rPr>
      </w:pPr>
      <w:del w:id="3649" w:author="Author">
        <w:r w:rsidRPr="00D864B0" w:rsidDel="0059169F">
          <w:rPr>
            <w:rFonts w:ascii="Lucida Console" w:eastAsia="Times New Roman" w:hAnsi="Lucida Console" w:cs="Courier New"/>
            <w:color w:val="000000"/>
            <w:sz w:val="14"/>
            <w:szCs w:val="14"/>
          </w:rPr>
          <w:delText xml:space="preserve">  null.deviance                   495798.787       495798.787       495798.787      </w:delText>
        </w:r>
      </w:del>
    </w:p>
    <w:p w14:paraId="1877CC25" w14:textId="3C131892"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50" w:author="Author"/>
          <w:rFonts w:ascii="Lucida Console" w:eastAsia="Times New Roman" w:hAnsi="Lucida Console" w:cs="Courier New"/>
          <w:color w:val="000000"/>
          <w:sz w:val="14"/>
          <w:szCs w:val="14"/>
        </w:rPr>
      </w:pPr>
      <w:del w:id="3651" w:author="Author">
        <w:r w:rsidRPr="00D864B0" w:rsidDel="0059169F">
          <w:rPr>
            <w:rFonts w:ascii="Lucida Console" w:eastAsia="Times New Roman" w:hAnsi="Lucida Console" w:cs="Courier New"/>
            <w:color w:val="000000"/>
            <w:sz w:val="14"/>
            <w:szCs w:val="14"/>
          </w:rPr>
          <w:delText xml:space="preserve">  deviance                        362061.621       398536.668       414631.765      </w:delText>
        </w:r>
      </w:del>
    </w:p>
    <w:p w14:paraId="46DF621C" w14:textId="3DDA218D"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52" w:author="Author"/>
          <w:rFonts w:ascii="Lucida Console" w:eastAsia="Times New Roman" w:hAnsi="Lucida Console" w:cs="Courier New"/>
          <w:color w:val="000000"/>
          <w:sz w:val="14"/>
          <w:szCs w:val="14"/>
        </w:rPr>
      </w:pPr>
      <w:del w:id="3653" w:author="Author">
        <w:r w:rsidRPr="00D864B0" w:rsidDel="0059169F">
          <w:rPr>
            <w:rFonts w:ascii="Lucida Console" w:eastAsia="Times New Roman" w:hAnsi="Lucida Console" w:cs="Courier New"/>
            <w:color w:val="000000"/>
            <w:sz w:val="14"/>
            <w:szCs w:val="14"/>
          </w:rPr>
          <w:delText>────────────────────────────────────────────────────────────────────────────────────</w:delText>
        </w:r>
      </w:del>
    </w:p>
    <w:p w14:paraId="02C3AEA2" w14:textId="3D21BA47" w:rsidR="0089017D" w:rsidRPr="00D864B0" w:rsidDel="0059169F" w:rsidRDefault="0089017D" w:rsidP="00E6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654" w:author="Author"/>
          <w:rFonts w:ascii="Lucida Console" w:eastAsia="Times New Roman" w:hAnsi="Lucida Console" w:cs="Courier New"/>
          <w:color w:val="000000"/>
          <w:sz w:val="14"/>
          <w:szCs w:val="14"/>
        </w:rPr>
      </w:pPr>
      <w:del w:id="3655" w:author="Author">
        <w:r w:rsidRPr="00D864B0" w:rsidDel="0059169F">
          <w:rPr>
            <w:rFonts w:ascii="Lucida Console" w:eastAsia="Times New Roman" w:hAnsi="Lucida Console" w:cs="Courier New"/>
            <w:color w:val="000000"/>
            <w:sz w:val="14"/>
            <w:szCs w:val="14"/>
          </w:rPr>
          <w:delText xml:space="preserve">  *** p &lt; 0.001; ** p &lt; 0.01; * p &lt; 0.05.                      </w:delText>
        </w:r>
      </w:del>
    </w:p>
    <w:p w14:paraId="0075F1E4" w14:textId="5157401A" w:rsidR="0089017D" w:rsidRPr="00D864B0" w:rsidDel="002D5415" w:rsidRDefault="0089017D" w:rsidP="0089017D">
      <w:pPr>
        <w:pStyle w:val="Caption"/>
        <w:rPr>
          <w:del w:id="3656" w:author="Author"/>
          <w:sz w:val="14"/>
          <w:szCs w:val="14"/>
        </w:rPr>
      </w:pPr>
    </w:p>
    <w:p w14:paraId="3297756C" w14:textId="767F7D87" w:rsidR="0089017D" w:rsidRPr="00D864B0" w:rsidDel="004013FE" w:rsidRDefault="0089017D" w:rsidP="0089017D">
      <w:pPr>
        <w:pStyle w:val="Caption"/>
        <w:rPr>
          <w:moveFrom w:id="3657" w:author="Author"/>
        </w:rPr>
      </w:pPr>
      <w:moveFromRangeStart w:id="3658" w:author="Author" w:name="move49773555"/>
      <w:moveFrom w:id="3659"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8</w:t>
        </w:r>
        <w:r w:rsidR="009571A1" w:rsidDel="004013FE">
          <w:rPr>
            <w:b w:val="0"/>
            <w:iCs w:val="0"/>
            <w:noProof/>
          </w:rPr>
          <w:fldChar w:fldCharType="end"/>
        </w:r>
        <w:r w:rsidRPr="00D864B0" w:rsidDel="004013FE">
          <w:t xml:space="preserve">: </w:t>
        </w:r>
        <w:r w:rsidR="00BA0FCE" w:rsidRPr="00D864B0" w:rsidDel="004013FE">
          <w:t>European models II</w:t>
        </w:r>
        <w:r w:rsidR="00C345A8" w:rsidRPr="00D864B0" w:rsidDel="004013FE">
          <w:t>.</w:t>
        </w:r>
        <w:r w:rsidR="00BA0FCE" w:rsidRPr="00D864B0" w:rsidDel="004013FE">
          <w:t xml:space="preserve"> </w:t>
        </w:r>
        <w:r w:rsidR="00C345A8" w:rsidRPr="00D864B0" w:rsidDel="004013FE">
          <w:t>(</w:t>
        </w:r>
        <w:r w:rsidR="00BA0FCE" w:rsidRPr="00D864B0" w:rsidDel="004013FE">
          <w:t xml:space="preserve">DV: </w:t>
        </w:r>
        <w:r w:rsidRPr="00D864B0" w:rsidDel="004013FE">
          <w:t>download per researcher</w:t>
        </w:r>
        <w:r w:rsidR="00C345A8" w:rsidRPr="00D864B0" w:rsidDel="004013FE">
          <w:t>)</w:t>
        </w:r>
      </w:moveFrom>
    </w:p>
    <w:p w14:paraId="0D2D5975" w14:textId="11B1DC73" w:rsidR="00CC38C6" w:rsidRPr="00D864B0" w:rsidDel="002B51AD" w:rsidRDefault="00CC38C6" w:rsidP="00DB1FEC">
      <w:pPr>
        <w:pStyle w:val="BodyText"/>
        <w:rPr>
          <w:moveFrom w:id="3660" w:author="Author"/>
          <w:sz w:val="22"/>
          <w:szCs w:val="22"/>
        </w:rPr>
      </w:pPr>
      <w:moveFromRangeStart w:id="3661" w:author="Author" w:name="move49774419"/>
      <w:moveFromRangeEnd w:id="3658"/>
      <w:moveFrom w:id="3662" w:author="Author">
        <w:r w:rsidRPr="00D864B0" w:rsidDel="002B51AD">
          <w:rPr>
            <w:sz w:val="22"/>
            <w:szCs w:val="22"/>
          </w:rPr>
          <w:t xml:space="preserve">In models where the dependent variable is the raw download count (see supplementary materials), we find results consistent with those above: wealth and researcher population have significant positive effects, internet proficiency has significant negative effects, R&amp;D </w:t>
        </w:r>
        <w:r w:rsidR="00BC1918" w:rsidRPr="00D864B0" w:rsidDel="002B51AD">
          <w:rPr>
            <w:sz w:val="22"/>
            <w:szCs w:val="22"/>
          </w:rPr>
          <w:t>spending, educational attainment, disposable income, or online shopping variables are not or only weakly (a</w:t>
        </w:r>
        <w:r w:rsidR="0002027C" w:rsidRPr="00D864B0" w:rsidDel="002B51AD">
          <w:rPr>
            <w:sz w:val="22"/>
            <w:szCs w:val="22"/>
          </w:rPr>
          <w:t>t</w:t>
        </w:r>
        <w:r w:rsidR="00BC1918" w:rsidRPr="00D864B0" w:rsidDel="002B51AD">
          <w:rPr>
            <w:sz w:val="22"/>
            <w:szCs w:val="22"/>
          </w:rPr>
          <w:t xml:space="preserve"> 95% level) significant. </w:t>
        </w:r>
      </w:moveFrom>
    </w:p>
    <w:p w14:paraId="47125CCE" w14:textId="66C47582" w:rsidR="000E3392" w:rsidDel="002B51AD" w:rsidRDefault="000E3392" w:rsidP="00DB1FEC">
      <w:pPr>
        <w:pStyle w:val="BodyText"/>
        <w:rPr>
          <w:ins w:id="3663" w:author="Author"/>
          <w:moveFrom w:id="3664" w:author="Author"/>
          <w:sz w:val="22"/>
          <w:szCs w:val="22"/>
        </w:rPr>
      </w:pPr>
      <w:moveFrom w:id="3665" w:author="Author">
        <w:r w:rsidRPr="00D864B0" w:rsidDel="002B51AD">
          <w:rPr>
            <w:sz w:val="22"/>
            <w:szCs w:val="22"/>
          </w:rPr>
          <w:t>So far</w:t>
        </w:r>
        <w:r w:rsidR="005A0E79" w:rsidRPr="00D864B0" w:rsidDel="002B51AD">
          <w:rPr>
            <w:sz w:val="22"/>
            <w:szCs w:val="22"/>
          </w:rPr>
          <w:t>,</w:t>
        </w:r>
        <w:r w:rsidRPr="00D864B0" w:rsidDel="002B51AD">
          <w:rPr>
            <w:sz w:val="22"/>
            <w:szCs w:val="22"/>
          </w:rPr>
          <w:t xml:space="preserve"> we have established that </w:t>
        </w:r>
        <w:r w:rsidR="009451A5" w:rsidRPr="00D864B0" w:rsidDel="002B51AD">
          <w:rPr>
            <w:sz w:val="22"/>
            <w:szCs w:val="22"/>
          </w:rPr>
          <w:t xml:space="preserve">income </w:t>
        </w:r>
        <w:r w:rsidRPr="00D864B0" w:rsidDel="002B51AD">
          <w:rPr>
            <w:sz w:val="22"/>
            <w:szCs w:val="22"/>
          </w:rPr>
          <w:t>and the researcher population are the most significant positive drivers of shadow library usage in Europe. In the next step</w:t>
        </w:r>
        <w:r w:rsidR="009451A5" w:rsidRPr="00D864B0" w:rsidDel="002B51AD">
          <w:rPr>
            <w:sz w:val="22"/>
            <w:szCs w:val="22"/>
          </w:rPr>
          <w:t>,</w:t>
        </w:r>
        <w:r w:rsidRPr="00D864B0" w:rsidDel="002B51AD">
          <w:rPr>
            <w:sz w:val="22"/>
            <w:szCs w:val="22"/>
          </w:rPr>
          <w:t xml:space="preserve"> we build a simple model in which these two variables </w:t>
        </w:r>
        <w:r w:rsidR="00AF467A" w:rsidRPr="00D864B0" w:rsidDel="002B51AD">
          <w:rPr>
            <w:sz w:val="22"/>
            <w:szCs w:val="22"/>
          </w:rPr>
          <w:t>interact</w:t>
        </w:r>
        <w:r w:rsidRPr="00D864B0" w:rsidDel="002B51AD">
          <w:rPr>
            <w:sz w:val="22"/>
            <w:szCs w:val="22"/>
          </w:rPr>
          <w:t>.</w:t>
        </w:r>
        <w:r w:rsidR="00F44313" w:rsidRPr="00D864B0" w:rsidDel="002B51AD">
          <w:rPr>
            <w:sz w:val="22"/>
            <w:szCs w:val="22"/>
          </w:rPr>
          <w:t xml:space="preserve"> In this model</w:t>
        </w:r>
        <w:r w:rsidR="00652675" w:rsidRPr="00D864B0" w:rsidDel="002B51AD">
          <w:rPr>
            <w:sz w:val="22"/>
            <w:szCs w:val="22"/>
          </w:rPr>
          <w:t xml:space="preserve"> (see </w:t>
        </w:r>
        <w:r w:rsidR="00652675" w:rsidRPr="00D864B0" w:rsidDel="002B51AD">
          <w:fldChar w:fldCharType="begin"/>
        </w:r>
        <w:r w:rsidR="00652675" w:rsidRPr="00D864B0" w:rsidDel="002B51AD">
          <w:rPr>
            <w:sz w:val="22"/>
            <w:szCs w:val="22"/>
          </w:rPr>
          <w:instrText xml:space="preserve"> REF _Ref40362016 \h </w:instrText>
        </w:r>
        <w:r w:rsidR="00AA5368" w:rsidRPr="00D864B0" w:rsidDel="002B51AD">
          <w:rPr>
            <w:sz w:val="22"/>
            <w:szCs w:val="22"/>
          </w:rPr>
          <w:instrText xml:space="preserve"> \* MERGEFORMAT </w:instrText>
        </w:r>
      </w:moveFrom>
      <w:del w:id="3666" w:author="Author"/>
      <w:moveFrom w:id="3667" w:author="Author">
        <w:r w:rsidR="00652675" w:rsidRPr="00D864B0" w:rsidDel="002B51AD">
          <w:fldChar w:fldCharType="separate"/>
        </w:r>
        <w:r w:rsidR="009451A5" w:rsidRPr="00D864B0" w:rsidDel="002B51AD">
          <w:rPr>
            <w:sz w:val="22"/>
            <w:szCs w:val="22"/>
          </w:rPr>
          <w:t xml:space="preserve">Table </w:t>
        </w:r>
        <w:r w:rsidR="009451A5" w:rsidRPr="00D864B0" w:rsidDel="002B51AD">
          <w:rPr>
            <w:noProof/>
            <w:sz w:val="22"/>
            <w:szCs w:val="22"/>
          </w:rPr>
          <w:t>8</w:t>
        </w:r>
        <w:r w:rsidR="00652675" w:rsidRPr="00D864B0" w:rsidDel="002B51AD">
          <w:fldChar w:fldCharType="end"/>
        </w:r>
        <w:r w:rsidR="00652675" w:rsidRPr="00D864B0" w:rsidDel="002B51AD">
          <w:rPr>
            <w:sz w:val="22"/>
            <w:szCs w:val="22"/>
          </w:rPr>
          <w:t>)</w:t>
        </w:r>
        <w:r w:rsidR="00F44313" w:rsidRPr="00D864B0" w:rsidDel="002B51AD">
          <w:rPr>
            <w:sz w:val="22"/>
            <w:szCs w:val="22"/>
          </w:rPr>
          <w:t>, raw, not normalized download count is the dependent variable, while GDP_PPS is used is its natural form</w:t>
        </w:r>
        <w:r w:rsidR="005A0E79" w:rsidRPr="00D864B0" w:rsidDel="002B51AD">
          <w:rPr>
            <w:sz w:val="22"/>
            <w:szCs w:val="22"/>
          </w:rPr>
          <w:t>.</w:t>
        </w:r>
      </w:moveFrom>
    </w:p>
    <w:moveFromRangeEnd w:id="3661"/>
    <w:p w14:paraId="054F13B4" w14:textId="17C2E6EC" w:rsidR="004013FE" w:rsidDel="002D5415" w:rsidRDefault="004013FE" w:rsidP="00DB1FEC">
      <w:pPr>
        <w:pStyle w:val="BodyText"/>
        <w:rPr>
          <w:ins w:id="3668" w:author="Author"/>
          <w:del w:id="3669" w:author="Author"/>
          <w:sz w:val="22"/>
          <w:szCs w:val="22"/>
        </w:rPr>
      </w:pPr>
    </w:p>
    <w:p w14:paraId="6FBF4FA8" w14:textId="686AF298" w:rsidR="004013FE" w:rsidDel="002D5415" w:rsidRDefault="004013FE" w:rsidP="00DB1FEC">
      <w:pPr>
        <w:pStyle w:val="BodyText"/>
        <w:rPr>
          <w:ins w:id="3670" w:author="Author"/>
          <w:del w:id="3671" w:author="Author"/>
          <w:sz w:val="22"/>
          <w:szCs w:val="22"/>
        </w:rPr>
      </w:pPr>
    </w:p>
    <w:p w14:paraId="25FFA087" w14:textId="0797D510" w:rsidR="004013FE" w:rsidDel="002D5415" w:rsidRDefault="004013FE" w:rsidP="00DB1FEC">
      <w:pPr>
        <w:pStyle w:val="BodyText"/>
        <w:rPr>
          <w:ins w:id="3672" w:author="Author"/>
          <w:del w:id="3673" w:author="Author"/>
          <w:sz w:val="22"/>
          <w:szCs w:val="22"/>
        </w:rPr>
      </w:pPr>
    </w:p>
    <w:p w14:paraId="2EE527DC" w14:textId="4C0F7FA5" w:rsidR="004013FE" w:rsidDel="002D5415" w:rsidRDefault="004013FE" w:rsidP="00DB1FEC">
      <w:pPr>
        <w:pStyle w:val="BodyText"/>
        <w:rPr>
          <w:ins w:id="3674" w:author="Author"/>
          <w:del w:id="3675" w:author="Author"/>
          <w:sz w:val="22"/>
          <w:szCs w:val="22"/>
        </w:rPr>
      </w:pPr>
    </w:p>
    <w:p w14:paraId="5B576B30" w14:textId="77777777" w:rsidR="004013FE" w:rsidRPr="00D864B0" w:rsidRDefault="004013FE" w:rsidP="004013FE">
      <w:pPr>
        <w:pStyle w:val="Caption"/>
        <w:rPr>
          <w:moveTo w:id="3676" w:author="Author"/>
        </w:rPr>
      </w:pPr>
      <w:bookmarkStart w:id="3677" w:name="_Ref40362016"/>
      <w:moveToRangeStart w:id="3678" w:author="Author" w:name="move49773576"/>
      <w:moveTo w:id="3679" w:author="Author">
        <w:r w:rsidRPr="00D864B0">
          <w:t xml:space="preserve">Table </w:t>
        </w:r>
        <w:r>
          <w:fldChar w:fldCharType="begin"/>
        </w:r>
        <w:r>
          <w:instrText xml:space="preserve"> SEQ Table \* ARABIC </w:instrText>
        </w:r>
        <w:r>
          <w:fldChar w:fldCharType="separate"/>
        </w:r>
        <w:r w:rsidRPr="00D864B0">
          <w:rPr>
            <w:noProof/>
          </w:rPr>
          <w:t>9</w:t>
        </w:r>
        <w:r>
          <w:rPr>
            <w:noProof/>
          </w:rPr>
          <w:fldChar w:fldCharType="end"/>
        </w:r>
        <w:bookmarkEnd w:id="3677"/>
        <w:r w:rsidRPr="00D864B0">
          <w:t>: European models III. (DV: download count)</w:t>
        </w:r>
      </w:moveTo>
    </w:p>
    <w:moveToRangeEnd w:id="3678"/>
    <w:tbl>
      <w:tblPr>
        <w:tblStyle w:val="TableGridLight"/>
        <w:tblW w:w="5000" w:type="pct"/>
        <w:tblLayout w:type="fixed"/>
        <w:tblLook w:val="0420" w:firstRow="1" w:lastRow="0" w:firstColumn="0" w:lastColumn="0" w:noHBand="0" w:noVBand="1"/>
        <w:tblPrChange w:id="3680" w:author="Author">
          <w:tblPr>
            <w:tblW w:w="2160" w:type="dxa"/>
            <w:jc w:val="center"/>
            <w:tblLayout w:type="fixed"/>
            <w:tblLook w:val="0420" w:firstRow="1" w:lastRow="0" w:firstColumn="0" w:lastColumn="0" w:noHBand="0" w:noVBand="1"/>
          </w:tblPr>
        </w:tblPrChange>
      </w:tblPr>
      <w:tblGrid>
        <w:gridCol w:w="4675"/>
        <w:gridCol w:w="4675"/>
        <w:tblGridChange w:id="3681">
          <w:tblGrid>
            <w:gridCol w:w="1080"/>
            <w:gridCol w:w="1080"/>
            <w:gridCol w:w="2520"/>
            <w:gridCol w:w="4680"/>
          </w:tblGrid>
        </w:tblGridChange>
      </w:tblGrid>
      <w:tr w:rsidR="00475A93" w:rsidRPr="00475A93" w14:paraId="624E52C3" w14:textId="77777777" w:rsidTr="00667F7A">
        <w:trPr>
          <w:ins w:id="3682" w:author="Author"/>
          <w:trPrChange w:id="3683" w:author="Author">
            <w:trPr>
              <w:gridAfter w:val="0"/>
              <w:cantSplit/>
              <w:jc w:val="center"/>
            </w:trPr>
          </w:trPrChange>
        </w:trPr>
        <w:tc>
          <w:tcPr>
            <w:tcW w:w="2500" w:type="pct"/>
            <w:tcPrChange w:id="3684" w:author="Author">
              <w:tcPr>
                <w:tcW w:w="1080" w:type="dxa"/>
                <w:tcBorders>
                  <w:top w:val="single" w:sz="6" w:space="0" w:color="000000"/>
                </w:tcBorders>
                <w:shd w:val="clear" w:color="auto" w:fill="FFFFFF"/>
                <w:tcMar>
                  <w:top w:w="0" w:type="dxa"/>
                  <w:left w:w="0" w:type="dxa"/>
                  <w:bottom w:w="0" w:type="dxa"/>
                  <w:right w:w="0" w:type="dxa"/>
                </w:tcMar>
              </w:tcPr>
            </w:tcPrChange>
          </w:tcPr>
          <w:p w14:paraId="1408D5F0" w14:textId="77777777" w:rsidR="00475A93" w:rsidRPr="0068187B" w:rsidRDefault="00475A93">
            <w:pPr>
              <w:ind w:left="86" w:right="86"/>
              <w:contextualSpacing/>
              <w:jc w:val="center"/>
              <w:rPr>
                <w:ins w:id="3685" w:author="Author"/>
                <w:rFonts w:cstheme="minorHAnsi"/>
              </w:rPr>
              <w:pPrChange w:id="3686" w:author="Author">
                <w:pPr>
                  <w:spacing w:before="80" w:after="80"/>
                  <w:ind w:left="80" w:right="80"/>
                  <w:jc w:val="center"/>
                </w:pPr>
              </w:pPrChange>
            </w:pPr>
          </w:p>
        </w:tc>
        <w:tc>
          <w:tcPr>
            <w:tcW w:w="2500" w:type="pct"/>
            <w:tcPrChange w:id="3687" w:author="Author">
              <w:tcPr>
                <w:tcW w:w="1080" w:type="dxa"/>
                <w:tcBorders>
                  <w:top w:val="single" w:sz="6" w:space="0" w:color="000000"/>
                  <w:bottom w:val="single" w:sz="3" w:space="0" w:color="000000"/>
                </w:tcBorders>
                <w:shd w:val="clear" w:color="auto" w:fill="FFFFFF"/>
                <w:tcMar>
                  <w:top w:w="0" w:type="dxa"/>
                  <w:left w:w="0" w:type="dxa"/>
                  <w:bottom w:w="0" w:type="dxa"/>
                  <w:right w:w="0" w:type="dxa"/>
                </w:tcMar>
              </w:tcPr>
            </w:tcPrChange>
          </w:tcPr>
          <w:p w14:paraId="32041960" w14:textId="77777777" w:rsidR="00475A93" w:rsidRPr="0068187B" w:rsidRDefault="00475A93">
            <w:pPr>
              <w:ind w:left="86" w:right="86"/>
              <w:contextualSpacing/>
              <w:jc w:val="center"/>
              <w:rPr>
                <w:ins w:id="3688" w:author="Author"/>
                <w:rFonts w:cstheme="minorHAnsi"/>
              </w:rPr>
              <w:pPrChange w:id="3689" w:author="Author">
                <w:pPr>
                  <w:spacing w:before="80" w:after="80"/>
                  <w:ind w:left="80" w:right="80"/>
                  <w:jc w:val="center"/>
                </w:pPr>
              </w:pPrChange>
            </w:pPr>
            <w:ins w:id="3690" w:author="Author">
              <w:r w:rsidRPr="00475A93">
                <w:rPr>
                  <w:rFonts w:eastAsia="Arial" w:cstheme="minorHAnsi"/>
                  <w:color w:val="111111"/>
                  <w:rPrChange w:id="3691" w:author="Author">
                    <w:rPr>
                      <w:rFonts w:ascii="Arial" w:eastAsia="Arial" w:hAnsi="Arial" w:cs="Arial"/>
                      <w:color w:val="111111"/>
                    </w:rPr>
                  </w:rPrChange>
                </w:rPr>
                <w:t>Model 15</w:t>
              </w:r>
            </w:ins>
          </w:p>
        </w:tc>
      </w:tr>
      <w:tr w:rsidR="00475A93" w:rsidRPr="00475A93" w14:paraId="0D8D2F17" w14:textId="77777777" w:rsidTr="00667F7A">
        <w:tblPrEx>
          <w:tblPrExChange w:id="3692" w:author="Author">
            <w:tblPrEx>
              <w:tblW w:w="5000" w:type="pct"/>
            </w:tblPrEx>
          </w:tblPrExChange>
        </w:tblPrEx>
        <w:trPr>
          <w:ins w:id="3693" w:author="Author"/>
          <w:trPrChange w:id="3694" w:author="Author">
            <w:trPr>
              <w:cantSplit/>
              <w:jc w:val="center"/>
            </w:trPr>
          </w:trPrChange>
        </w:trPr>
        <w:tc>
          <w:tcPr>
            <w:tcW w:w="2500" w:type="pct"/>
            <w:vMerge w:val="restart"/>
            <w:tcPrChange w:id="3695" w:author="Author">
              <w:tcPr>
                <w:tcW w:w="2500" w:type="pct"/>
                <w:gridSpan w:val="3"/>
                <w:vMerge w:val="restart"/>
                <w:shd w:val="clear" w:color="auto" w:fill="FFFFFF"/>
                <w:tcMar>
                  <w:top w:w="0" w:type="dxa"/>
                  <w:left w:w="0" w:type="dxa"/>
                  <w:bottom w:w="0" w:type="dxa"/>
                  <w:right w:w="0" w:type="dxa"/>
                </w:tcMar>
              </w:tcPr>
            </w:tcPrChange>
          </w:tcPr>
          <w:p w14:paraId="71C9E957" w14:textId="77777777" w:rsidR="00475A93" w:rsidRPr="0068187B" w:rsidRDefault="00475A93">
            <w:pPr>
              <w:ind w:left="86" w:right="86"/>
              <w:contextualSpacing/>
              <w:rPr>
                <w:ins w:id="3696" w:author="Author"/>
                <w:rFonts w:cstheme="minorHAnsi"/>
              </w:rPr>
              <w:pPrChange w:id="3697" w:author="Author">
                <w:pPr>
                  <w:spacing w:before="80" w:after="80"/>
                  <w:ind w:left="80" w:right="80"/>
                </w:pPr>
              </w:pPrChange>
            </w:pPr>
            <w:ins w:id="3698" w:author="Author">
              <w:r w:rsidRPr="00475A93">
                <w:rPr>
                  <w:rFonts w:eastAsia="Arial" w:cstheme="minorHAnsi"/>
                  <w:color w:val="111111"/>
                  <w:rPrChange w:id="3699" w:author="Author">
                    <w:rPr>
                      <w:rFonts w:ascii="Arial" w:eastAsia="Arial" w:hAnsi="Arial" w:cs="Arial"/>
                      <w:color w:val="111111"/>
                    </w:rPr>
                  </w:rPrChange>
                </w:rPr>
                <w:t>(Intercept)</w:t>
              </w:r>
            </w:ins>
          </w:p>
        </w:tc>
        <w:tc>
          <w:tcPr>
            <w:tcW w:w="2500" w:type="pct"/>
            <w:tcPrChange w:id="3700" w:author="Author">
              <w:tcPr>
                <w:tcW w:w="2500" w:type="pct"/>
                <w:shd w:val="clear" w:color="auto" w:fill="FFFFFF"/>
                <w:tcMar>
                  <w:top w:w="0" w:type="dxa"/>
                  <w:left w:w="0" w:type="dxa"/>
                  <w:bottom w:w="0" w:type="dxa"/>
                  <w:right w:w="0" w:type="dxa"/>
                </w:tcMar>
              </w:tcPr>
            </w:tcPrChange>
          </w:tcPr>
          <w:p w14:paraId="6A099B06" w14:textId="77777777" w:rsidR="00475A93" w:rsidRPr="0068187B" w:rsidRDefault="00475A93">
            <w:pPr>
              <w:ind w:left="86" w:right="86"/>
              <w:contextualSpacing/>
              <w:jc w:val="right"/>
              <w:rPr>
                <w:ins w:id="3701" w:author="Author"/>
                <w:rFonts w:cstheme="minorHAnsi"/>
              </w:rPr>
              <w:pPrChange w:id="3702" w:author="Author">
                <w:pPr>
                  <w:spacing w:before="80" w:after="80"/>
                  <w:ind w:left="80" w:right="80"/>
                  <w:jc w:val="right"/>
                </w:pPr>
              </w:pPrChange>
            </w:pPr>
            <w:ins w:id="3703" w:author="Author">
              <w:r w:rsidRPr="00475A93">
                <w:rPr>
                  <w:rFonts w:eastAsia="Arial" w:cstheme="minorHAnsi"/>
                  <w:color w:val="111111"/>
                  <w:rPrChange w:id="3704" w:author="Author">
                    <w:rPr>
                      <w:rFonts w:ascii="Arial" w:eastAsia="Arial" w:hAnsi="Arial" w:cs="Arial"/>
                      <w:color w:val="111111"/>
                    </w:rPr>
                  </w:rPrChange>
                </w:rPr>
                <w:t>8.546 ***</w:t>
              </w:r>
            </w:ins>
          </w:p>
        </w:tc>
      </w:tr>
      <w:tr w:rsidR="00475A93" w:rsidRPr="00475A93" w14:paraId="6E5F858E" w14:textId="77777777" w:rsidTr="00667F7A">
        <w:tblPrEx>
          <w:tblPrExChange w:id="3705" w:author="Author">
            <w:tblPrEx>
              <w:tblW w:w="5000" w:type="pct"/>
            </w:tblPrEx>
          </w:tblPrExChange>
        </w:tblPrEx>
        <w:trPr>
          <w:ins w:id="3706" w:author="Author"/>
          <w:trPrChange w:id="3707" w:author="Author">
            <w:trPr>
              <w:cantSplit/>
              <w:jc w:val="center"/>
            </w:trPr>
          </w:trPrChange>
        </w:trPr>
        <w:tc>
          <w:tcPr>
            <w:tcW w:w="2500" w:type="pct"/>
            <w:vMerge/>
            <w:tcPrChange w:id="3708" w:author="Author">
              <w:tcPr>
                <w:tcW w:w="2500" w:type="pct"/>
                <w:gridSpan w:val="3"/>
                <w:vMerge/>
                <w:shd w:val="clear" w:color="auto" w:fill="FFFFFF"/>
                <w:tcMar>
                  <w:top w:w="0" w:type="dxa"/>
                  <w:left w:w="0" w:type="dxa"/>
                  <w:bottom w:w="0" w:type="dxa"/>
                  <w:right w:w="0" w:type="dxa"/>
                </w:tcMar>
              </w:tcPr>
            </w:tcPrChange>
          </w:tcPr>
          <w:p w14:paraId="7C544D22" w14:textId="77777777" w:rsidR="00475A93" w:rsidRPr="00475A93" w:rsidRDefault="00475A93">
            <w:pPr>
              <w:ind w:left="86" w:right="86"/>
              <w:contextualSpacing/>
              <w:rPr>
                <w:ins w:id="3709" w:author="Author"/>
                <w:rFonts w:cstheme="minorHAnsi"/>
                <w:rPrChange w:id="3710" w:author="Author">
                  <w:rPr>
                    <w:ins w:id="3711" w:author="Author"/>
                  </w:rPr>
                </w:rPrChange>
              </w:rPr>
              <w:pPrChange w:id="3712" w:author="Author">
                <w:pPr>
                  <w:spacing w:before="80" w:after="80"/>
                  <w:ind w:left="80" w:right="80"/>
                </w:pPr>
              </w:pPrChange>
            </w:pPr>
          </w:p>
        </w:tc>
        <w:tc>
          <w:tcPr>
            <w:tcW w:w="2500" w:type="pct"/>
            <w:tcPrChange w:id="3713" w:author="Author">
              <w:tcPr>
                <w:tcW w:w="2500" w:type="pct"/>
                <w:shd w:val="clear" w:color="auto" w:fill="FFFFFF"/>
                <w:tcMar>
                  <w:top w:w="0" w:type="dxa"/>
                  <w:left w:w="0" w:type="dxa"/>
                  <w:bottom w:w="0" w:type="dxa"/>
                  <w:right w:w="0" w:type="dxa"/>
                </w:tcMar>
              </w:tcPr>
            </w:tcPrChange>
          </w:tcPr>
          <w:p w14:paraId="49201201" w14:textId="77777777" w:rsidR="00475A93" w:rsidRPr="0068187B" w:rsidRDefault="00475A93">
            <w:pPr>
              <w:ind w:left="86" w:right="86"/>
              <w:contextualSpacing/>
              <w:jc w:val="right"/>
              <w:rPr>
                <w:ins w:id="3714" w:author="Author"/>
                <w:rFonts w:cstheme="minorHAnsi"/>
              </w:rPr>
              <w:pPrChange w:id="3715" w:author="Author">
                <w:pPr>
                  <w:spacing w:before="80" w:after="80"/>
                  <w:ind w:left="80" w:right="80"/>
                  <w:jc w:val="right"/>
                </w:pPr>
              </w:pPrChange>
            </w:pPr>
            <w:ins w:id="3716" w:author="Author">
              <w:r w:rsidRPr="00475A93">
                <w:rPr>
                  <w:rFonts w:eastAsia="Arial" w:cstheme="minorHAnsi"/>
                  <w:color w:val="111111"/>
                  <w:rPrChange w:id="3717" w:author="Author">
                    <w:rPr>
                      <w:rFonts w:ascii="Arial" w:eastAsia="Arial" w:hAnsi="Arial" w:cs="Arial"/>
                      <w:color w:val="111111"/>
                    </w:rPr>
                  </w:rPrChange>
                </w:rPr>
                <w:t xml:space="preserve">(0.159)   </w:t>
              </w:r>
            </w:ins>
          </w:p>
        </w:tc>
      </w:tr>
      <w:tr w:rsidR="00475A93" w:rsidRPr="00475A93" w14:paraId="2E64220C" w14:textId="77777777" w:rsidTr="00667F7A">
        <w:tblPrEx>
          <w:tblPrExChange w:id="3718" w:author="Author">
            <w:tblPrEx>
              <w:tblW w:w="5000" w:type="pct"/>
            </w:tblPrEx>
          </w:tblPrExChange>
        </w:tblPrEx>
        <w:trPr>
          <w:ins w:id="3719" w:author="Author"/>
          <w:trPrChange w:id="3720" w:author="Author">
            <w:trPr>
              <w:cantSplit/>
              <w:jc w:val="center"/>
            </w:trPr>
          </w:trPrChange>
        </w:trPr>
        <w:tc>
          <w:tcPr>
            <w:tcW w:w="2500" w:type="pct"/>
            <w:vMerge w:val="restart"/>
            <w:tcPrChange w:id="3721" w:author="Author">
              <w:tcPr>
                <w:tcW w:w="2500" w:type="pct"/>
                <w:gridSpan w:val="3"/>
                <w:vMerge w:val="restart"/>
                <w:shd w:val="clear" w:color="auto" w:fill="FFFFFF"/>
                <w:tcMar>
                  <w:top w:w="0" w:type="dxa"/>
                  <w:left w:w="0" w:type="dxa"/>
                  <w:bottom w:w="0" w:type="dxa"/>
                  <w:right w:w="0" w:type="dxa"/>
                </w:tcMar>
              </w:tcPr>
            </w:tcPrChange>
          </w:tcPr>
          <w:p w14:paraId="61938694" w14:textId="36549943" w:rsidR="00475A93" w:rsidRPr="0068187B" w:rsidRDefault="00475A93">
            <w:pPr>
              <w:ind w:left="86" w:right="86"/>
              <w:contextualSpacing/>
              <w:rPr>
                <w:ins w:id="3722" w:author="Author"/>
                <w:rFonts w:cstheme="minorHAnsi"/>
              </w:rPr>
              <w:pPrChange w:id="3723" w:author="Author">
                <w:pPr>
                  <w:spacing w:before="80" w:after="80"/>
                  <w:ind w:left="80" w:right="80"/>
                </w:pPr>
              </w:pPrChange>
            </w:pPr>
            <w:ins w:id="3724" w:author="Author">
              <w:r w:rsidRPr="00475A93">
                <w:rPr>
                  <w:rFonts w:eastAsia="Arial" w:cstheme="minorHAnsi"/>
                  <w:color w:val="111111"/>
                </w:rPr>
                <w:t>GDP purchasing power parity</w:t>
              </w:r>
            </w:ins>
          </w:p>
        </w:tc>
        <w:tc>
          <w:tcPr>
            <w:tcW w:w="2500" w:type="pct"/>
            <w:tcPrChange w:id="3725" w:author="Author">
              <w:tcPr>
                <w:tcW w:w="2500" w:type="pct"/>
                <w:shd w:val="clear" w:color="auto" w:fill="FFFFFF"/>
                <w:tcMar>
                  <w:top w:w="0" w:type="dxa"/>
                  <w:left w:w="0" w:type="dxa"/>
                  <w:bottom w:w="0" w:type="dxa"/>
                  <w:right w:w="0" w:type="dxa"/>
                </w:tcMar>
              </w:tcPr>
            </w:tcPrChange>
          </w:tcPr>
          <w:p w14:paraId="739ECE7A" w14:textId="72E19D11" w:rsidR="00475A93" w:rsidRPr="0068187B" w:rsidRDefault="00475A93">
            <w:pPr>
              <w:ind w:left="86" w:right="86"/>
              <w:contextualSpacing/>
              <w:jc w:val="right"/>
              <w:rPr>
                <w:ins w:id="3726" w:author="Author"/>
                <w:rFonts w:cstheme="minorHAnsi"/>
              </w:rPr>
              <w:pPrChange w:id="3727" w:author="Author">
                <w:pPr>
                  <w:spacing w:before="80" w:after="80"/>
                  <w:ind w:left="80" w:right="80"/>
                  <w:jc w:val="right"/>
                </w:pPr>
              </w:pPrChange>
            </w:pPr>
            <w:ins w:id="3728" w:author="Author">
              <w:r w:rsidRPr="00475A93">
                <w:rPr>
                  <w:rFonts w:eastAsia="Arial" w:cstheme="minorHAnsi"/>
                  <w:color w:val="111111"/>
                </w:rPr>
                <w:t>1.050631e-05</w:t>
              </w:r>
              <w:r w:rsidRPr="00475A93">
                <w:rPr>
                  <w:rFonts w:eastAsia="Arial" w:cstheme="minorHAnsi"/>
                  <w:color w:val="111111"/>
                  <w:rPrChange w:id="3729" w:author="Author">
                    <w:rPr>
                      <w:rFonts w:ascii="Arial" w:eastAsia="Arial" w:hAnsi="Arial" w:cs="Arial"/>
                      <w:color w:val="111111"/>
                    </w:rPr>
                  </w:rPrChange>
                </w:rPr>
                <w:t xml:space="preserve"> ***</w:t>
              </w:r>
            </w:ins>
          </w:p>
        </w:tc>
      </w:tr>
      <w:tr w:rsidR="00475A93" w:rsidRPr="00475A93" w14:paraId="5DFC1187" w14:textId="77777777" w:rsidTr="00667F7A">
        <w:tblPrEx>
          <w:tblPrExChange w:id="3730" w:author="Author">
            <w:tblPrEx>
              <w:tblW w:w="5000" w:type="pct"/>
            </w:tblPrEx>
          </w:tblPrExChange>
        </w:tblPrEx>
        <w:trPr>
          <w:ins w:id="3731" w:author="Author"/>
          <w:trPrChange w:id="3732" w:author="Author">
            <w:trPr>
              <w:cantSplit/>
              <w:jc w:val="center"/>
            </w:trPr>
          </w:trPrChange>
        </w:trPr>
        <w:tc>
          <w:tcPr>
            <w:tcW w:w="2500" w:type="pct"/>
            <w:vMerge/>
            <w:tcPrChange w:id="3733" w:author="Author">
              <w:tcPr>
                <w:tcW w:w="2500" w:type="pct"/>
                <w:gridSpan w:val="3"/>
                <w:vMerge/>
                <w:shd w:val="clear" w:color="auto" w:fill="FFFFFF"/>
                <w:tcMar>
                  <w:top w:w="0" w:type="dxa"/>
                  <w:left w:w="0" w:type="dxa"/>
                  <w:bottom w:w="0" w:type="dxa"/>
                  <w:right w:w="0" w:type="dxa"/>
                </w:tcMar>
              </w:tcPr>
            </w:tcPrChange>
          </w:tcPr>
          <w:p w14:paraId="527AE66C" w14:textId="77777777" w:rsidR="00475A93" w:rsidRPr="00475A93" w:rsidRDefault="00475A93">
            <w:pPr>
              <w:ind w:left="86" w:right="86"/>
              <w:contextualSpacing/>
              <w:rPr>
                <w:ins w:id="3734" w:author="Author"/>
                <w:rFonts w:cstheme="minorHAnsi"/>
                <w:rPrChange w:id="3735" w:author="Author">
                  <w:rPr>
                    <w:ins w:id="3736" w:author="Author"/>
                  </w:rPr>
                </w:rPrChange>
              </w:rPr>
              <w:pPrChange w:id="3737" w:author="Author">
                <w:pPr>
                  <w:spacing w:before="80" w:after="80"/>
                  <w:ind w:left="80" w:right="80"/>
                </w:pPr>
              </w:pPrChange>
            </w:pPr>
          </w:p>
        </w:tc>
        <w:tc>
          <w:tcPr>
            <w:tcW w:w="2500" w:type="pct"/>
            <w:tcPrChange w:id="3738" w:author="Author">
              <w:tcPr>
                <w:tcW w:w="2500" w:type="pct"/>
                <w:shd w:val="clear" w:color="auto" w:fill="FFFFFF"/>
                <w:tcMar>
                  <w:top w:w="0" w:type="dxa"/>
                  <w:left w:w="0" w:type="dxa"/>
                  <w:bottom w:w="0" w:type="dxa"/>
                  <w:right w:w="0" w:type="dxa"/>
                </w:tcMar>
              </w:tcPr>
            </w:tcPrChange>
          </w:tcPr>
          <w:p w14:paraId="4FE6A2B0" w14:textId="75304405" w:rsidR="00475A93" w:rsidRPr="0068187B" w:rsidRDefault="00475A93">
            <w:pPr>
              <w:ind w:left="86" w:right="86"/>
              <w:contextualSpacing/>
              <w:jc w:val="right"/>
              <w:rPr>
                <w:ins w:id="3739" w:author="Author"/>
                <w:rFonts w:cstheme="minorHAnsi"/>
              </w:rPr>
              <w:pPrChange w:id="3740" w:author="Author">
                <w:pPr>
                  <w:spacing w:before="80" w:after="80"/>
                  <w:ind w:left="80" w:right="80"/>
                  <w:jc w:val="right"/>
                </w:pPr>
              </w:pPrChange>
            </w:pPr>
            <w:ins w:id="3741" w:author="Author">
              <w:r w:rsidRPr="00475A93">
                <w:rPr>
                  <w:rFonts w:eastAsia="Arial" w:cstheme="minorHAnsi"/>
                  <w:color w:val="111111"/>
                  <w:rPrChange w:id="3742" w:author="Author">
                    <w:rPr>
                      <w:rFonts w:ascii="Arial" w:eastAsia="Arial" w:hAnsi="Arial" w:cs="Arial"/>
                      <w:color w:val="111111"/>
                    </w:rPr>
                  </w:rPrChange>
                </w:rPr>
                <w:t>(</w:t>
              </w:r>
              <w:r w:rsidRPr="00475A93">
                <w:rPr>
                  <w:rFonts w:eastAsia="Arial" w:cstheme="minorHAnsi"/>
                  <w:color w:val="111111"/>
                </w:rPr>
                <w:t>1.278794e-06</w:t>
              </w:r>
              <w:r w:rsidRPr="00475A93">
                <w:rPr>
                  <w:rFonts w:eastAsia="Arial" w:cstheme="minorHAnsi"/>
                  <w:color w:val="111111"/>
                  <w:rPrChange w:id="3743" w:author="Author">
                    <w:rPr>
                      <w:rFonts w:ascii="Arial" w:eastAsia="Arial" w:hAnsi="Arial" w:cs="Arial"/>
                      <w:color w:val="111111"/>
                    </w:rPr>
                  </w:rPrChange>
                </w:rPr>
                <w:t xml:space="preserve">)   </w:t>
              </w:r>
            </w:ins>
          </w:p>
        </w:tc>
      </w:tr>
      <w:tr w:rsidR="00475A93" w:rsidRPr="00475A93" w14:paraId="59A0B067" w14:textId="77777777" w:rsidTr="00667F7A">
        <w:tblPrEx>
          <w:tblPrExChange w:id="3744" w:author="Author">
            <w:tblPrEx>
              <w:tblW w:w="5000" w:type="pct"/>
            </w:tblPrEx>
          </w:tblPrExChange>
        </w:tblPrEx>
        <w:trPr>
          <w:ins w:id="3745" w:author="Author"/>
          <w:trPrChange w:id="3746" w:author="Author">
            <w:trPr>
              <w:cantSplit/>
              <w:jc w:val="center"/>
            </w:trPr>
          </w:trPrChange>
        </w:trPr>
        <w:tc>
          <w:tcPr>
            <w:tcW w:w="2500" w:type="pct"/>
            <w:vMerge w:val="restart"/>
            <w:tcPrChange w:id="3747" w:author="Author">
              <w:tcPr>
                <w:tcW w:w="2500" w:type="pct"/>
                <w:gridSpan w:val="3"/>
                <w:vMerge w:val="restart"/>
                <w:shd w:val="clear" w:color="auto" w:fill="FFFFFF"/>
                <w:tcMar>
                  <w:top w:w="0" w:type="dxa"/>
                  <w:left w:w="0" w:type="dxa"/>
                  <w:bottom w:w="0" w:type="dxa"/>
                  <w:right w:w="0" w:type="dxa"/>
                </w:tcMar>
              </w:tcPr>
            </w:tcPrChange>
          </w:tcPr>
          <w:p w14:paraId="2A394ED9" w14:textId="37650FF5" w:rsidR="00475A93" w:rsidRPr="0068187B" w:rsidRDefault="00475A93">
            <w:pPr>
              <w:ind w:left="86" w:right="86"/>
              <w:contextualSpacing/>
              <w:rPr>
                <w:ins w:id="3748" w:author="Author"/>
                <w:rFonts w:cstheme="minorHAnsi"/>
              </w:rPr>
              <w:pPrChange w:id="3749" w:author="Author">
                <w:pPr>
                  <w:spacing w:before="80" w:after="80"/>
                  <w:ind w:left="80" w:right="80"/>
                </w:pPr>
              </w:pPrChange>
            </w:pPr>
            <w:ins w:id="3750" w:author="Author">
              <w:r w:rsidRPr="00475A93">
                <w:rPr>
                  <w:rFonts w:eastAsia="Arial" w:cstheme="minorHAnsi"/>
                  <w:color w:val="111111"/>
                </w:rPr>
                <w:t>% of R&amp;D personnel and researchers in the workforce</w:t>
              </w:r>
            </w:ins>
          </w:p>
        </w:tc>
        <w:tc>
          <w:tcPr>
            <w:tcW w:w="2500" w:type="pct"/>
            <w:tcPrChange w:id="3751" w:author="Author">
              <w:tcPr>
                <w:tcW w:w="2500" w:type="pct"/>
                <w:shd w:val="clear" w:color="auto" w:fill="FFFFFF"/>
                <w:tcMar>
                  <w:top w:w="0" w:type="dxa"/>
                  <w:left w:w="0" w:type="dxa"/>
                  <w:bottom w:w="0" w:type="dxa"/>
                  <w:right w:w="0" w:type="dxa"/>
                </w:tcMar>
              </w:tcPr>
            </w:tcPrChange>
          </w:tcPr>
          <w:p w14:paraId="73929666" w14:textId="77777777" w:rsidR="00475A93" w:rsidRPr="0068187B" w:rsidRDefault="00475A93">
            <w:pPr>
              <w:ind w:left="86" w:right="86"/>
              <w:contextualSpacing/>
              <w:jc w:val="right"/>
              <w:rPr>
                <w:ins w:id="3752" w:author="Author"/>
                <w:rFonts w:cstheme="minorHAnsi"/>
              </w:rPr>
              <w:pPrChange w:id="3753" w:author="Author">
                <w:pPr>
                  <w:spacing w:before="80" w:after="80"/>
                  <w:ind w:left="80" w:right="80"/>
                  <w:jc w:val="right"/>
                </w:pPr>
              </w:pPrChange>
            </w:pPr>
            <w:ins w:id="3754" w:author="Author">
              <w:r w:rsidRPr="00475A93">
                <w:rPr>
                  <w:rFonts w:eastAsia="Arial" w:cstheme="minorHAnsi"/>
                  <w:color w:val="111111"/>
                  <w:rPrChange w:id="3755" w:author="Author">
                    <w:rPr>
                      <w:rFonts w:ascii="Arial" w:eastAsia="Arial" w:hAnsi="Arial" w:cs="Arial"/>
                      <w:color w:val="111111"/>
                    </w:rPr>
                  </w:rPrChange>
                </w:rPr>
                <w:t>0.918 ***</w:t>
              </w:r>
            </w:ins>
          </w:p>
        </w:tc>
      </w:tr>
      <w:tr w:rsidR="00475A93" w:rsidRPr="00475A93" w14:paraId="7403F5D3" w14:textId="77777777" w:rsidTr="00667F7A">
        <w:tblPrEx>
          <w:tblPrExChange w:id="3756" w:author="Author">
            <w:tblPrEx>
              <w:tblW w:w="5000" w:type="pct"/>
            </w:tblPrEx>
          </w:tblPrExChange>
        </w:tblPrEx>
        <w:trPr>
          <w:ins w:id="3757" w:author="Author"/>
          <w:trPrChange w:id="3758" w:author="Author">
            <w:trPr>
              <w:cantSplit/>
              <w:jc w:val="center"/>
            </w:trPr>
          </w:trPrChange>
        </w:trPr>
        <w:tc>
          <w:tcPr>
            <w:tcW w:w="2500" w:type="pct"/>
            <w:vMerge/>
            <w:tcPrChange w:id="3759" w:author="Author">
              <w:tcPr>
                <w:tcW w:w="2500" w:type="pct"/>
                <w:gridSpan w:val="3"/>
                <w:vMerge/>
                <w:shd w:val="clear" w:color="auto" w:fill="FFFFFF"/>
                <w:tcMar>
                  <w:top w:w="0" w:type="dxa"/>
                  <w:left w:w="0" w:type="dxa"/>
                  <w:bottom w:w="0" w:type="dxa"/>
                  <w:right w:w="0" w:type="dxa"/>
                </w:tcMar>
              </w:tcPr>
            </w:tcPrChange>
          </w:tcPr>
          <w:p w14:paraId="049C483F" w14:textId="77777777" w:rsidR="00475A93" w:rsidRPr="00475A93" w:rsidRDefault="00475A93">
            <w:pPr>
              <w:ind w:left="86" w:right="86"/>
              <w:contextualSpacing/>
              <w:rPr>
                <w:ins w:id="3760" w:author="Author"/>
                <w:rFonts w:cstheme="minorHAnsi"/>
                <w:rPrChange w:id="3761" w:author="Author">
                  <w:rPr>
                    <w:ins w:id="3762" w:author="Author"/>
                  </w:rPr>
                </w:rPrChange>
              </w:rPr>
              <w:pPrChange w:id="3763" w:author="Author">
                <w:pPr>
                  <w:spacing w:before="80" w:after="80"/>
                  <w:ind w:left="80" w:right="80"/>
                </w:pPr>
              </w:pPrChange>
            </w:pPr>
          </w:p>
        </w:tc>
        <w:tc>
          <w:tcPr>
            <w:tcW w:w="2500" w:type="pct"/>
            <w:tcPrChange w:id="3764" w:author="Author">
              <w:tcPr>
                <w:tcW w:w="2500" w:type="pct"/>
                <w:shd w:val="clear" w:color="auto" w:fill="FFFFFF"/>
                <w:tcMar>
                  <w:top w:w="0" w:type="dxa"/>
                  <w:left w:w="0" w:type="dxa"/>
                  <w:bottom w:w="0" w:type="dxa"/>
                  <w:right w:w="0" w:type="dxa"/>
                </w:tcMar>
              </w:tcPr>
            </w:tcPrChange>
          </w:tcPr>
          <w:p w14:paraId="7A8C50C8" w14:textId="77777777" w:rsidR="00475A93" w:rsidRPr="0068187B" w:rsidRDefault="00475A93">
            <w:pPr>
              <w:ind w:left="86" w:right="86"/>
              <w:contextualSpacing/>
              <w:jc w:val="right"/>
              <w:rPr>
                <w:ins w:id="3765" w:author="Author"/>
                <w:rFonts w:cstheme="minorHAnsi"/>
              </w:rPr>
              <w:pPrChange w:id="3766" w:author="Author">
                <w:pPr>
                  <w:spacing w:before="80" w:after="80"/>
                  <w:ind w:left="80" w:right="80"/>
                  <w:jc w:val="right"/>
                </w:pPr>
              </w:pPrChange>
            </w:pPr>
            <w:ins w:id="3767" w:author="Author">
              <w:r w:rsidRPr="00475A93">
                <w:rPr>
                  <w:rFonts w:eastAsia="Arial" w:cstheme="minorHAnsi"/>
                  <w:color w:val="111111"/>
                  <w:rPrChange w:id="3768" w:author="Author">
                    <w:rPr>
                      <w:rFonts w:ascii="Arial" w:eastAsia="Arial" w:hAnsi="Arial" w:cs="Arial"/>
                      <w:color w:val="111111"/>
                    </w:rPr>
                  </w:rPrChange>
                </w:rPr>
                <w:t xml:space="preserve">(0.116)   </w:t>
              </w:r>
            </w:ins>
          </w:p>
        </w:tc>
      </w:tr>
      <w:tr w:rsidR="00475A93" w:rsidRPr="00475A93" w14:paraId="0712FE29" w14:textId="77777777" w:rsidTr="00667F7A">
        <w:tblPrEx>
          <w:tblPrExChange w:id="3769" w:author="Author">
            <w:tblPrEx>
              <w:tblW w:w="5000" w:type="pct"/>
            </w:tblPrEx>
          </w:tblPrExChange>
        </w:tblPrEx>
        <w:trPr>
          <w:ins w:id="3770" w:author="Author"/>
          <w:trPrChange w:id="3771" w:author="Author">
            <w:trPr>
              <w:cantSplit/>
              <w:jc w:val="center"/>
            </w:trPr>
          </w:trPrChange>
        </w:trPr>
        <w:tc>
          <w:tcPr>
            <w:tcW w:w="2500" w:type="pct"/>
            <w:vMerge w:val="restart"/>
            <w:tcPrChange w:id="3772" w:author="Author">
              <w:tcPr>
                <w:tcW w:w="2500" w:type="pct"/>
                <w:gridSpan w:val="3"/>
                <w:vMerge w:val="restart"/>
                <w:shd w:val="clear" w:color="auto" w:fill="FFFFFF"/>
                <w:tcMar>
                  <w:top w:w="0" w:type="dxa"/>
                  <w:left w:w="0" w:type="dxa"/>
                  <w:bottom w:w="0" w:type="dxa"/>
                  <w:right w:w="0" w:type="dxa"/>
                </w:tcMar>
              </w:tcPr>
            </w:tcPrChange>
          </w:tcPr>
          <w:p w14:paraId="56FA9284" w14:textId="7B2D8B3F" w:rsidR="00475A93" w:rsidRPr="0068187B" w:rsidRDefault="00475A93">
            <w:pPr>
              <w:ind w:left="86" w:right="86"/>
              <w:contextualSpacing/>
              <w:rPr>
                <w:ins w:id="3773" w:author="Author"/>
                <w:rFonts w:cstheme="minorHAnsi"/>
              </w:rPr>
              <w:pPrChange w:id="3774" w:author="Author">
                <w:pPr>
                  <w:spacing w:before="80" w:after="80"/>
                  <w:ind w:left="80" w:right="80"/>
                </w:pPr>
              </w:pPrChange>
            </w:pPr>
            <w:ins w:id="3775" w:author="Author">
              <w:r w:rsidRPr="00475A93">
                <w:rPr>
                  <w:rFonts w:eastAsia="Arial" w:cstheme="minorHAnsi"/>
                  <w:color w:val="111111"/>
                </w:rPr>
                <w:t>GDP purchasing power parity</w:t>
              </w:r>
              <w:r w:rsidRPr="00475A93">
                <w:rPr>
                  <w:rFonts w:eastAsia="Arial" w:cstheme="minorHAnsi"/>
                  <w:color w:val="111111"/>
                  <w:rPrChange w:id="3776" w:author="Author">
                    <w:rPr>
                      <w:rFonts w:ascii="Arial" w:eastAsia="Arial" w:hAnsi="Arial" w:cs="Arial"/>
                      <w:color w:val="111111"/>
                    </w:rPr>
                  </w:rPrChange>
                </w:rPr>
                <w:t>:</w:t>
              </w:r>
              <w:r w:rsidRPr="00475A93">
                <w:rPr>
                  <w:rFonts w:eastAsia="Arial" w:cstheme="minorHAnsi"/>
                  <w:color w:val="111111"/>
                </w:rPr>
                <w:t xml:space="preserve"> % of R&amp;D personnel and researchers in the workforce</w:t>
              </w:r>
            </w:ins>
          </w:p>
        </w:tc>
        <w:tc>
          <w:tcPr>
            <w:tcW w:w="2500" w:type="pct"/>
            <w:tcPrChange w:id="3777" w:author="Author">
              <w:tcPr>
                <w:tcW w:w="2500" w:type="pct"/>
                <w:shd w:val="clear" w:color="auto" w:fill="FFFFFF"/>
                <w:tcMar>
                  <w:top w:w="0" w:type="dxa"/>
                  <w:left w:w="0" w:type="dxa"/>
                  <w:bottom w:w="0" w:type="dxa"/>
                  <w:right w:w="0" w:type="dxa"/>
                </w:tcMar>
              </w:tcPr>
            </w:tcPrChange>
          </w:tcPr>
          <w:p w14:paraId="65D3BD53" w14:textId="046C1632" w:rsidR="00475A93" w:rsidRPr="0068187B" w:rsidRDefault="00475A93">
            <w:pPr>
              <w:ind w:left="86" w:right="86"/>
              <w:contextualSpacing/>
              <w:jc w:val="right"/>
              <w:rPr>
                <w:ins w:id="3778" w:author="Author"/>
                <w:rFonts w:cstheme="minorHAnsi"/>
              </w:rPr>
              <w:pPrChange w:id="3779" w:author="Author">
                <w:pPr>
                  <w:spacing w:before="80" w:after="80"/>
                  <w:ind w:left="80" w:right="80"/>
                  <w:jc w:val="right"/>
                </w:pPr>
              </w:pPrChange>
            </w:pPr>
            <w:ins w:id="3780" w:author="Author">
              <w:r w:rsidRPr="00475A93">
                <w:rPr>
                  <w:rFonts w:eastAsia="Arial" w:cstheme="minorHAnsi"/>
                  <w:color w:val="111111"/>
                </w:rPr>
                <w:t>-3.479490e-06</w:t>
              </w:r>
              <w:r w:rsidRPr="00475A93">
                <w:rPr>
                  <w:rFonts w:eastAsia="Arial" w:cstheme="minorHAnsi"/>
                  <w:color w:val="111111"/>
                  <w:rPrChange w:id="3781" w:author="Author">
                    <w:rPr>
                      <w:rFonts w:ascii="Arial" w:eastAsia="Arial" w:hAnsi="Arial" w:cs="Arial"/>
                      <w:color w:val="111111"/>
                    </w:rPr>
                  </w:rPrChange>
                </w:rPr>
                <w:t xml:space="preserve"> ***</w:t>
              </w:r>
            </w:ins>
          </w:p>
        </w:tc>
      </w:tr>
      <w:tr w:rsidR="00475A93" w:rsidRPr="00475A93" w14:paraId="622718EC" w14:textId="77777777" w:rsidTr="00667F7A">
        <w:tblPrEx>
          <w:tblPrExChange w:id="3782" w:author="Author">
            <w:tblPrEx>
              <w:tblW w:w="5000" w:type="pct"/>
            </w:tblPrEx>
          </w:tblPrExChange>
        </w:tblPrEx>
        <w:trPr>
          <w:ins w:id="3783" w:author="Author"/>
          <w:trPrChange w:id="3784" w:author="Author">
            <w:trPr>
              <w:cantSplit/>
              <w:jc w:val="center"/>
            </w:trPr>
          </w:trPrChange>
        </w:trPr>
        <w:tc>
          <w:tcPr>
            <w:tcW w:w="2500" w:type="pct"/>
            <w:vMerge/>
            <w:tcPrChange w:id="3785" w:author="Author">
              <w:tcPr>
                <w:tcW w:w="2500" w:type="pct"/>
                <w:gridSpan w:val="3"/>
                <w:vMerge/>
                <w:shd w:val="clear" w:color="auto" w:fill="FFFFFF"/>
                <w:tcMar>
                  <w:top w:w="0" w:type="dxa"/>
                  <w:left w:w="0" w:type="dxa"/>
                  <w:bottom w:w="0" w:type="dxa"/>
                  <w:right w:w="0" w:type="dxa"/>
                </w:tcMar>
              </w:tcPr>
            </w:tcPrChange>
          </w:tcPr>
          <w:p w14:paraId="7EAD18AC" w14:textId="77777777" w:rsidR="00475A93" w:rsidRPr="00475A93" w:rsidRDefault="00475A93">
            <w:pPr>
              <w:ind w:left="86" w:right="86"/>
              <w:contextualSpacing/>
              <w:rPr>
                <w:ins w:id="3786" w:author="Author"/>
                <w:rFonts w:cstheme="minorHAnsi"/>
                <w:rPrChange w:id="3787" w:author="Author">
                  <w:rPr>
                    <w:ins w:id="3788" w:author="Author"/>
                  </w:rPr>
                </w:rPrChange>
              </w:rPr>
              <w:pPrChange w:id="3789" w:author="Author">
                <w:pPr>
                  <w:spacing w:before="80" w:after="80"/>
                  <w:ind w:left="80" w:right="80"/>
                </w:pPr>
              </w:pPrChange>
            </w:pPr>
          </w:p>
        </w:tc>
        <w:tc>
          <w:tcPr>
            <w:tcW w:w="2500" w:type="pct"/>
            <w:tcPrChange w:id="3790" w:author="Author">
              <w:tcPr>
                <w:tcW w:w="2500" w:type="pct"/>
                <w:tcBorders>
                  <w:bottom w:val="single" w:sz="3" w:space="0" w:color="000000"/>
                </w:tcBorders>
                <w:shd w:val="clear" w:color="auto" w:fill="FFFFFF"/>
                <w:tcMar>
                  <w:top w:w="0" w:type="dxa"/>
                  <w:left w:w="0" w:type="dxa"/>
                  <w:bottom w:w="0" w:type="dxa"/>
                  <w:right w:w="0" w:type="dxa"/>
                </w:tcMar>
              </w:tcPr>
            </w:tcPrChange>
          </w:tcPr>
          <w:p w14:paraId="51987E03" w14:textId="226C1D1E" w:rsidR="00475A93" w:rsidRPr="0068187B" w:rsidRDefault="00475A93">
            <w:pPr>
              <w:ind w:left="86" w:right="86"/>
              <w:contextualSpacing/>
              <w:jc w:val="right"/>
              <w:rPr>
                <w:ins w:id="3791" w:author="Author"/>
                <w:rFonts w:cstheme="minorHAnsi"/>
              </w:rPr>
              <w:pPrChange w:id="3792" w:author="Author">
                <w:pPr>
                  <w:spacing w:before="80" w:after="80"/>
                  <w:ind w:left="80" w:right="80"/>
                  <w:jc w:val="right"/>
                </w:pPr>
              </w:pPrChange>
            </w:pPr>
            <w:ins w:id="3793" w:author="Author">
              <w:r w:rsidRPr="00475A93">
                <w:rPr>
                  <w:rFonts w:eastAsia="Arial" w:cstheme="minorHAnsi"/>
                  <w:color w:val="111111"/>
                  <w:rPrChange w:id="3794" w:author="Author">
                    <w:rPr>
                      <w:rFonts w:ascii="Arial" w:eastAsia="Arial" w:hAnsi="Arial" w:cs="Arial"/>
                      <w:color w:val="111111"/>
                    </w:rPr>
                  </w:rPrChange>
                </w:rPr>
                <w:t>(</w:t>
              </w:r>
              <w:r w:rsidRPr="00475A93">
                <w:rPr>
                  <w:rFonts w:eastAsia="Arial" w:cstheme="minorHAnsi"/>
                  <w:color w:val="111111"/>
                </w:rPr>
                <w:t>7.194871e-07</w:t>
              </w:r>
              <w:r w:rsidRPr="00475A93">
                <w:rPr>
                  <w:rFonts w:eastAsia="Arial" w:cstheme="minorHAnsi"/>
                  <w:color w:val="111111"/>
                  <w:rPrChange w:id="3795" w:author="Author">
                    <w:rPr>
                      <w:rFonts w:ascii="Arial" w:eastAsia="Arial" w:hAnsi="Arial" w:cs="Arial"/>
                      <w:color w:val="111111"/>
                    </w:rPr>
                  </w:rPrChange>
                </w:rPr>
                <w:t xml:space="preserve">)   </w:t>
              </w:r>
            </w:ins>
          </w:p>
        </w:tc>
      </w:tr>
      <w:tr w:rsidR="00475A93" w:rsidRPr="00475A93" w14:paraId="11BD9A79" w14:textId="77777777" w:rsidTr="00667F7A">
        <w:trPr>
          <w:ins w:id="3796" w:author="Author"/>
          <w:trPrChange w:id="3797" w:author="Author">
            <w:trPr>
              <w:gridAfter w:val="0"/>
              <w:cantSplit/>
              <w:jc w:val="center"/>
            </w:trPr>
          </w:trPrChange>
        </w:trPr>
        <w:tc>
          <w:tcPr>
            <w:tcW w:w="2500" w:type="pct"/>
            <w:tcPrChange w:id="3798" w:author="Author">
              <w:tcPr>
                <w:tcW w:w="1080" w:type="dxa"/>
                <w:shd w:val="clear" w:color="auto" w:fill="FFFFFF"/>
                <w:tcMar>
                  <w:top w:w="0" w:type="dxa"/>
                  <w:left w:w="0" w:type="dxa"/>
                  <w:bottom w:w="0" w:type="dxa"/>
                  <w:right w:w="0" w:type="dxa"/>
                </w:tcMar>
              </w:tcPr>
            </w:tcPrChange>
          </w:tcPr>
          <w:p w14:paraId="10F3FBCA" w14:textId="77777777" w:rsidR="00475A93" w:rsidRPr="0068187B" w:rsidRDefault="00475A93">
            <w:pPr>
              <w:ind w:left="86" w:right="86"/>
              <w:contextualSpacing/>
              <w:rPr>
                <w:ins w:id="3799" w:author="Author"/>
                <w:rFonts w:cstheme="minorHAnsi"/>
              </w:rPr>
              <w:pPrChange w:id="3800" w:author="Author">
                <w:pPr>
                  <w:spacing w:before="80" w:after="80"/>
                  <w:ind w:left="80" w:right="80"/>
                </w:pPr>
              </w:pPrChange>
            </w:pPr>
            <w:proofErr w:type="spellStart"/>
            <w:proofErr w:type="gramStart"/>
            <w:ins w:id="3801" w:author="Author">
              <w:r w:rsidRPr="00475A93">
                <w:rPr>
                  <w:rFonts w:eastAsia="Arial" w:cstheme="minorHAnsi"/>
                  <w:color w:val="111111"/>
                  <w:rPrChange w:id="3802" w:author="Author">
                    <w:rPr>
                      <w:rFonts w:ascii="Arial" w:eastAsia="Arial" w:hAnsi="Arial" w:cs="Arial"/>
                      <w:color w:val="111111"/>
                    </w:rPr>
                  </w:rPrChange>
                </w:rPr>
                <w:t>null.deviance</w:t>
              </w:r>
              <w:proofErr w:type="spellEnd"/>
              <w:proofErr w:type="gramEnd"/>
            </w:ins>
          </w:p>
        </w:tc>
        <w:tc>
          <w:tcPr>
            <w:tcW w:w="2500" w:type="pct"/>
            <w:tcPrChange w:id="3803" w:author="Author">
              <w:tcPr>
                <w:tcW w:w="1080" w:type="dxa"/>
                <w:shd w:val="clear" w:color="auto" w:fill="FFFFFF"/>
                <w:tcMar>
                  <w:top w:w="0" w:type="dxa"/>
                  <w:left w:w="0" w:type="dxa"/>
                  <w:bottom w:w="0" w:type="dxa"/>
                  <w:right w:w="0" w:type="dxa"/>
                </w:tcMar>
              </w:tcPr>
            </w:tcPrChange>
          </w:tcPr>
          <w:p w14:paraId="7B0F36FE" w14:textId="77777777" w:rsidR="00475A93" w:rsidRPr="0068187B" w:rsidRDefault="00475A93">
            <w:pPr>
              <w:ind w:left="86" w:right="86"/>
              <w:contextualSpacing/>
              <w:jc w:val="right"/>
              <w:rPr>
                <w:ins w:id="3804" w:author="Author"/>
                <w:rFonts w:cstheme="minorHAnsi"/>
              </w:rPr>
              <w:pPrChange w:id="3805" w:author="Author">
                <w:pPr>
                  <w:spacing w:before="80" w:after="80"/>
                  <w:ind w:left="80" w:right="80"/>
                  <w:jc w:val="right"/>
                </w:pPr>
              </w:pPrChange>
            </w:pPr>
            <w:ins w:id="3806" w:author="Author">
              <w:r w:rsidRPr="00475A93">
                <w:rPr>
                  <w:rFonts w:eastAsia="Arial" w:cstheme="minorHAnsi"/>
                  <w:color w:val="111111"/>
                  <w:rPrChange w:id="3807" w:author="Author">
                    <w:rPr>
                      <w:rFonts w:ascii="Arial" w:eastAsia="Arial" w:hAnsi="Arial" w:cs="Arial"/>
                      <w:color w:val="111111"/>
                    </w:rPr>
                  </w:rPrChange>
                </w:rPr>
                <w:t xml:space="preserve">7192467.382    </w:t>
              </w:r>
            </w:ins>
          </w:p>
        </w:tc>
      </w:tr>
      <w:tr w:rsidR="00475A93" w:rsidRPr="00475A93" w14:paraId="75274DD7" w14:textId="77777777" w:rsidTr="00667F7A">
        <w:trPr>
          <w:ins w:id="3808" w:author="Author"/>
          <w:trPrChange w:id="3809" w:author="Author">
            <w:trPr>
              <w:gridAfter w:val="0"/>
              <w:cantSplit/>
              <w:jc w:val="center"/>
            </w:trPr>
          </w:trPrChange>
        </w:trPr>
        <w:tc>
          <w:tcPr>
            <w:tcW w:w="2500" w:type="pct"/>
            <w:tcPrChange w:id="3810" w:author="Author">
              <w:tcPr>
                <w:tcW w:w="1080" w:type="dxa"/>
                <w:tcBorders>
                  <w:bottom w:val="single" w:sz="6" w:space="0" w:color="000000"/>
                </w:tcBorders>
                <w:shd w:val="clear" w:color="auto" w:fill="FFFFFF"/>
                <w:tcMar>
                  <w:top w:w="0" w:type="dxa"/>
                  <w:left w:w="0" w:type="dxa"/>
                  <w:bottom w:w="0" w:type="dxa"/>
                  <w:right w:w="0" w:type="dxa"/>
                </w:tcMar>
              </w:tcPr>
            </w:tcPrChange>
          </w:tcPr>
          <w:p w14:paraId="31DBD286" w14:textId="77777777" w:rsidR="00475A93" w:rsidRPr="0068187B" w:rsidRDefault="00475A93">
            <w:pPr>
              <w:ind w:left="86" w:right="86"/>
              <w:contextualSpacing/>
              <w:rPr>
                <w:ins w:id="3811" w:author="Author"/>
                <w:rFonts w:cstheme="minorHAnsi"/>
              </w:rPr>
              <w:pPrChange w:id="3812" w:author="Author">
                <w:pPr>
                  <w:spacing w:before="80" w:after="80"/>
                  <w:ind w:left="80" w:right="80"/>
                </w:pPr>
              </w:pPrChange>
            </w:pPr>
            <w:ins w:id="3813" w:author="Author">
              <w:r w:rsidRPr="00475A93">
                <w:rPr>
                  <w:rFonts w:eastAsia="Arial" w:cstheme="minorHAnsi"/>
                  <w:color w:val="111111"/>
                  <w:rPrChange w:id="3814" w:author="Author">
                    <w:rPr>
                      <w:rFonts w:ascii="Arial" w:eastAsia="Arial" w:hAnsi="Arial" w:cs="Arial"/>
                      <w:color w:val="111111"/>
                    </w:rPr>
                  </w:rPrChange>
                </w:rPr>
                <w:t>deviance</w:t>
              </w:r>
            </w:ins>
          </w:p>
        </w:tc>
        <w:tc>
          <w:tcPr>
            <w:tcW w:w="2500" w:type="pct"/>
            <w:tcPrChange w:id="3815" w:author="Author">
              <w:tcPr>
                <w:tcW w:w="1080" w:type="dxa"/>
                <w:tcBorders>
                  <w:bottom w:val="single" w:sz="6" w:space="0" w:color="000000"/>
                </w:tcBorders>
                <w:shd w:val="clear" w:color="auto" w:fill="FFFFFF"/>
                <w:tcMar>
                  <w:top w:w="0" w:type="dxa"/>
                  <w:left w:w="0" w:type="dxa"/>
                  <w:bottom w:w="0" w:type="dxa"/>
                  <w:right w:w="0" w:type="dxa"/>
                </w:tcMar>
              </w:tcPr>
            </w:tcPrChange>
          </w:tcPr>
          <w:p w14:paraId="59282BDB" w14:textId="77777777" w:rsidR="00475A93" w:rsidRPr="0068187B" w:rsidRDefault="00475A93">
            <w:pPr>
              <w:ind w:left="86" w:right="86"/>
              <w:contextualSpacing/>
              <w:jc w:val="right"/>
              <w:rPr>
                <w:ins w:id="3816" w:author="Author"/>
                <w:rFonts w:cstheme="minorHAnsi"/>
              </w:rPr>
              <w:pPrChange w:id="3817" w:author="Author">
                <w:pPr>
                  <w:spacing w:before="80" w:after="80"/>
                  <w:ind w:left="80" w:right="80"/>
                  <w:jc w:val="right"/>
                </w:pPr>
              </w:pPrChange>
            </w:pPr>
            <w:ins w:id="3818" w:author="Author">
              <w:r w:rsidRPr="00475A93">
                <w:rPr>
                  <w:rFonts w:eastAsia="Arial" w:cstheme="minorHAnsi"/>
                  <w:color w:val="111111"/>
                  <w:rPrChange w:id="3819" w:author="Author">
                    <w:rPr>
                      <w:rFonts w:ascii="Arial" w:eastAsia="Arial" w:hAnsi="Arial" w:cs="Arial"/>
                      <w:color w:val="111111"/>
                    </w:rPr>
                  </w:rPrChange>
                </w:rPr>
                <w:t xml:space="preserve">3556373.970    </w:t>
              </w:r>
            </w:ins>
          </w:p>
        </w:tc>
      </w:tr>
      <w:tr w:rsidR="00475A93" w:rsidRPr="00475A93" w14:paraId="245C4BEF" w14:textId="77777777" w:rsidTr="00667F7A">
        <w:trPr>
          <w:ins w:id="3820" w:author="Author"/>
          <w:trPrChange w:id="3821" w:author="Author">
            <w:trPr>
              <w:gridAfter w:val="0"/>
              <w:cantSplit/>
              <w:jc w:val="center"/>
            </w:trPr>
          </w:trPrChange>
        </w:trPr>
        <w:tc>
          <w:tcPr>
            <w:tcW w:w="5000" w:type="pct"/>
            <w:gridSpan w:val="2"/>
            <w:tcPrChange w:id="3822" w:author="Author">
              <w:tcPr>
                <w:tcW w:w="2160" w:type="dxa"/>
                <w:gridSpan w:val="2"/>
                <w:shd w:val="clear" w:color="auto" w:fill="FFFFFF"/>
                <w:tcMar>
                  <w:top w:w="0" w:type="dxa"/>
                  <w:left w:w="0" w:type="dxa"/>
                  <w:bottom w:w="0" w:type="dxa"/>
                  <w:right w:w="0" w:type="dxa"/>
                </w:tcMar>
              </w:tcPr>
            </w:tcPrChange>
          </w:tcPr>
          <w:p w14:paraId="7FE236C6" w14:textId="77777777" w:rsidR="00475A93" w:rsidRPr="0068187B" w:rsidRDefault="00475A93">
            <w:pPr>
              <w:ind w:left="86" w:right="86"/>
              <w:contextualSpacing/>
              <w:rPr>
                <w:ins w:id="3823" w:author="Author"/>
                <w:rFonts w:cstheme="minorHAnsi"/>
              </w:rPr>
              <w:pPrChange w:id="3824" w:author="Author">
                <w:pPr>
                  <w:spacing w:before="80" w:after="80"/>
                  <w:ind w:left="80" w:right="80"/>
                </w:pPr>
              </w:pPrChange>
            </w:pPr>
            <w:ins w:id="3825" w:author="Author">
              <w:r w:rsidRPr="00475A93">
                <w:rPr>
                  <w:rFonts w:eastAsia="Arial" w:cstheme="minorHAnsi"/>
                  <w:color w:val="111111"/>
                  <w:rPrChange w:id="3826" w:author="Author">
                    <w:rPr>
                      <w:rFonts w:ascii="Arial" w:eastAsia="Arial" w:hAnsi="Arial" w:cs="Arial"/>
                      <w:color w:val="111111"/>
                    </w:rPr>
                  </w:rPrChange>
                </w:rPr>
                <w:t xml:space="preserve"> *** p &lt; 0.001</w:t>
              </w:r>
              <w:proofErr w:type="gramStart"/>
              <w:r w:rsidRPr="00475A93">
                <w:rPr>
                  <w:rFonts w:eastAsia="Arial" w:cstheme="minorHAnsi"/>
                  <w:color w:val="111111"/>
                  <w:rPrChange w:id="3827" w:author="Author">
                    <w:rPr>
                      <w:rFonts w:ascii="Arial" w:eastAsia="Arial" w:hAnsi="Arial" w:cs="Arial"/>
                      <w:color w:val="111111"/>
                    </w:rPr>
                  </w:rPrChange>
                </w:rPr>
                <w:t>;  *</w:t>
              </w:r>
              <w:proofErr w:type="gramEnd"/>
              <w:r w:rsidRPr="00475A93">
                <w:rPr>
                  <w:rFonts w:eastAsia="Arial" w:cstheme="minorHAnsi"/>
                  <w:color w:val="111111"/>
                  <w:rPrChange w:id="3828" w:author="Author">
                    <w:rPr>
                      <w:rFonts w:ascii="Arial" w:eastAsia="Arial" w:hAnsi="Arial" w:cs="Arial"/>
                      <w:color w:val="111111"/>
                    </w:rPr>
                  </w:rPrChange>
                </w:rPr>
                <w:t>* p &lt; 0.01;  * p &lt; 0.05.</w:t>
              </w:r>
            </w:ins>
          </w:p>
        </w:tc>
      </w:tr>
    </w:tbl>
    <w:p w14:paraId="333571EC" w14:textId="693C58A1" w:rsidR="004013FE" w:rsidDel="00475A93" w:rsidRDefault="004013FE">
      <w:pPr>
        <w:rPr>
          <w:del w:id="3829" w:author="Author"/>
        </w:rPr>
      </w:pPr>
    </w:p>
    <w:p w14:paraId="6F90A298" w14:textId="7931A89E" w:rsidR="009451A5" w:rsidRPr="00D864B0" w:rsidDel="00475A93" w:rsidRDefault="009451A5">
      <w:pPr>
        <w:rPr>
          <w:del w:id="3830" w:author="Author"/>
          <w:rFonts w:ascii="Lucida Console" w:eastAsia="Times New Roman" w:hAnsi="Lucida Console" w:cs="Courier New"/>
          <w:color w:val="000000"/>
        </w:rPr>
      </w:pPr>
      <w:del w:id="3831" w:author="Author">
        <w:r w:rsidRPr="00D864B0" w:rsidDel="00475A93">
          <w:rPr>
            <w:rFonts w:ascii="Lucida Console" w:eastAsia="Times New Roman" w:hAnsi="Lucida Console" w:cs="Courier New"/>
            <w:color w:val="000000"/>
          </w:rPr>
          <w:br w:type="page"/>
        </w:r>
      </w:del>
    </w:p>
    <w:p w14:paraId="02BB539E" w14:textId="11E4A9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2" w:author="Author"/>
          <w:rFonts w:ascii="Lucida Console" w:eastAsia="Times New Roman" w:hAnsi="Lucida Console" w:cs="Courier New"/>
          <w:color w:val="000000"/>
          <w:sz w:val="14"/>
          <w:szCs w:val="14"/>
        </w:rPr>
      </w:pPr>
      <w:del w:id="3833" w:author="Author">
        <w:r w:rsidRPr="00D864B0" w:rsidDel="00475A93">
          <w:rPr>
            <w:rFonts w:ascii="Lucida Console" w:eastAsia="Times New Roman" w:hAnsi="Lucida Console" w:cs="Courier New"/>
            <w:color w:val="000000"/>
            <w:sz w:val="14"/>
            <w:szCs w:val="14"/>
          </w:rPr>
          <w:delText>─────────────────────────────────────────────────────────────────────────</w:delText>
        </w:r>
      </w:del>
    </w:p>
    <w:p w14:paraId="3A11DB88" w14:textId="5EB40822"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4" w:author="Author"/>
          <w:rFonts w:ascii="Lucida Console" w:eastAsia="Times New Roman" w:hAnsi="Lucida Console" w:cs="Courier New"/>
          <w:color w:val="000000"/>
          <w:sz w:val="14"/>
          <w:szCs w:val="14"/>
        </w:rPr>
      </w:pPr>
      <w:del w:id="3835" w:author="Autho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r>
        <w:r w:rsidRPr="00D864B0" w:rsidDel="00475A93">
          <w:rPr>
            <w:rFonts w:ascii="Lucida Console" w:eastAsia="Times New Roman" w:hAnsi="Lucida Console" w:cs="Courier New"/>
            <w:color w:val="000000"/>
            <w:sz w:val="14"/>
            <w:szCs w:val="14"/>
          </w:rPr>
          <w:tab/>
          <w:delText xml:space="preserve">       Downloads </w:delText>
        </w:r>
      </w:del>
    </w:p>
    <w:p w14:paraId="6783944F" w14:textId="166A113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6" w:author="Author"/>
          <w:rFonts w:ascii="Lucida Console" w:eastAsia="Times New Roman" w:hAnsi="Lucida Console" w:cs="Courier New"/>
          <w:color w:val="000000"/>
          <w:sz w:val="14"/>
          <w:szCs w:val="14"/>
        </w:rPr>
      </w:pPr>
      <w:del w:id="3837" w:author="Author">
        <w:r w:rsidRPr="00D864B0" w:rsidDel="00475A93">
          <w:rPr>
            <w:rFonts w:ascii="Lucida Console" w:eastAsia="Times New Roman" w:hAnsi="Lucida Console" w:cs="Courier New"/>
            <w:color w:val="000000"/>
            <w:sz w:val="14"/>
            <w:szCs w:val="14"/>
          </w:rPr>
          <w:delText xml:space="preserve">                                             Model </w:delText>
        </w:r>
        <w:r w:rsidR="00B53CED" w:rsidRPr="00D864B0" w:rsidDel="00475A93">
          <w:rPr>
            <w:rFonts w:ascii="Lucida Console" w:eastAsia="Times New Roman" w:hAnsi="Lucida Console" w:cs="Courier New"/>
            <w:color w:val="000000"/>
            <w:sz w:val="14"/>
            <w:szCs w:val="14"/>
          </w:rPr>
          <w:delText>15</w:delText>
        </w:r>
        <w:r w:rsidRPr="00D864B0" w:rsidDel="00475A93">
          <w:rPr>
            <w:rFonts w:ascii="Lucida Console" w:eastAsia="Times New Roman" w:hAnsi="Lucida Console" w:cs="Courier New"/>
            <w:color w:val="000000"/>
            <w:sz w:val="14"/>
            <w:szCs w:val="14"/>
          </w:rPr>
          <w:delText xml:space="preserve">        </w:delText>
        </w:r>
      </w:del>
    </w:p>
    <w:p w14:paraId="3DDD9895" w14:textId="76CB779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38" w:author="Author"/>
          <w:rFonts w:ascii="Lucida Console" w:eastAsia="Times New Roman" w:hAnsi="Lucida Console" w:cs="Courier New"/>
          <w:color w:val="000000"/>
          <w:sz w:val="14"/>
          <w:szCs w:val="14"/>
        </w:rPr>
      </w:pPr>
      <w:del w:id="3839" w:author="Author">
        <w:r w:rsidRPr="00D864B0" w:rsidDel="00475A93">
          <w:rPr>
            <w:rFonts w:ascii="Lucida Console" w:eastAsia="Times New Roman" w:hAnsi="Lucida Console" w:cs="Courier New"/>
            <w:color w:val="000000"/>
            <w:sz w:val="14"/>
            <w:szCs w:val="14"/>
          </w:rPr>
          <w:delText xml:space="preserve">                                    ─────────────────────────────────────</w:delText>
        </w:r>
      </w:del>
    </w:p>
    <w:p w14:paraId="79335C99" w14:textId="11991A9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0" w:author="Author"/>
          <w:rFonts w:ascii="Lucida Console" w:eastAsia="Times New Roman" w:hAnsi="Lucida Console" w:cs="Courier New"/>
          <w:color w:val="000000"/>
          <w:sz w:val="14"/>
          <w:szCs w:val="14"/>
        </w:rPr>
      </w:pPr>
      <w:del w:id="3841" w:author="Author">
        <w:r w:rsidRPr="00D864B0" w:rsidDel="00475A93">
          <w:rPr>
            <w:rFonts w:ascii="Lucida Console" w:eastAsia="Times New Roman" w:hAnsi="Lucida Console" w:cs="Courier New"/>
            <w:color w:val="000000"/>
            <w:sz w:val="14"/>
            <w:szCs w:val="14"/>
          </w:rPr>
          <w:delText xml:space="preserve">  (Intercept)                                          8.546324e+00 ***  </w:delText>
        </w:r>
      </w:del>
    </w:p>
    <w:p w14:paraId="42745CEE" w14:textId="547DB0C0"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2" w:author="Author"/>
          <w:rFonts w:ascii="Lucida Console" w:eastAsia="Times New Roman" w:hAnsi="Lucida Console" w:cs="Courier New"/>
          <w:color w:val="000000"/>
          <w:sz w:val="14"/>
          <w:szCs w:val="14"/>
        </w:rPr>
      </w:pPr>
      <w:del w:id="3843" w:author="Author">
        <w:r w:rsidRPr="00D864B0" w:rsidDel="00475A93">
          <w:rPr>
            <w:rFonts w:ascii="Lucida Console" w:eastAsia="Times New Roman" w:hAnsi="Lucida Console" w:cs="Courier New"/>
            <w:color w:val="000000"/>
            <w:sz w:val="14"/>
            <w:szCs w:val="14"/>
          </w:rPr>
          <w:delText xml:space="preserve">                                                      (1.587638e-01)     </w:delText>
        </w:r>
      </w:del>
    </w:p>
    <w:p w14:paraId="051E0057" w14:textId="0DDA35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4" w:author="Author"/>
          <w:rFonts w:ascii="Lucida Console" w:eastAsia="Times New Roman" w:hAnsi="Lucida Console" w:cs="Courier New"/>
          <w:color w:val="000000"/>
          <w:sz w:val="14"/>
          <w:szCs w:val="14"/>
        </w:rPr>
      </w:pPr>
      <w:del w:id="3845" w:author="Author">
        <w:r w:rsidRPr="00D864B0" w:rsidDel="00475A93">
          <w:rPr>
            <w:rFonts w:ascii="Lucida Console" w:eastAsia="Times New Roman" w:hAnsi="Lucida Console" w:cs="Courier New"/>
            <w:color w:val="000000"/>
            <w:sz w:val="14"/>
            <w:szCs w:val="14"/>
          </w:rPr>
          <w:delText xml:space="preserve">  gdp_pps                                              1.050631e-05 ***  </w:delText>
        </w:r>
      </w:del>
    </w:p>
    <w:p w14:paraId="6AFFAFF7" w14:textId="310B7878"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6" w:author="Author"/>
          <w:rFonts w:ascii="Lucida Console" w:eastAsia="Times New Roman" w:hAnsi="Lucida Console" w:cs="Courier New"/>
          <w:color w:val="000000"/>
          <w:sz w:val="14"/>
          <w:szCs w:val="14"/>
        </w:rPr>
      </w:pPr>
      <w:del w:id="3847" w:author="Author">
        <w:r w:rsidRPr="00D864B0" w:rsidDel="00475A93">
          <w:rPr>
            <w:rFonts w:ascii="Lucida Console" w:eastAsia="Times New Roman" w:hAnsi="Lucida Console" w:cs="Courier New"/>
            <w:color w:val="000000"/>
            <w:sz w:val="14"/>
            <w:szCs w:val="14"/>
          </w:rPr>
          <w:delText xml:space="preserve">                                                      (1.278794e-06)     </w:delText>
        </w:r>
      </w:del>
    </w:p>
    <w:p w14:paraId="0A0DBA1A" w14:textId="201969C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8" w:author="Author"/>
          <w:rFonts w:ascii="Lucida Console" w:eastAsia="Times New Roman" w:hAnsi="Lucida Console" w:cs="Courier New"/>
          <w:color w:val="000000"/>
          <w:sz w:val="14"/>
          <w:szCs w:val="14"/>
        </w:rPr>
      </w:pPr>
    </w:p>
    <w:p w14:paraId="6E0E96EE" w14:textId="04ED2763"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49" w:author="Author"/>
          <w:rFonts w:ascii="Lucida Console" w:eastAsia="Times New Roman" w:hAnsi="Lucida Console" w:cs="Courier New"/>
          <w:color w:val="000000"/>
          <w:sz w:val="14"/>
          <w:szCs w:val="14"/>
        </w:rPr>
      </w:pPr>
      <w:del w:id="3850" w:author="Author">
        <w:r w:rsidRPr="00D864B0" w:rsidDel="00475A93">
          <w:rPr>
            <w:rFonts w:ascii="Lucida Console" w:eastAsia="Times New Roman" w:hAnsi="Lucida Console" w:cs="Courier New"/>
            <w:color w:val="000000"/>
            <w:sz w:val="14"/>
            <w:szCs w:val="14"/>
          </w:rPr>
          <w:delText xml:space="preserve">  researcher_employment_pct                            9.183301e-01 ***  </w:delText>
        </w:r>
      </w:del>
    </w:p>
    <w:p w14:paraId="40C12092" w14:textId="18B5163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1" w:author="Author"/>
          <w:rFonts w:ascii="Lucida Console" w:eastAsia="Times New Roman" w:hAnsi="Lucida Console" w:cs="Courier New"/>
          <w:color w:val="000000"/>
          <w:sz w:val="14"/>
          <w:szCs w:val="14"/>
        </w:rPr>
      </w:pPr>
      <w:del w:id="3852" w:author="Author">
        <w:r w:rsidRPr="00D864B0" w:rsidDel="00475A93">
          <w:rPr>
            <w:rFonts w:ascii="Lucida Console" w:eastAsia="Times New Roman" w:hAnsi="Lucida Console" w:cs="Courier New"/>
            <w:color w:val="000000"/>
            <w:sz w:val="14"/>
            <w:szCs w:val="14"/>
          </w:rPr>
          <w:delText xml:space="preserve">                                                      (1.158645e-01)     </w:delText>
        </w:r>
      </w:del>
    </w:p>
    <w:p w14:paraId="3478CA8E" w14:textId="7622FA59"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3" w:author="Author"/>
          <w:rFonts w:ascii="Lucida Console" w:eastAsia="Times New Roman" w:hAnsi="Lucida Console" w:cs="Courier New"/>
          <w:color w:val="000000"/>
          <w:sz w:val="14"/>
          <w:szCs w:val="14"/>
        </w:rPr>
      </w:pPr>
    </w:p>
    <w:p w14:paraId="4C0B6179" w14:textId="754B4F47"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4" w:author="Author"/>
          <w:rFonts w:ascii="Lucida Console" w:eastAsia="Times New Roman" w:hAnsi="Lucida Console" w:cs="Courier New"/>
          <w:color w:val="000000"/>
          <w:sz w:val="14"/>
          <w:szCs w:val="14"/>
        </w:rPr>
      </w:pPr>
      <w:del w:id="3855" w:author="Author">
        <w:r w:rsidRPr="00D864B0" w:rsidDel="00475A93">
          <w:rPr>
            <w:rFonts w:ascii="Lucida Console" w:eastAsia="Times New Roman" w:hAnsi="Lucida Console" w:cs="Courier New"/>
            <w:color w:val="000000"/>
            <w:sz w:val="14"/>
            <w:szCs w:val="14"/>
          </w:rPr>
          <w:delText xml:space="preserve">  gdp_pps:researcher_employment_pct                   -3.479490e-06 ***  </w:delText>
        </w:r>
      </w:del>
    </w:p>
    <w:p w14:paraId="6BA73007" w14:textId="56C1F4A1"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6" w:author="Author"/>
          <w:rFonts w:ascii="Lucida Console" w:eastAsia="Times New Roman" w:hAnsi="Lucida Console" w:cs="Courier New"/>
          <w:color w:val="000000"/>
          <w:sz w:val="14"/>
          <w:szCs w:val="14"/>
        </w:rPr>
      </w:pPr>
      <w:del w:id="3857" w:author="Author">
        <w:r w:rsidRPr="00D864B0" w:rsidDel="00475A93">
          <w:rPr>
            <w:rFonts w:ascii="Lucida Console" w:eastAsia="Times New Roman" w:hAnsi="Lucida Console" w:cs="Courier New"/>
            <w:color w:val="000000"/>
            <w:sz w:val="14"/>
            <w:szCs w:val="14"/>
          </w:rPr>
          <w:delText xml:space="preserve">                                                      (7.194871e-07)     </w:delText>
        </w:r>
      </w:del>
    </w:p>
    <w:p w14:paraId="19540CF5" w14:textId="69D29D93" w:rsidR="00B53CED" w:rsidRPr="00D864B0" w:rsidDel="00475A93" w:rsidRDefault="00B53CED"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8" w:author="Author"/>
          <w:rFonts w:ascii="Lucida Console" w:eastAsia="Times New Roman" w:hAnsi="Lucida Console" w:cs="Courier New"/>
          <w:color w:val="000000"/>
          <w:sz w:val="14"/>
          <w:szCs w:val="14"/>
        </w:rPr>
      </w:pPr>
    </w:p>
    <w:p w14:paraId="07EA6AEB" w14:textId="6102BDEB"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59" w:author="Author"/>
          <w:rFonts w:ascii="Lucida Console" w:eastAsia="Times New Roman" w:hAnsi="Lucida Console" w:cs="Courier New"/>
          <w:color w:val="000000"/>
          <w:sz w:val="14"/>
          <w:szCs w:val="14"/>
        </w:rPr>
      </w:pPr>
      <w:del w:id="3860" w:author="Author">
        <w:r w:rsidRPr="00D864B0" w:rsidDel="00475A93">
          <w:rPr>
            <w:rFonts w:ascii="Lucida Console" w:eastAsia="Times New Roman" w:hAnsi="Lucida Console" w:cs="Courier New"/>
            <w:color w:val="000000"/>
            <w:sz w:val="14"/>
            <w:szCs w:val="14"/>
          </w:rPr>
          <w:delText xml:space="preserve">                                    ─────────────────────────────────────</w:delText>
        </w:r>
      </w:del>
    </w:p>
    <w:p w14:paraId="47145BEA" w14:textId="5532F396"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1" w:author="Author"/>
          <w:rFonts w:ascii="Lucida Console" w:eastAsia="Times New Roman" w:hAnsi="Lucida Console" w:cs="Courier New"/>
          <w:color w:val="000000"/>
          <w:sz w:val="14"/>
          <w:szCs w:val="14"/>
        </w:rPr>
      </w:pPr>
      <w:del w:id="3862" w:author="Author">
        <w:r w:rsidRPr="00D864B0" w:rsidDel="00475A93">
          <w:rPr>
            <w:rFonts w:ascii="Lucida Console" w:eastAsia="Times New Roman" w:hAnsi="Lucida Console" w:cs="Courier New"/>
            <w:color w:val="000000"/>
            <w:sz w:val="14"/>
            <w:szCs w:val="14"/>
          </w:rPr>
          <w:delText xml:space="preserve">  null.deviance                                        7.192467e+06      </w:delText>
        </w:r>
      </w:del>
    </w:p>
    <w:p w14:paraId="7316EFBB" w14:textId="30870452"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3" w:author="Author"/>
          <w:rFonts w:ascii="Lucida Console" w:eastAsia="Times New Roman" w:hAnsi="Lucida Console" w:cs="Courier New"/>
          <w:color w:val="000000"/>
          <w:sz w:val="14"/>
          <w:szCs w:val="14"/>
        </w:rPr>
      </w:pPr>
      <w:del w:id="3864" w:author="Author">
        <w:r w:rsidRPr="00D864B0" w:rsidDel="00475A93">
          <w:rPr>
            <w:rFonts w:ascii="Lucida Console" w:eastAsia="Times New Roman" w:hAnsi="Lucida Console" w:cs="Courier New"/>
            <w:color w:val="000000"/>
            <w:sz w:val="14"/>
            <w:szCs w:val="14"/>
          </w:rPr>
          <w:delText xml:space="preserve">  </w:delText>
        </w:r>
        <w:r w:rsidR="00046898" w:rsidRPr="00D864B0" w:rsidDel="00475A93">
          <w:rPr>
            <w:rFonts w:ascii="Lucida Console" w:eastAsia="Times New Roman" w:hAnsi="Lucida Console" w:cs="Courier New"/>
            <w:color w:val="000000"/>
            <w:sz w:val="14"/>
            <w:szCs w:val="14"/>
          </w:rPr>
          <w:delText xml:space="preserve">residual </w:delText>
        </w:r>
        <w:r w:rsidRPr="00D864B0" w:rsidDel="00475A93">
          <w:rPr>
            <w:rFonts w:ascii="Lucida Console" w:eastAsia="Times New Roman" w:hAnsi="Lucida Console" w:cs="Courier New"/>
            <w:color w:val="000000"/>
            <w:sz w:val="14"/>
            <w:szCs w:val="14"/>
          </w:rPr>
          <w:delText xml:space="preserve">deviance                                    3.556374e+06      </w:delText>
        </w:r>
      </w:del>
    </w:p>
    <w:p w14:paraId="51F7BCF6" w14:textId="6FF0A9DE"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5" w:author="Author"/>
          <w:rFonts w:ascii="Lucida Console" w:eastAsia="Times New Roman" w:hAnsi="Lucida Console" w:cs="Courier New"/>
          <w:color w:val="000000"/>
          <w:sz w:val="14"/>
          <w:szCs w:val="14"/>
        </w:rPr>
      </w:pPr>
      <w:del w:id="3866" w:author="Author">
        <w:r w:rsidRPr="00D864B0" w:rsidDel="00475A93">
          <w:rPr>
            <w:rFonts w:ascii="Lucida Console" w:eastAsia="Times New Roman" w:hAnsi="Lucida Console" w:cs="Courier New"/>
            <w:color w:val="000000"/>
            <w:sz w:val="14"/>
            <w:szCs w:val="14"/>
          </w:rPr>
          <w:delText>─────────────────────────────────────────────────────────────────────────</w:delText>
        </w:r>
      </w:del>
    </w:p>
    <w:p w14:paraId="28191617" w14:textId="7FDC6CCD" w:rsidR="00E8044B" w:rsidRPr="00D864B0" w:rsidDel="00475A93" w:rsidRDefault="00E8044B" w:rsidP="00B53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del w:id="3867" w:author="Author"/>
          <w:rFonts w:ascii="Lucida Console" w:eastAsia="Times New Roman" w:hAnsi="Lucida Console" w:cs="Courier New"/>
          <w:color w:val="000000"/>
          <w:sz w:val="14"/>
          <w:szCs w:val="14"/>
        </w:rPr>
      </w:pPr>
      <w:del w:id="3868" w:author="Author">
        <w:r w:rsidRPr="00D864B0" w:rsidDel="00475A93">
          <w:rPr>
            <w:rFonts w:ascii="Lucida Console" w:eastAsia="Times New Roman" w:hAnsi="Lucida Console" w:cs="Courier New"/>
            <w:color w:val="000000"/>
            <w:sz w:val="14"/>
            <w:szCs w:val="14"/>
          </w:rPr>
          <w:delText xml:space="preserve">  *** p &lt; 1.000000e-03; ** p &lt; 1.000000e-02; * p &lt; 5.000000e-02.         </w:delText>
        </w:r>
      </w:del>
    </w:p>
    <w:p w14:paraId="74932AB6" w14:textId="77777777" w:rsidR="009D3094" w:rsidRPr="00D864B0" w:rsidRDefault="009D3094" w:rsidP="009D3094">
      <w:pPr>
        <w:pStyle w:val="Caption"/>
        <w:rPr>
          <w:sz w:val="14"/>
          <w:szCs w:val="14"/>
        </w:rPr>
      </w:pPr>
    </w:p>
    <w:p w14:paraId="3F8F837D" w14:textId="16DDBB06" w:rsidR="009D3094" w:rsidRPr="00D864B0" w:rsidDel="004013FE" w:rsidRDefault="009D3094" w:rsidP="009D3094">
      <w:pPr>
        <w:pStyle w:val="Caption"/>
        <w:rPr>
          <w:moveFrom w:id="3869" w:author="Author"/>
        </w:rPr>
      </w:pPr>
      <w:moveFromRangeStart w:id="3870" w:author="Author" w:name="move49773576"/>
      <w:moveFrom w:id="3871"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9</w:t>
        </w:r>
        <w:r w:rsidR="009571A1" w:rsidDel="004013FE">
          <w:rPr>
            <w:b w:val="0"/>
            <w:iCs w:val="0"/>
            <w:noProof/>
          </w:rPr>
          <w:fldChar w:fldCharType="end"/>
        </w:r>
        <w:r w:rsidRPr="00D864B0" w:rsidDel="004013FE">
          <w:t xml:space="preserve">: </w:t>
        </w:r>
        <w:r w:rsidR="009451A5" w:rsidRPr="00D864B0" w:rsidDel="004013FE">
          <w:t>European models III</w:t>
        </w:r>
        <w:r w:rsidR="00C345A8" w:rsidRPr="00D864B0" w:rsidDel="004013FE">
          <w:t>.</w:t>
        </w:r>
        <w:r w:rsidR="009451A5" w:rsidRPr="00D864B0" w:rsidDel="004013FE">
          <w:t xml:space="preserve"> </w:t>
        </w:r>
        <w:r w:rsidR="00C345A8" w:rsidRPr="00D864B0" w:rsidDel="004013FE">
          <w:t>(</w:t>
        </w:r>
        <w:r w:rsidR="009451A5" w:rsidRPr="00D864B0" w:rsidDel="004013FE">
          <w:t xml:space="preserve">DV: download </w:t>
        </w:r>
        <w:r w:rsidRPr="00D864B0" w:rsidDel="004013FE">
          <w:t>count</w:t>
        </w:r>
        <w:r w:rsidR="00C345A8" w:rsidRPr="00D864B0" w:rsidDel="004013FE">
          <w:t>)</w:t>
        </w:r>
      </w:moveFrom>
    </w:p>
    <w:moveFromRangeEnd w:id="3870"/>
    <w:p w14:paraId="015141DE" w14:textId="49DD6ECB" w:rsidR="000E3392" w:rsidRPr="00D864B0" w:rsidRDefault="00F44313" w:rsidP="00DB1FEC">
      <w:pPr>
        <w:pStyle w:val="BodyText"/>
        <w:rPr>
          <w:sz w:val="22"/>
          <w:szCs w:val="22"/>
        </w:rPr>
      </w:pPr>
      <w:r w:rsidRPr="00D864B0">
        <w:rPr>
          <w:sz w:val="22"/>
          <w:szCs w:val="22"/>
        </w:rPr>
        <w:t xml:space="preserve">In </w:t>
      </w:r>
      <w:r w:rsidR="009D3094" w:rsidRPr="00D864B0">
        <w:rPr>
          <w:sz w:val="22"/>
          <w:szCs w:val="22"/>
        </w:rPr>
        <w:t>M</w:t>
      </w:r>
      <w:r w:rsidRPr="00D864B0">
        <w:rPr>
          <w:sz w:val="22"/>
          <w:szCs w:val="22"/>
        </w:rPr>
        <w:t>odel</w:t>
      </w:r>
      <w:r w:rsidR="009D3094" w:rsidRPr="00D864B0">
        <w:rPr>
          <w:sz w:val="22"/>
          <w:szCs w:val="22"/>
        </w:rPr>
        <w:t xml:space="preserve"> </w:t>
      </w:r>
      <w:r w:rsidR="00B53CED" w:rsidRPr="00D864B0">
        <w:rPr>
          <w:sz w:val="22"/>
          <w:szCs w:val="22"/>
        </w:rPr>
        <w:t>15</w:t>
      </w:r>
      <w:r w:rsidR="00AF467A" w:rsidRPr="00D864B0">
        <w:rPr>
          <w:sz w:val="22"/>
          <w:szCs w:val="22"/>
        </w:rPr>
        <w:t>,</w:t>
      </w:r>
      <w:r w:rsidRPr="00D864B0">
        <w:rPr>
          <w:sz w:val="22"/>
          <w:szCs w:val="22"/>
        </w:rPr>
        <w:t xml:space="preserve"> all coefficients are highly significant, with a negative interaction term. This suggests that within the EU, even if two regions have similar researcher density, </w:t>
      </w:r>
      <w:r w:rsidR="009451A5" w:rsidRPr="00D864B0">
        <w:rPr>
          <w:sz w:val="22"/>
          <w:szCs w:val="22"/>
        </w:rPr>
        <w:t>high</w:t>
      </w:r>
      <w:r w:rsidR="00AF467A" w:rsidRPr="00D864B0">
        <w:rPr>
          <w:sz w:val="22"/>
          <w:szCs w:val="22"/>
        </w:rPr>
        <w:t>-</w:t>
      </w:r>
      <w:r w:rsidR="009451A5" w:rsidRPr="00D864B0">
        <w:rPr>
          <w:sz w:val="22"/>
          <w:szCs w:val="22"/>
        </w:rPr>
        <w:t xml:space="preserve">income </w:t>
      </w:r>
      <w:r w:rsidRPr="00D864B0">
        <w:rPr>
          <w:sz w:val="22"/>
          <w:szCs w:val="22"/>
        </w:rPr>
        <w:t xml:space="preserve">regions use shadow libraries more. The difference between </w:t>
      </w:r>
      <w:r w:rsidR="009451A5" w:rsidRPr="00D864B0">
        <w:rPr>
          <w:sz w:val="22"/>
          <w:szCs w:val="22"/>
        </w:rPr>
        <w:t>low</w:t>
      </w:r>
      <w:r w:rsidR="00DA462A" w:rsidRPr="00D864B0">
        <w:rPr>
          <w:sz w:val="22"/>
          <w:szCs w:val="22"/>
        </w:rPr>
        <w:t>-</w:t>
      </w:r>
      <w:r w:rsidR="009451A5" w:rsidRPr="00D864B0">
        <w:rPr>
          <w:sz w:val="22"/>
          <w:szCs w:val="22"/>
        </w:rPr>
        <w:t xml:space="preserve"> and high</w:t>
      </w:r>
      <w:r w:rsidR="00DA462A" w:rsidRPr="00D864B0">
        <w:rPr>
          <w:sz w:val="22"/>
          <w:szCs w:val="22"/>
        </w:rPr>
        <w:t>-</w:t>
      </w:r>
      <w:r w:rsidR="009451A5" w:rsidRPr="00D864B0">
        <w:rPr>
          <w:sz w:val="22"/>
          <w:szCs w:val="22"/>
        </w:rPr>
        <w:t xml:space="preserve">income </w:t>
      </w:r>
      <w:r w:rsidRPr="00D864B0">
        <w:rPr>
          <w:sz w:val="22"/>
          <w:szCs w:val="22"/>
        </w:rPr>
        <w:t xml:space="preserve">regions is </w:t>
      </w:r>
      <w:r w:rsidR="00AA5368" w:rsidRPr="00D864B0">
        <w:rPr>
          <w:sz w:val="22"/>
          <w:szCs w:val="22"/>
        </w:rPr>
        <w:t>significant and</w:t>
      </w:r>
      <w:r w:rsidRPr="00D864B0">
        <w:rPr>
          <w:sz w:val="22"/>
          <w:szCs w:val="22"/>
        </w:rPr>
        <w:t xml:space="preserve"> diminishes</w:t>
      </w:r>
      <w:r w:rsidR="00AF467A" w:rsidRPr="00D864B0">
        <w:rPr>
          <w:sz w:val="22"/>
          <w:szCs w:val="22"/>
        </w:rPr>
        <w:t xml:space="preserve"> only slightly</w:t>
      </w:r>
      <w:r w:rsidRPr="00D864B0">
        <w:rPr>
          <w:sz w:val="22"/>
          <w:szCs w:val="22"/>
        </w:rPr>
        <w:t xml:space="preserve"> with </w:t>
      </w:r>
      <w:r w:rsidR="009451A5" w:rsidRPr="00D864B0">
        <w:rPr>
          <w:sz w:val="22"/>
          <w:szCs w:val="22"/>
        </w:rPr>
        <w:t>the growth of income</w:t>
      </w:r>
      <w:ins w:id="3872" w:author="Author">
        <w:r w:rsidR="00AB4754">
          <w:rPr>
            <w:sz w:val="22"/>
            <w:szCs w:val="22"/>
          </w:rPr>
          <w:t xml:space="preserve"> (Fig 5)</w:t>
        </w:r>
      </w:ins>
      <w:r w:rsidRPr="00D864B0">
        <w:rPr>
          <w:sz w:val="22"/>
          <w:szCs w:val="22"/>
        </w:rPr>
        <w:t>.</w:t>
      </w:r>
    </w:p>
    <w:p w14:paraId="4B09968C" w14:textId="4B02593C" w:rsidR="00F44313" w:rsidRPr="00D864B0" w:rsidRDefault="00F44313" w:rsidP="009D3094">
      <w:pPr>
        <w:pStyle w:val="BodyText"/>
        <w:jc w:val="center"/>
        <w:rPr>
          <w:sz w:val="22"/>
          <w:szCs w:val="22"/>
        </w:rPr>
      </w:pPr>
    </w:p>
    <w:p w14:paraId="0B1149DF" w14:textId="69232DE3" w:rsidR="009D3094" w:rsidRPr="00D864B0" w:rsidRDefault="009D3094" w:rsidP="009D3094">
      <w:pPr>
        <w:pStyle w:val="Caption"/>
        <w:rPr>
          <w:szCs w:val="22"/>
        </w:rPr>
      </w:pPr>
      <w:r w:rsidRPr="00D864B0">
        <w:rPr>
          <w:szCs w:val="22"/>
        </w:rPr>
        <w:t>Fig</w:t>
      </w:r>
      <w:del w:id="3873" w:author="Author">
        <w:r w:rsidRPr="00D864B0" w:rsidDel="009571A1">
          <w:rPr>
            <w:szCs w:val="22"/>
          </w:rPr>
          <w:delText>ure</w:delText>
        </w:r>
      </w:del>
      <w:r w:rsidRPr="00D864B0">
        <w:rPr>
          <w:szCs w:val="22"/>
        </w:rPr>
        <w:t xml:space="preserve"> </w:t>
      </w:r>
      <w:r w:rsidR="0012029C" w:rsidRPr="00D864B0">
        <w:rPr>
          <w:szCs w:val="22"/>
        </w:rPr>
        <w:fldChar w:fldCharType="begin"/>
      </w:r>
      <w:r w:rsidR="0012029C" w:rsidRPr="00D864B0">
        <w:rPr>
          <w:szCs w:val="22"/>
        </w:rPr>
        <w:instrText xml:space="preserve"> SEQ Figure \* ARABIC </w:instrText>
      </w:r>
      <w:r w:rsidR="0012029C" w:rsidRPr="00D864B0">
        <w:rPr>
          <w:szCs w:val="22"/>
        </w:rPr>
        <w:fldChar w:fldCharType="separate"/>
      </w:r>
      <w:r w:rsidR="00927D97" w:rsidRPr="00D864B0">
        <w:rPr>
          <w:noProof/>
          <w:szCs w:val="22"/>
        </w:rPr>
        <w:t>5</w:t>
      </w:r>
      <w:r w:rsidR="0012029C" w:rsidRPr="00D864B0">
        <w:rPr>
          <w:noProof/>
          <w:szCs w:val="22"/>
        </w:rPr>
        <w:fldChar w:fldCharType="end"/>
      </w:r>
      <w:r w:rsidRPr="00D864B0">
        <w:rPr>
          <w:szCs w:val="22"/>
        </w:rPr>
        <w:t xml:space="preserve">: Interaction effects between GDP_PPS and researcher employment percentage </w:t>
      </w:r>
      <w:r w:rsidR="009451A5" w:rsidRPr="00D864B0">
        <w:rPr>
          <w:szCs w:val="22"/>
        </w:rPr>
        <w:t xml:space="preserve">(DV: download </w:t>
      </w:r>
      <w:r w:rsidRPr="00D864B0">
        <w:rPr>
          <w:szCs w:val="22"/>
        </w:rPr>
        <w:t>count</w:t>
      </w:r>
      <w:r w:rsidR="009451A5" w:rsidRPr="00D864B0">
        <w:rPr>
          <w:szCs w:val="22"/>
        </w:rPr>
        <w:t>)</w:t>
      </w:r>
    </w:p>
    <w:p w14:paraId="501358AE" w14:textId="4A07BC7B" w:rsidR="000E3392" w:rsidRPr="00D864B0" w:rsidRDefault="00046898" w:rsidP="00046898">
      <w:pPr>
        <w:rPr>
          <w:b/>
          <w:bCs/>
        </w:rPr>
      </w:pPr>
      <w:r w:rsidRPr="00D864B0">
        <w:rPr>
          <w:b/>
          <w:bCs/>
        </w:rPr>
        <w:br w:type="page"/>
      </w:r>
      <w:r w:rsidR="00F44313" w:rsidRPr="00D864B0">
        <w:rPr>
          <w:b/>
          <w:bCs/>
        </w:rPr>
        <w:lastRenderedPageBreak/>
        <w:t>Discussion</w:t>
      </w:r>
    </w:p>
    <w:p w14:paraId="5DC059E0" w14:textId="4F0F643D" w:rsidR="000129EE" w:rsidRPr="00D864B0" w:rsidRDefault="000129EE" w:rsidP="000129EE"/>
    <w:p w14:paraId="2F0C0D50" w14:textId="1029768D" w:rsidR="00276E01" w:rsidRPr="00D864B0" w:rsidRDefault="000129EE" w:rsidP="00276E01">
      <w:pPr>
        <w:jc w:val="both"/>
      </w:pPr>
      <w:r w:rsidRPr="00D864B0">
        <w:t xml:space="preserve">The European models are in line with our global models and suggest that similar logics are </w:t>
      </w:r>
      <w:r w:rsidR="00AF467A" w:rsidRPr="00D864B0">
        <w:t>at</w:t>
      </w:r>
      <w:r w:rsidRPr="00D864B0">
        <w:t xml:space="preserve"> </w:t>
      </w:r>
      <w:r w:rsidR="00DA462A" w:rsidRPr="00D864B0">
        <w:t xml:space="preserve">play </w:t>
      </w:r>
      <w:r w:rsidRPr="00D864B0">
        <w:t>within the European Union</w:t>
      </w:r>
      <w:r w:rsidR="00AF467A" w:rsidRPr="00D864B0">
        <w:t>, as well as</w:t>
      </w:r>
      <w:r w:rsidRPr="00D864B0">
        <w:t xml:space="preserve"> globally. We identified two main drivers of the demand </w:t>
      </w:r>
      <w:r w:rsidR="00AF467A" w:rsidRPr="00D864B0">
        <w:t>for</w:t>
      </w:r>
      <w:r w:rsidRPr="00D864B0">
        <w:t xml:space="preserve"> pirated knowledge: the presence of knowledge</w:t>
      </w:r>
      <w:r w:rsidR="00354E75" w:rsidRPr="00D864B0">
        <w:t>-</w:t>
      </w:r>
      <w:r w:rsidRPr="00D864B0">
        <w:t xml:space="preserve">intensive economic activity and </w:t>
      </w:r>
      <w:r w:rsidR="009451A5" w:rsidRPr="00D864B0">
        <w:t>GDP</w:t>
      </w:r>
      <w:r w:rsidRPr="00D864B0">
        <w:t xml:space="preserve">. Just as in the </w:t>
      </w:r>
      <w:r w:rsidR="00354E75" w:rsidRPr="00D864B0">
        <w:t xml:space="preserve">case of </w:t>
      </w:r>
      <w:r w:rsidRPr="00D864B0">
        <w:t>global models, the number of researchers sets the baseline demand: the production of knowledge requires knowledge. However</w:t>
      </w:r>
      <w:r w:rsidR="005A0E79" w:rsidRPr="00D864B0">
        <w:t>,</w:t>
      </w:r>
      <w:r w:rsidRPr="00D864B0">
        <w:t xml:space="preserve"> </w:t>
      </w:r>
      <w:r w:rsidR="009451A5" w:rsidRPr="00D864B0">
        <w:t>income</w:t>
      </w:r>
      <w:r w:rsidR="005A0E79" w:rsidRPr="00D864B0">
        <w:t>-</w:t>
      </w:r>
      <w:r w:rsidRPr="00D864B0">
        <w:t>related infrastructural limitations do not translate into relatively higher shad</w:t>
      </w:r>
      <w:r w:rsidR="005A0E79" w:rsidRPr="00D864B0">
        <w:t>o</w:t>
      </w:r>
      <w:r w:rsidRPr="00D864B0">
        <w:t xml:space="preserve">w library use because </w:t>
      </w:r>
      <w:r w:rsidR="009451A5" w:rsidRPr="00D864B0">
        <w:t xml:space="preserve">income </w:t>
      </w:r>
      <w:r w:rsidRPr="00D864B0">
        <w:t xml:space="preserve">also defines knowledge absorption capacity. </w:t>
      </w:r>
      <w:ins w:id="3874" w:author="Author">
        <w:r w:rsidR="003E1A2A">
          <w:t>This finding is in line with earlier empirical studies on R</w:t>
        </w:r>
        <w:r w:rsidR="003E1A2A" w:rsidRPr="003E1A2A">
          <w:rPr>
            <w:rPrChange w:id="3875" w:author="Author">
              <w:rPr>
                <w:lang w:val="nl-NL"/>
              </w:rPr>
            </w:rPrChange>
          </w:rPr>
          <w:t>&amp;</w:t>
        </w:r>
        <w:r w:rsidR="003E1A2A">
          <w:t xml:space="preserve">D activity and economic development </w:t>
        </w:r>
      </w:ins>
      <w:r w:rsidR="003E1A2A">
        <w:fldChar w:fldCharType="begin"/>
      </w:r>
      <w:r w:rsidR="0072595E">
        <w:instrText xml:space="preserve"> ADDIN ZOTERO_ITEM CSL_CITATION {"citationID":"bC0k0xjx","properties":{"formattedCitation":"[61]","plainCitation":"[61]","noteIndex":0},"citationItems":[{"id":4234,"uris":["http://zotero.org/users/5580658/items/8SH3B9YS"],"uri":["http://zotero.org/users/5580658/items/8SH3B9YS"],"itemData":{"id":4234,"type":"report","event-place":"Pécs","publisher":"ERAWATCH Network","publisher-place":"Pécs","title":"Analysis of the Regional Dimensions of Investment in Research","author":[{"family":"Gál","given":"Zoltán"},{"family":"Csonka","given":"L"}],"issued":{"date-parts":[["2006"]]}}}],"schema":"https://github.com/citation-style-language/schema/raw/master/csl-citation.json"} </w:instrText>
      </w:r>
      <w:r w:rsidR="003E1A2A">
        <w:fldChar w:fldCharType="separate"/>
      </w:r>
      <w:r w:rsidR="0072595E" w:rsidRPr="0072595E">
        <w:rPr>
          <w:rFonts w:ascii="Calibri" w:hAnsi="Calibri" w:cs="Calibri"/>
        </w:rPr>
        <w:t>[61]</w:t>
      </w:r>
      <w:r w:rsidR="003E1A2A">
        <w:fldChar w:fldCharType="end"/>
      </w:r>
      <w:ins w:id="3876" w:author="Author">
        <w:r w:rsidR="003E1A2A">
          <w:t xml:space="preserve">. </w:t>
        </w:r>
      </w:ins>
      <w:r w:rsidR="00BC1918" w:rsidRPr="00D864B0">
        <w:t xml:space="preserve">We found some support for this in the download per researcher model, where we found a strong and significant negative effect of R&amp;D investment on per researcher download volumes. </w:t>
      </w:r>
      <w:r w:rsidR="009451A5" w:rsidRPr="00D864B0">
        <w:t>In the interaction model</w:t>
      </w:r>
      <w:r w:rsidR="00AF467A" w:rsidRPr="00D864B0">
        <w:t>,</w:t>
      </w:r>
      <w:r w:rsidR="009451A5" w:rsidRPr="00D864B0">
        <w:t xml:space="preserve"> w</w:t>
      </w:r>
      <w:r w:rsidR="00276E01" w:rsidRPr="00D864B0">
        <w:t xml:space="preserve">e have also seen that some of the extra </w:t>
      </w:r>
      <w:r w:rsidR="009451A5" w:rsidRPr="00D864B0">
        <w:t xml:space="preserve">income </w:t>
      </w:r>
      <w:r w:rsidR="00276E01" w:rsidRPr="00D864B0">
        <w:t xml:space="preserve">probably sustains infrastructures </w:t>
      </w:r>
      <w:r w:rsidR="00AF467A" w:rsidRPr="00D864B0">
        <w:t>that</w:t>
      </w:r>
      <w:r w:rsidR="00276E01" w:rsidRPr="00D864B0">
        <w:t xml:space="preserve"> better cater for the extra demand.</w:t>
      </w:r>
    </w:p>
    <w:p w14:paraId="1C8548C9" w14:textId="4423C1C8" w:rsidR="000129EE" w:rsidRPr="00D864B0" w:rsidRDefault="000129EE" w:rsidP="005A0E79">
      <w:pPr>
        <w:jc w:val="both"/>
      </w:pPr>
      <w:r w:rsidRPr="00D864B0">
        <w:t xml:space="preserve">Researchers in </w:t>
      </w:r>
      <w:r w:rsidR="009451A5" w:rsidRPr="00D864B0">
        <w:t>low</w:t>
      </w:r>
      <w:r w:rsidR="002306D3" w:rsidRPr="00D864B0">
        <w:t>-</w:t>
      </w:r>
      <w:r w:rsidR="009451A5" w:rsidRPr="00D864B0">
        <w:t xml:space="preserve">income </w:t>
      </w:r>
      <w:r w:rsidRPr="00D864B0">
        <w:t xml:space="preserve">regions may face </w:t>
      </w:r>
      <w:r w:rsidR="009451A5" w:rsidRPr="00D864B0">
        <w:t xml:space="preserve">many problems, </w:t>
      </w:r>
      <w:r w:rsidRPr="00D864B0">
        <w:t>legal access</w:t>
      </w:r>
      <w:r w:rsidR="009451A5" w:rsidRPr="00D864B0">
        <w:t xml:space="preserve"> being only one of them</w:t>
      </w:r>
      <w:r w:rsidR="00276E01" w:rsidRPr="00D864B0">
        <w:t>. The authors have personal experience of at least some</w:t>
      </w:r>
      <w:r w:rsidR="009451A5" w:rsidRPr="00D864B0">
        <w:t xml:space="preserve"> of the hurdles that may limit an intensive use of openly accessible knowledge wealth</w:t>
      </w:r>
      <w:r w:rsidR="00276E01" w:rsidRPr="00D864B0">
        <w:t xml:space="preserve">. Researchers </w:t>
      </w:r>
      <w:r w:rsidR="009451A5" w:rsidRPr="00D864B0">
        <w:t>at the economic</w:t>
      </w:r>
      <w:r w:rsidR="00ED342C" w:rsidRPr="00D864B0">
        <w:t xml:space="preserve"> and</w:t>
      </w:r>
      <w:r w:rsidR="009451A5" w:rsidRPr="00D864B0">
        <w:t xml:space="preserve"> academic peripher</w:t>
      </w:r>
      <w:r w:rsidR="00ED342C" w:rsidRPr="00D864B0">
        <w:t>y</w:t>
      </w:r>
      <w:r w:rsidR="009451A5" w:rsidRPr="00D864B0">
        <w:t xml:space="preserve"> </w:t>
      </w:r>
      <w:r w:rsidR="00276E01" w:rsidRPr="00D864B0">
        <w:t xml:space="preserve">may not be able to fully sustain themselves </w:t>
      </w:r>
      <w:r w:rsidR="00ED342C" w:rsidRPr="00D864B0">
        <w:t>by</w:t>
      </w:r>
      <w:r w:rsidR="00276E01" w:rsidRPr="00D864B0">
        <w:t xml:space="preserve"> </w:t>
      </w:r>
      <w:r w:rsidR="00ED342C" w:rsidRPr="00D864B0">
        <w:t>having one</w:t>
      </w:r>
      <w:r w:rsidR="00276E01" w:rsidRPr="00D864B0">
        <w:t xml:space="preserve"> single academic research job. T</w:t>
      </w:r>
      <w:r w:rsidRPr="00D864B0">
        <w:t xml:space="preserve">he need to </w:t>
      </w:r>
      <w:r w:rsidR="00ED342C" w:rsidRPr="00D864B0">
        <w:t>hold</w:t>
      </w:r>
      <w:r w:rsidRPr="00D864B0">
        <w:t xml:space="preserve"> second and third jobs to sustain themselves</w:t>
      </w:r>
      <w:r w:rsidR="00ED342C" w:rsidRPr="00D864B0">
        <w:t xml:space="preserve"> financially</w:t>
      </w:r>
      <w:r w:rsidR="00276E01" w:rsidRPr="00D864B0">
        <w:t xml:space="preserve"> may limit the</w:t>
      </w:r>
      <w:r w:rsidR="00ED342C" w:rsidRPr="00D864B0">
        <w:t xml:space="preserve"> </w:t>
      </w:r>
      <w:r w:rsidR="00276E01" w:rsidRPr="00D864B0">
        <w:t>time they can dedicate to library use, piratical or otherwise</w:t>
      </w:r>
      <w:r w:rsidRPr="00D864B0">
        <w:t>. Also</w:t>
      </w:r>
      <w:r w:rsidR="005A0E79" w:rsidRPr="00D864B0">
        <w:t>,</w:t>
      </w:r>
      <w:r w:rsidRPr="00D864B0">
        <w:t xml:space="preserve"> many of them </w:t>
      </w:r>
      <w:r w:rsidR="00ED342C" w:rsidRPr="00D864B0">
        <w:t>find a</w:t>
      </w:r>
      <w:r w:rsidRPr="00D864B0">
        <w:t xml:space="preserve"> predominantly English language shadow library</w:t>
      </w:r>
      <w:r w:rsidR="00ED342C" w:rsidRPr="00D864B0">
        <w:t xml:space="preserve"> less useful when</w:t>
      </w:r>
      <w:r w:rsidRPr="00D864B0">
        <w:rPr>
          <w:sz w:val="24"/>
          <w:szCs w:val="24"/>
        </w:rPr>
        <w:t xml:space="preserve"> </w:t>
      </w:r>
      <w:r w:rsidRPr="00D864B0">
        <w:t xml:space="preserve">their educational and research activities are not intended </w:t>
      </w:r>
      <w:r w:rsidR="00A2760C" w:rsidRPr="00D864B0">
        <w:t xml:space="preserve">for </w:t>
      </w:r>
      <w:r w:rsidRPr="00D864B0">
        <w:t xml:space="preserve">the </w:t>
      </w:r>
      <w:r w:rsidR="00BA7BFF" w:rsidRPr="00D864B0">
        <w:t>English-speaking</w:t>
      </w:r>
      <w:r w:rsidRPr="00D864B0">
        <w:t xml:space="preserve"> </w:t>
      </w:r>
      <w:r w:rsidR="00FB6C3C" w:rsidRPr="00D864B0">
        <w:t xml:space="preserve">global market. </w:t>
      </w:r>
      <w:r w:rsidR="00BC1918" w:rsidRPr="00D864B0">
        <w:t xml:space="preserve"> </w:t>
      </w:r>
    </w:p>
    <w:p w14:paraId="38268239" w14:textId="35A5B7F0" w:rsidR="005A0E79" w:rsidRPr="00D864B0" w:rsidDel="009408A4" w:rsidRDefault="005A0E79">
      <w:pPr>
        <w:rPr>
          <w:del w:id="3877" w:author="Author"/>
          <w:rFonts w:asciiTheme="majorHAnsi" w:eastAsiaTheme="majorEastAsia" w:hAnsiTheme="majorHAnsi" w:cstheme="majorBidi"/>
          <w:color w:val="5B9BD5" w:themeColor="accent1"/>
        </w:rPr>
      </w:pPr>
    </w:p>
    <w:p w14:paraId="0ACB5E4E" w14:textId="7B02DEB3" w:rsidR="00364511" w:rsidRPr="00D864B0" w:rsidRDefault="008D58B8">
      <w:pPr>
        <w:pStyle w:val="Heading1"/>
        <w:pPrChange w:id="3878" w:author="Author">
          <w:pPr>
            <w:pStyle w:val="Heading2"/>
            <w:numPr>
              <w:ilvl w:val="1"/>
              <w:numId w:val="3"/>
            </w:numPr>
            <w:ind w:left="1080" w:hanging="720"/>
          </w:pPr>
        </w:pPrChange>
      </w:pPr>
      <w:r w:rsidRPr="00D864B0">
        <w:t xml:space="preserve">Inductive </w:t>
      </w:r>
      <w:r w:rsidR="00364511" w:rsidRPr="00D864B0">
        <w:t>models</w:t>
      </w:r>
    </w:p>
    <w:p w14:paraId="7EF13C85" w14:textId="77777777" w:rsidR="005F65D0" w:rsidRDefault="005F65D0" w:rsidP="005F65D0">
      <w:pPr>
        <w:rPr>
          <w:ins w:id="3879" w:author="Author"/>
        </w:rPr>
      </w:pPr>
    </w:p>
    <w:p w14:paraId="700F23DE" w14:textId="3FD33963" w:rsidR="005F65D0" w:rsidRDefault="005F65D0">
      <w:pPr>
        <w:rPr>
          <w:ins w:id="3880" w:author="Author"/>
        </w:rPr>
        <w:pPrChange w:id="3881" w:author="Author">
          <w:pPr>
            <w:pStyle w:val="BodyText"/>
            <w:jc w:val="both"/>
          </w:pPr>
        </w:pPrChange>
      </w:pPr>
      <w:ins w:id="3882" w:author="Author">
        <w:r>
          <w:t xml:space="preserve">The variable selection in the European models was initially following the same conceptual guidelines as the global model. </w:t>
        </w:r>
      </w:ins>
      <w:del w:id="3883" w:author="Author">
        <w:r w:rsidR="00364511" w:rsidRPr="00D864B0" w:rsidDel="005F65D0">
          <w:delText>So far</w:delText>
        </w:r>
        <w:r w:rsidR="008D58B8" w:rsidRPr="00D864B0" w:rsidDel="005F65D0">
          <w:delText>,</w:delText>
        </w:r>
        <w:r w:rsidR="00364511" w:rsidRPr="00D864B0" w:rsidDel="005F65D0">
          <w:delText xml:space="preserve"> we have been replicating global models within the EU. </w:delText>
        </w:r>
      </w:del>
      <w:r w:rsidR="00364511" w:rsidRPr="00D864B0">
        <w:t>The dataset, however, allows us to switch modelling approaches</w:t>
      </w:r>
      <w:r w:rsidR="001A3165" w:rsidRPr="00D864B0">
        <w:t xml:space="preserve"> </w:t>
      </w:r>
      <w:r w:rsidR="00364511" w:rsidRPr="00D864B0">
        <w:t>and look for patter</w:t>
      </w:r>
      <w:r w:rsidR="00813E2A" w:rsidRPr="00D864B0">
        <w:t>n</w:t>
      </w:r>
      <w:r w:rsidR="00364511" w:rsidRPr="00D864B0">
        <w:t>s in the data on w</w:t>
      </w:r>
      <w:r w:rsidR="005A0E79" w:rsidRPr="00D864B0">
        <w:t>h</w:t>
      </w:r>
      <w:r w:rsidR="00364511" w:rsidRPr="00D864B0">
        <w:t>ich new hypotheses can be formulated.</w:t>
      </w:r>
      <w:r w:rsidR="008D58B8" w:rsidRPr="00D864B0">
        <w:t xml:space="preserve"> </w:t>
      </w:r>
    </w:p>
    <w:p w14:paraId="52C4C9C9" w14:textId="78A42EB9" w:rsidR="005F65D0" w:rsidRPr="004024C7" w:rsidDel="00F00B66" w:rsidRDefault="005F65D0" w:rsidP="005F65D0">
      <w:pPr>
        <w:rPr>
          <w:ins w:id="3884" w:author="Author"/>
          <w:del w:id="3885" w:author="Author"/>
          <w:rPrChange w:id="3886" w:author="Author">
            <w:rPr>
              <w:ins w:id="3887" w:author="Author"/>
              <w:del w:id="3888" w:author="Author"/>
              <w:lang w:val="nl-NL"/>
            </w:rPr>
          </w:rPrChange>
        </w:rPr>
      </w:pPr>
      <w:ins w:id="3889" w:author="Author">
        <w:r>
          <w:t>Firstly, we have tested for spatial autocorrelation (Moran</w:t>
        </w:r>
        <w:r w:rsidRPr="004024C7">
          <w:rPr>
            <w:rPrChange w:id="3890" w:author="Author">
              <w:rPr>
                <w:lang w:val="nl-NL"/>
              </w:rPr>
            </w:rPrChange>
          </w:rPr>
          <w:t>’s test), where we found a weak spatial autocorrel</w:t>
        </w:r>
        <w:r>
          <w:t>a</w:t>
        </w:r>
        <w:r w:rsidRPr="004024C7">
          <w:rPr>
            <w:rPrChange w:id="3891" w:author="Author">
              <w:rPr>
                <w:lang w:val="nl-NL"/>
              </w:rPr>
            </w:rPrChange>
          </w:rPr>
          <w:t>tion on a relatively low sign</w:t>
        </w:r>
        <w:r>
          <w:t>i</w:t>
        </w:r>
        <w:r w:rsidRPr="004024C7">
          <w:rPr>
            <w:rPrChange w:id="3892" w:author="Author">
              <w:rPr>
                <w:lang w:val="nl-NL"/>
              </w:rPr>
            </w:rPrChange>
          </w:rPr>
          <w:t>ficance level.</w:t>
        </w:r>
        <w:del w:id="3893" w:author="Author">
          <w:r w:rsidRPr="004024C7" w:rsidDel="00F00B66">
            <w:rPr>
              <w:rPrChange w:id="3894" w:author="Author">
                <w:rPr>
                  <w:lang w:val="nl-NL"/>
                </w:rPr>
              </w:rPrChange>
            </w:rPr>
            <w:delText xml:space="preserve"> </w:delText>
          </w:r>
        </w:del>
      </w:ins>
    </w:p>
    <w:p w14:paraId="561B8528" w14:textId="778EB253" w:rsidR="005F65D0" w:rsidRPr="0068187B" w:rsidDel="00F00B66" w:rsidRDefault="00F00B66">
      <w:pPr>
        <w:rPr>
          <w:ins w:id="3895" w:author="Author"/>
          <w:del w:id="3896" w:author="Author"/>
        </w:rPr>
        <w:pPrChange w:id="3897" w:author="syd barrett" w:date="2020-09-01T17:15:00Z">
          <w:pPr>
            <w:pStyle w:val="BodyText"/>
            <w:jc w:val="both"/>
          </w:pPr>
        </w:pPrChange>
      </w:pPr>
      <w:ins w:id="3898" w:author="Author">
        <w:r>
          <w:t xml:space="preserve"> </w:t>
        </w:r>
        <w:r w:rsidR="005F65D0" w:rsidRPr="00B11C7F">
          <w:t>Second</w:t>
        </w:r>
        <w:r w:rsidR="005F65D0" w:rsidRPr="004024C7">
          <w:rPr>
            <w:rPrChange w:id="3899" w:author="Author">
              <w:rPr>
                <w:lang w:val="nl-NL"/>
              </w:rPr>
            </w:rPrChange>
          </w:rPr>
          <w:t xml:space="preserve">, we applied a more systematic variable selection method, by creating a random forest of regression models. </w:t>
        </w:r>
        <w:del w:id="3900" w:author="Author">
          <w:r w:rsidR="005F65D0" w:rsidRPr="004024C7" w:rsidDel="00F00B66">
            <w:rPr>
              <w:rPrChange w:id="3901" w:author="Author">
                <w:rPr>
                  <w:lang w:val="nl-NL"/>
                </w:rPr>
              </w:rPrChange>
            </w:rPr>
            <w:delText xml:space="preserve"> </w:delText>
          </w:r>
        </w:del>
      </w:ins>
    </w:p>
    <w:p w14:paraId="31B41BE5" w14:textId="40EE2D4D" w:rsidR="005F65D0" w:rsidRPr="00FA136F" w:rsidRDefault="005F65D0" w:rsidP="005F65D0">
      <w:pPr>
        <w:rPr>
          <w:ins w:id="3902" w:author="Author"/>
        </w:rPr>
      </w:pPr>
      <w:ins w:id="3903" w:author="Author">
        <w:r>
          <w:t>Third</w:t>
        </w:r>
        <w:r w:rsidRPr="00FA136F">
          <w:t xml:space="preserve">, we used a ‘brute force’ approach to run all possible linear regressions and multiple regressions on all available data, to see if there is any spurious or real connection among the variables.  </w:t>
        </w:r>
        <w:r>
          <w:t xml:space="preserve">Since this last approach did not reveal any new connection, we do not report the results, but the </w:t>
        </w:r>
        <w:r w:rsidRPr="00FA136F">
          <w:t>code execu</w:t>
        </w:r>
        <w:r>
          <w:t>t</w:t>
        </w:r>
        <w:r w:rsidRPr="00FA136F">
          <w:t xml:space="preserve">ing this exploratory analysis is in the </w:t>
        </w:r>
        <w:r>
          <w:t xml:space="preserve">code </w:t>
        </w:r>
        <w:r w:rsidRPr="00FA136F">
          <w:t>repository</w:t>
        </w:r>
        <w:r w:rsidR="0072595E">
          <w:t xml:space="preserve"> </w:t>
        </w:r>
      </w:ins>
      <w:r w:rsidR="0072595E">
        <w:fldChar w:fldCharType="begin"/>
      </w:r>
      <w:r w:rsidR="0072595E">
        <w:instrText xml:space="preserve"> ADDIN ZOTERO_ITEM CSL_CITATION {"citationID":"EsJwnld3","properties":{"formattedCitation":"[47]","plainCitation":"[47]","noteIndex":0},"citationItems":[{"id":4238,"uris":["http://zotero.org/users/5580658/items/FMBFCFN4"],"uri":["http://zotero.org/users/5580658/items/FMBFCFN4"],"itemData":{"id":4238,"type":"book","abstract":"This release contains all data and code. The paper will be still updated with the doi of the repo.","note":"DOI: 10.5281/ZENODO.4012352","publisher":"Zenodo","source":"DOI.org (Datacite)","title":"bodobalazs/bookpiracy_final: Final version before PLOS ONE submission","title-short":"bodobalazs/bookpiracy_final","URL":"https://zenodo.org/record/4012352","version":"v1.0","author":[{"family":"Antal","given":"Dániel"},{"family":"Bodó","given":"Balázs"},{"family":"Puha","given":"Zoltán"}],"accessed":{"date-parts":[["2020",9,2]]},"issued":{"date-parts":[["2020",9,2]]}}}],"schema":"https://github.com/citation-style-language/schema/raw/master/csl-citation.json"} </w:instrText>
      </w:r>
      <w:r w:rsidR="0072595E">
        <w:fldChar w:fldCharType="separate"/>
      </w:r>
      <w:r w:rsidR="0072595E" w:rsidRPr="0072595E">
        <w:rPr>
          <w:rFonts w:ascii="Calibri" w:hAnsi="Calibri" w:cs="Calibri"/>
        </w:rPr>
        <w:t>[47]</w:t>
      </w:r>
      <w:r w:rsidR="0072595E">
        <w:fldChar w:fldCharType="end"/>
      </w:r>
      <w:ins w:id="3904" w:author="Author">
        <w:r w:rsidRPr="00FA136F">
          <w:t>.</w:t>
        </w:r>
      </w:ins>
    </w:p>
    <w:p w14:paraId="2CAE0C89" w14:textId="762D5C19" w:rsidR="00364511" w:rsidDel="00F00B66" w:rsidRDefault="008D58B8" w:rsidP="005F65D0">
      <w:pPr>
        <w:pStyle w:val="BodyText"/>
        <w:jc w:val="both"/>
        <w:rPr>
          <w:ins w:id="3905" w:author="Author"/>
          <w:del w:id="3906" w:author="Author"/>
          <w:sz w:val="22"/>
          <w:szCs w:val="22"/>
        </w:rPr>
      </w:pPr>
      <w:del w:id="3907" w:author="Author">
        <w:r w:rsidRPr="00D864B0" w:rsidDel="005F65D0">
          <w:rPr>
            <w:sz w:val="22"/>
            <w:szCs w:val="22"/>
          </w:rPr>
          <w:delText>First, we looked at the spatial autocorrelation of data</w:delText>
        </w:r>
        <w:r w:rsidR="001A3165" w:rsidRPr="00D864B0" w:rsidDel="005F65D0">
          <w:rPr>
            <w:sz w:val="22"/>
            <w:szCs w:val="22"/>
          </w:rPr>
          <w:delText>;</w:delText>
        </w:r>
        <w:r w:rsidRPr="00D864B0" w:rsidDel="005F65D0">
          <w:rPr>
            <w:sz w:val="22"/>
            <w:szCs w:val="22"/>
          </w:rPr>
          <w:delText xml:space="preserve"> </w:delText>
        </w:r>
        <w:r w:rsidR="005D6975" w:rsidRPr="00D864B0" w:rsidDel="005F65D0">
          <w:rPr>
            <w:sz w:val="22"/>
            <w:szCs w:val="22"/>
          </w:rPr>
          <w:delText xml:space="preserve">second, </w:delText>
        </w:r>
        <w:r w:rsidRPr="00D864B0" w:rsidDel="005F65D0">
          <w:rPr>
            <w:sz w:val="22"/>
            <w:szCs w:val="22"/>
          </w:rPr>
          <w:delText>we used different approaches to find new patterns in the data.</w:delText>
        </w:r>
      </w:del>
    </w:p>
    <w:p w14:paraId="76E59B7F" w14:textId="07040FD6" w:rsidR="005F65D0" w:rsidRPr="00D864B0" w:rsidDel="00F00B66" w:rsidRDefault="005F65D0" w:rsidP="00A1050C">
      <w:pPr>
        <w:pStyle w:val="BodyText"/>
        <w:jc w:val="both"/>
        <w:rPr>
          <w:del w:id="3908" w:author="Author"/>
          <w:sz w:val="22"/>
          <w:szCs w:val="22"/>
        </w:rPr>
      </w:pPr>
    </w:p>
    <w:p w14:paraId="1E93CDF3" w14:textId="77777777" w:rsidR="005A0E79" w:rsidRPr="00D864B0" w:rsidRDefault="005A0E79" w:rsidP="009D3094">
      <w:pPr>
        <w:rPr>
          <w:b/>
          <w:bCs/>
        </w:rPr>
      </w:pPr>
    </w:p>
    <w:p w14:paraId="12431333" w14:textId="77777777" w:rsidR="008D58B8" w:rsidRPr="00D864B0" w:rsidRDefault="008D58B8">
      <w:pPr>
        <w:pStyle w:val="Heading2"/>
        <w:pPrChange w:id="3909" w:author="Author">
          <w:pPr/>
        </w:pPrChange>
      </w:pPr>
      <w:del w:id="3910" w:author="Author">
        <w:r w:rsidRPr="00D864B0" w:rsidDel="009408A4">
          <w:delText xml:space="preserve">4.2.1. </w:delText>
        </w:r>
      </w:del>
      <w:r w:rsidRPr="00D864B0">
        <w:t>Spatial autocorrelation</w:t>
      </w:r>
    </w:p>
    <w:p w14:paraId="5C368E72" w14:textId="0BAFAECC" w:rsidR="008D58B8" w:rsidRPr="00D864B0" w:rsidRDefault="008D58B8" w:rsidP="00A1050C">
      <w:pPr>
        <w:jc w:val="both"/>
      </w:pPr>
      <w:r w:rsidRPr="00D864B0">
        <w:t xml:space="preserve">The analysis of spatial autocorrelation reveals if shadow library usage is geographically clustered, for example, because underlying </w:t>
      </w:r>
      <w:proofErr w:type="spellStart"/>
      <w:r w:rsidRPr="00D864B0">
        <w:t>soci</w:t>
      </w:r>
      <w:r w:rsidR="006B4532" w:rsidRPr="00D864B0">
        <w:t>o</w:t>
      </w:r>
      <w:r w:rsidRPr="00D864B0">
        <w:t>conomic</w:t>
      </w:r>
      <w:proofErr w:type="spellEnd"/>
      <w:r w:rsidRPr="00D864B0">
        <w:t xml:space="preserve"> activities are also </w:t>
      </w:r>
      <w:r w:rsidR="00A1050C" w:rsidRPr="00D864B0">
        <w:t>cluster</w:t>
      </w:r>
      <w:r w:rsidR="00DB4C36" w:rsidRPr="00D864B0">
        <w:t>ed</w:t>
      </w:r>
      <w:ins w:id="3911" w:author="Author">
        <w:r w:rsidR="005A61BF">
          <w:t xml:space="preserve"> </w:t>
        </w:r>
      </w:ins>
      <w:r w:rsidR="005A61BF">
        <w:fldChar w:fldCharType="begin"/>
      </w:r>
      <w:r w:rsidR="0072595E">
        <w:instrText xml:space="preserve"> ADDIN ZOTERO_ITEM CSL_CITATION {"citationID":"DG99vKGo","properties":{"formattedCitation":"[62]","plainCitation":"[62]","noteIndex":0},"citationItems":[{"id":4235,"uris":["http://zotero.org/users/5580658/items/RDGD6ZM8"],"uri":["http://zotero.org/users/5580658/items/RDGD6ZM8"],"itemData":{"id":4235,"type":"report","abstract":"This discussion paper resulted in an article in the Journal of Regional Science (2013). Volume 53, Issue 5(SI), pages 855-873. This paper studies the impact of physical distance and different relational proximity types on the formation of the Internet infrastructure. Although there is some anecdotal evidence on the 'end of geography' effect of the Internet, the relationship between physical space and the Internet has not been yet scrutinized. In addition, owing to the network nature of the Internet, the structure of the Internet infrastructure (the cyber-place) cannot be approached in a unidimensional way. Our paper builds upon recent studies in economic geography and relational proximities, and aims to study whether physical distance survives in virtual geography even after controlling for relational proximities. In order to do so, a unique and extensive database with geo-coded IP links is utilized. Based on this, a spatial interaction model with panel data specifications is constructed to study the impact of different types of proximity on the formation of cyber-place. The above analysis is framed by a complex network analysis exercise, which enhances our understanding of the complexity of the Internet infrastructure from a spatial network perspective. Our results indicate that physical distance, but also different relational proximities, have a significant impact on the intensity of the Internet infrastructure, highlighting the spatiality of the Internet.","collection-title":"Tinbergen Institute Discussion Papers","language":"en","note":"container-title: Tinbergen Institute Discussion Papers","number":"12-066/3","publisher":"Tinbergen Institute","source":"ideas.repec.org","title":"The Death of Distance Revisited: Cyberplace, Physical and Relational Proximities","title-short":"The Death of Distance Revisited","URL":"https://ideas.repec.org/p/tin/wpaper/20120066.html","author":[{"family":"Tranos","given":"Emmanouil"},{"family":"Nijkamp","given":"Peter"}],"accessed":{"date-parts":[["2020",9,1]]},"issued":{"date-parts":[["2012",7,12]]}}}],"schema":"https://github.com/citation-style-language/schema/raw/master/csl-citation.json"} </w:instrText>
      </w:r>
      <w:r w:rsidR="005A61BF">
        <w:fldChar w:fldCharType="separate"/>
      </w:r>
      <w:r w:rsidR="0072595E" w:rsidRPr="0072595E">
        <w:rPr>
          <w:rFonts w:ascii="Calibri" w:hAnsi="Calibri" w:cs="Calibri"/>
        </w:rPr>
        <w:t>[62]</w:t>
      </w:r>
      <w:r w:rsidR="005A61BF">
        <w:fldChar w:fldCharType="end"/>
      </w:r>
      <w:r w:rsidRPr="00D864B0">
        <w:t xml:space="preserve">, or because user communities are clustered (for linguistic reasons, or because the knowledge about shadow libraries dissipates in close-knit trust networks). </w:t>
      </w:r>
      <w:r w:rsidR="0057664A" w:rsidRPr="00D864B0">
        <w:t xml:space="preserve">The ability to examine spatial autocorrelation is an important check on the robustness of our methodology.  Given that we do not have access to individual download data, only </w:t>
      </w:r>
      <w:r w:rsidR="0057664A" w:rsidRPr="00D864B0">
        <w:lastRenderedPageBreak/>
        <w:t>territorial aggregates of downloads,</w:t>
      </w:r>
      <w:r w:rsidR="00FF7178" w:rsidRPr="00D864B0">
        <w:t xml:space="preserve"> we want to </w:t>
      </w:r>
      <w:r w:rsidR="00DB4C36" w:rsidRPr="00D864B0">
        <w:t>ensure</w:t>
      </w:r>
      <w:r w:rsidR="00FF7178" w:rsidRPr="00D864B0">
        <w:t xml:space="preserve"> that downloading in geographical space is not happening randomly. </w:t>
      </w:r>
      <w:r w:rsidRPr="00D864B0">
        <w:t>We have examined the spatial autocorrelation using the `</w:t>
      </w:r>
      <w:proofErr w:type="spellStart"/>
      <w:r w:rsidRPr="00D864B0">
        <w:t>spdep</w:t>
      </w:r>
      <w:proofErr w:type="spellEnd"/>
      <w:r w:rsidRPr="00D864B0">
        <w:t xml:space="preserve">` package </w:t>
      </w:r>
      <w:r w:rsidR="00B53CED" w:rsidRPr="00D864B0">
        <w:fldChar w:fldCharType="begin"/>
      </w:r>
      <w:r w:rsidR="0072595E">
        <w:instrText xml:space="preserve"> ADDIN ZOTERO_ITEM CSL_CITATION {"citationID":"rjvyY8gj","properties":{"formattedCitation":"[63]","plainCitation":"[63]","noteIndex":0},"citationItems":[{"id":3946,"uris":["http://zotero.org/users/5580658/items/V7GQBG9V"],"uri":["http://zotero.org/users/5580658/items/V7GQBG9V"],"itemData":{"id":3946,"type":"book","abstract":"A collection of functions to create spatial weights matrix objects from polygon 'contiguities', from point patterns by distance and tessellations, for summarizing these objects, and for permitting their use in spatial data analysis, including regional aggregation by minimum spanning tree; a collection of tests for spatial 'autocorrelation', including global 'Morans I' and 'Gearys C' proposed by 'Cliff' and 'Ord' (1973, ISBN: 0850860369) and (1981, ISBN: 0850860814), 'Hubert/Mantel' general cross product statistic, Empirical Bayes estimates and 'Assunção/Reis' (1999) &lt;doi:10.1002/(SICI)1097-0258(19990830)18:16%3C2147::AID-SIM179%3E3.0.CO;2-I&gt; Index, 'Getis/Ord' G ('Getis' and 'Ord' 1992) &lt;doi:10.1111/j.1538-4632.1992.tb00261.x&gt; and multicoloured join count statistics, 'APLE' ('Li 'et al.' ) &lt;doi:10.1111/j.1538-4632.2007.00708.x&gt;, local 'Moran's I' ('Anselin' 1995) &lt;doi:10.1111/j.1538-4632.1995.tb00338.x&gt; and 'Getis/Ord' G ('Ord' and 'Getis' 1995) &lt;doi:10.1111/j.1538-4632.1995.tb00912.x&gt;, 'saddlepoint' approximations ('Tiefelsdorf' 2002) &lt;doi:10.1111/j.1538-4632.2002.tb01084.x&gt; and exact tests for global and local 'Moran's I' ('Bivand et al.' 2009) &lt;doi:10.1016/j.csda.2008.07.021&gt; and 'LOSH' local indicators of spatial heteroscedasticity ('Ord' and 'Getis') &lt;doi:10.1007/s00168-011-0492-y&gt;. The implementation of most of the measures is described in 'Bivand' and 'Wong' (2018) &lt;doi:10.1007/s11749-018-0599-x&gt;. 'spdep' &gt;= 1.1-1 corresponds to 'spatialreg' &gt;= 1.1-1, in which the model fitting functions are deprecated and pass through to 'spatialreg', but will mask those in 'spatialreg'. From versions 1.2-1, the functions will be made defunct in 'spdep'. For now 'spatialreg' only has functions from 'spdep', where they are shown as deprecated. 'spatialreg' only loads the namespace of 'spdep'; if you attach 'spdep', the same functions in the other package will be masked. Some feed through adequately, others do not.","source":"R-Packages","title":"spdep: Spatial Dependence: Weighting Schemes, Statistics","title-short":"spdep","URL":"https://CRAN.R-project.org/package=spdep","version":"1.1-3","author":[{"family":"Bivand","given":"Roger"},{"family":"Altman","given":"Micah"},{"family":"Anselin","given":"Luc"},{"family":"Assunção","given":"Renato"},{"family":"Berke","given":"Olaf"},{"family":"Bernat","given":"Andrew"},{"family":"Blanchet","given":"Guillaume"},{"family":"Blankmeyer","given":"Eric"},{"family":"Carvalho","given":"Marilia"},{"family":"Christensen","given":"Bjarke"},{"family":"Chun","given":"Yongwan"},{"family":"Dormann","given":"Carsten"},{"family":"Dray","given":"Stéphane"},{"family":"Gómez-Rubio","given":"Virgilio"},{"family":"Gubri","given":"Martin"},{"family":"Halbersma","given":"Rein"},{"family":"Krainski","given":"Elias"},{"family":"Legendre","given":"Pierre"},{"family":"Lewin-Koh","given":"Nicholas"},{"family":"Li","given":"Angela"},{"family":"Li","given":"Hongfei"},{"family":"Ma","given":"Jielai"},{"family":"Mallik","given":"Abhirup"},{"family":"Millo","given":"Giovanni"},{"family":"Mueller","given":"Werner"},{"family":"Ono","given":"Hisaji"},{"family":"Peres-Neto","given":"Pedro"},{"family":"Piras","given":"Gianfranco"},{"family":"Reder","given":"Markus"},{"family":"Tiefelsdorf","given":"Michael"},{"family":"Westerholt","given":"René"},{"family":"Yu","given":"Danlin"}],"accessed":{"date-parts":[["2020",5,24]]},"issued":{"date-parts":[["2019",9,18]]}}}],"schema":"https://github.com/citation-style-language/schema/raw/master/csl-citation.json"} </w:instrText>
      </w:r>
      <w:r w:rsidR="00B53CED" w:rsidRPr="00D864B0">
        <w:fldChar w:fldCharType="separate"/>
      </w:r>
      <w:r w:rsidR="0072595E" w:rsidRPr="0072595E">
        <w:rPr>
          <w:rFonts w:ascii="Calibri" w:hAnsi="Calibri" w:cs="Calibri"/>
        </w:rPr>
        <w:t>[63]</w:t>
      </w:r>
      <w:r w:rsidR="00B53CED" w:rsidRPr="00D864B0">
        <w:fldChar w:fldCharType="end"/>
      </w:r>
      <w:r w:rsidR="00B53CED" w:rsidRPr="00D864B0">
        <w:t>.</w:t>
      </w:r>
    </w:p>
    <w:p w14:paraId="1EBDE9F0" w14:textId="771A83F5" w:rsidR="008D58B8" w:rsidRPr="00D864B0" w:rsidRDefault="008D58B8" w:rsidP="00A1050C">
      <w:pPr>
        <w:jc w:val="both"/>
      </w:pPr>
      <w:r w:rsidRPr="00D864B0">
        <w:t>In the case of the download count variable, Moran's I statistic takes the value of 0.042 with a p-value of 0.094, so we can only reject the randomness of downloads at a 90% significance level. The positive z value means that the downloads are cluster</w:t>
      </w:r>
      <w:r w:rsidR="00B53CED" w:rsidRPr="00D864B0">
        <w:t>ed</w:t>
      </w:r>
      <w:r w:rsidRPr="00D864B0">
        <w:t xml:space="preserve">, i.e. NUTS2 regions with high download numbers tend to be neighbors of NUTS2 regions with high download numbers.  </w:t>
      </w:r>
      <w:r w:rsidR="00A1050C" w:rsidRPr="00D864B0">
        <w:t>I</w:t>
      </w:r>
      <w:r w:rsidRPr="00D864B0">
        <w:t>f we run the same test on the GDP</w:t>
      </w:r>
      <w:r w:rsidR="00DB4C36" w:rsidRPr="00D864B0">
        <w:t>,</w:t>
      </w:r>
      <w:r w:rsidRPr="00D864B0">
        <w:t xml:space="preserve"> adjusted by purchasing power, we see a very similar level of spatial autocorrelation</w:t>
      </w:r>
      <w:r w:rsidR="00A1050C" w:rsidRPr="00D864B0">
        <w:t xml:space="preserve">: Moran's I statistic is </w:t>
      </w:r>
      <w:r w:rsidRPr="00D864B0">
        <w:t>0.044017, p-value = 0.077</w:t>
      </w:r>
      <w:r w:rsidR="00A1050C" w:rsidRPr="00D864B0">
        <w:t>.</w:t>
      </w:r>
    </w:p>
    <w:p w14:paraId="53289E57" w14:textId="45053EB8" w:rsidR="008D58B8" w:rsidRPr="00D864B0" w:rsidRDefault="00F37F05" w:rsidP="00977247">
      <w:pPr>
        <w:jc w:val="both"/>
      </w:pPr>
      <w:r w:rsidRPr="00D864B0">
        <w:t>The results, at least on the NUTS2 level</w:t>
      </w:r>
      <w:r w:rsidR="00DB4C36" w:rsidRPr="00D864B0">
        <w:t>,</w:t>
      </w:r>
      <w:r w:rsidRPr="00D864B0">
        <w:t xml:space="preserve"> do not point to well-defined download centers within Europe</w:t>
      </w:r>
      <w:r w:rsidR="00DB4C36" w:rsidRPr="00D864B0">
        <w:t>. T</w:t>
      </w:r>
      <w:r w:rsidRPr="00D864B0">
        <w:t xml:space="preserve">heir strong similarity with how GDP is geographically distributed suggests that </w:t>
      </w:r>
      <w:r w:rsidR="005D6975" w:rsidRPr="00D864B0">
        <w:t xml:space="preserve">it is unlikely that downloads follow a random pattern and are closely </w:t>
      </w:r>
      <w:r w:rsidR="00FA36D7" w:rsidRPr="00D864B0">
        <w:t xml:space="preserve">related to the </w:t>
      </w:r>
      <w:r w:rsidRPr="00D864B0">
        <w:t>soci</w:t>
      </w:r>
      <w:r w:rsidR="00AA5368" w:rsidRPr="00D864B0">
        <w:t>o</w:t>
      </w:r>
      <w:r w:rsidRPr="00D864B0">
        <w:t>economic factors</w:t>
      </w:r>
      <w:r w:rsidR="00FA36D7" w:rsidRPr="00D864B0">
        <w:t xml:space="preserve"> that define the wealth of a region in general</w:t>
      </w:r>
      <w:r w:rsidRPr="00D864B0">
        <w:t>.</w:t>
      </w:r>
      <w:r w:rsidR="00257D00" w:rsidRPr="00D864B0">
        <w:t xml:space="preserve"> </w:t>
      </w:r>
      <w:r w:rsidR="006C6554" w:rsidRPr="00D864B0">
        <w:t xml:space="preserve"> </w:t>
      </w:r>
    </w:p>
    <w:p w14:paraId="5AC750B9" w14:textId="40CF420F" w:rsidR="00D8648B" w:rsidRPr="00D864B0" w:rsidRDefault="00D8648B">
      <w:pPr>
        <w:pStyle w:val="Heading2"/>
        <w:pPrChange w:id="3912" w:author="Author">
          <w:pPr/>
        </w:pPrChange>
      </w:pPr>
      <w:del w:id="3913" w:author="Author">
        <w:r w:rsidRPr="00D864B0" w:rsidDel="009408A4">
          <w:delText xml:space="preserve">4.2.2. </w:delText>
        </w:r>
      </w:del>
      <w:r w:rsidRPr="00D864B0">
        <w:t>Random forest models</w:t>
      </w:r>
    </w:p>
    <w:p w14:paraId="650AD1A6" w14:textId="77777777" w:rsidR="00FE728B" w:rsidRDefault="00FE728B" w:rsidP="004024C7">
      <w:pPr>
        <w:jc w:val="both"/>
        <w:rPr>
          <w:ins w:id="3914" w:author="Author"/>
        </w:rPr>
      </w:pPr>
    </w:p>
    <w:p w14:paraId="0407FD38" w14:textId="7AF5E7B1" w:rsidR="005F65D0" w:rsidRDefault="00E10615" w:rsidP="004024C7">
      <w:pPr>
        <w:jc w:val="both"/>
        <w:rPr>
          <w:ins w:id="3915" w:author="Author"/>
        </w:rPr>
      </w:pPr>
      <w:del w:id="3916" w:author="Author">
        <w:r w:rsidRPr="00D864B0" w:rsidDel="005A61BF">
          <w:delText xml:space="preserve">We </w:delText>
        </w:r>
        <w:r w:rsidR="006764A5" w:rsidRPr="00D864B0" w:rsidDel="005A61BF">
          <w:delText xml:space="preserve">also </w:delText>
        </w:r>
        <w:r w:rsidRPr="00D864B0" w:rsidDel="005A61BF">
          <w:delText xml:space="preserve">ran random forest models </w:delText>
        </w:r>
        <w:r w:rsidR="00D8648B" w:rsidRPr="00D864B0" w:rsidDel="005A61BF">
          <w:delText xml:space="preserve">to identify which variables out of the 50 available may play an important role in explaining downloads. </w:delText>
        </w:r>
      </w:del>
      <w:ins w:id="3917" w:author="Author">
        <w:r w:rsidR="005A61BF" w:rsidRPr="00D864B0">
          <w:t xml:space="preserve">The random forest method </w:t>
        </w:r>
        <w:r w:rsidR="00FE728B">
          <w:t xml:space="preserve">(RF) </w:t>
        </w:r>
        <w:r w:rsidR="005A61BF" w:rsidRPr="00D864B0">
          <w:t xml:space="preserve">was mainly developed to solve classification or regression problems, but it has been long recommended for use in variable (pre-)selection </w:t>
        </w:r>
        <w:r w:rsidR="005A61BF" w:rsidRPr="00D864B0">
          <w:fldChar w:fldCharType="begin"/>
        </w:r>
      </w:ins>
      <w:r w:rsidR="0072595E">
        <w:instrText xml:space="preserve"> ADDIN ZOTERO_ITEM CSL_CITATION {"citationID":"KfgBT9iT","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ins w:id="3918" w:author="Author">
        <w:r w:rsidR="005A61BF" w:rsidRPr="00D864B0">
          <w:fldChar w:fldCharType="separate"/>
        </w:r>
      </w:ins>
      <w:r w:rsidR="0072595E" w:rsidRPr="0072595E">
        <w:rPr>
          <w:rFonts w:ascii="Calibri" w:hAnsi="Calibri" w:cs="Calibri"/>
        </w:rPr>
        <w:t>[64]</w:t>
      </w:r>
      <w:ins w:id="3919" w:author="Author">
        <w:r w:rsidR="005A61BF" w:rsidRPr="00D864B0">
          <w:fldChar w:fldCharType="end"/>
        </w:r>
        <w:r w:rsidR="005A61BF" w:rsidRPr="00D864B0">
          <w:t xml:space="preserve">. </w:t>
        </w:r>
        <w:r w:rsidR="005A61BF">
          <w:t xml:space="preserve">While </w:t>
        </w:r>
        <w:r w:rsidR="005A61BF" w:rsidRPr="00FA136F">
          <w:t>machine learning models may have high predictive power, they are often ‘black boxes’ that make conceptual explanations difficult, and their results are not directly comparable with the global model</w:t>
        </w:r>
        <w:r w:rsidR="005A61BF">
          <w:t>. For these reasons, w</w:t>
        </w:r>
        <w:del w:id="3920" w:author="Author">
          <w:r w:rsidR="005F65D0" w:rsidRPr="004024C7" w:rsidDel="005A61BF">
            <w:rPr>
              <w:rPrChange w:id="3921" w:author="Author">
                <w:rPr>
                  <w:lang w:val="nl-NL"/>
                </w:rPr>
              </w:rPrChange>
            </w:rPr>
            <w:delText>W</w:delText>
          </w:r>
        </w:del>
        <w:r w:rsidR="005F65D0" w:rsidRPr="004024C7">
          <w:rPr>
            <w:rPrChange w:id="3922" w:author="Author">
              <w:rPr>
                <w:lang w:val="nl-NL"/>
              </w:rPr>
            </w:rPrChange>
          </w:rPr>
          <w:t xml:space="preserve">e </w:t>
        </w:r>
        <w:r w:rsidR="00FE728B">
          <w:t xml:space="preserve">did not use RF </w:t>
        </w:r>
        <w:del w:id="3923" w:author="Author">
          <w:r w:rsidR="005F65D0" w:rsidRPr="004024C7" w:rsidDel="00FE728B">
            <w:rPr>
              <w:rPrChange w:id="3924" w:author="Author">
                <w:rPr>
                  <w:lang w:val="nl-NL"/>
                </w:rPr>
              </w:rPrChange>
            </w:rPr>
            <w:delText xml:space="preserve">did </w:delText>
          </w:r>
        </w:del>
        <w:r w:rsidR="00FE728B">
          <w:t xml:space="preserve">to </w:t>
        </w:r>
        <w:del w:id="3925" w:author="Author">
          <w:r w:rsidR="005F65D0" w:rsidRPr="004024C7" w:rsidDel="00FE728B">
            <w:rPr>
              <w:rPrChange w:id="3926" w:author="Author">
                <w:rPr>
                  <w:lang w:val="nl-NL"/>
                </w:rPr>
              </w:rPrChange>
            </w:rPr>
            <w:delText xml:space="preserve">not intend to </w:delText>
          </w:r>
        </w:del>
        <w:r w:rsidR="005F65D0" w:rsidRPr="004024C7">
          <w:rPr>
            <w:rPrChange w:id="3927" w:author="Author">
              <w:rPr>
                <w:lang w:val="nl-NL"/>
              </w:rPr>
            </w:rPrChange>
          </w:rPr>
          <w:t>cho</w:t>
        </w:r>
        <w:del w:id="3928" w:author="Author">
          <w:r w:rsidR="005F65D0" w:rsidRPr="004024C7" w:rsidDel="00FE728B">
            <w:rPr>
              <w:rPrChange w:id="3929" w:author="Author">
                <w:rPr>
                  <w:lang w:val="nl-NL"/>
                </w:rPr>
              </w:rPrChange>
            </w:rPr>
            <w:delText>o</w:delText>
          </w:r>
        </w:del>
        <w:r w:rsidR="00FE728B">
          <w:t>os</w:t>
        </w:r>
        <w:del w:id="3930" w:author="Author">
          <w:r w:rsidR="005F65D0" w:rsidRPr="004024C7" w:rsidDel="00FE728B">
            <w:rPr>
              <w:rPrChange w:id="3931" w:author="Author">
                <w:rPr>
                  <w:lang w:val="nl-NL"/>
                </w:rPr>
              </w:rPrChange>
            </w:rPr>
            <w:delText>s</w:delText>
          </w:r>
        </w:del>
        <w:r w:rsidR="005F65D0" w:rsidRPr="004024C7">
          <w:rPr>
            <w:rPrChange w:id="3932" w:author="Author">
              <w:rPr>
                <w:lang w:val="nl-NL"/>
              </w:rPr>
            </w:rPrChange>
          </w:rPr>
          <w:t>e a model candidate from the random forest regressions to test o</w:t>
        </w:r>
        <w:r w:rsidR="005F65D0">
          <w:t>u</w:t>
        </w:r>
        <w:r w:rsidR="005F65D0" w:rsidRPr="004024C7">
          <w:rPr>
            <w:rPrChange w:id="3933" w:author="Author">
              <w:rPr>
                <w:lang w:val="nl-NL"/>
              </w:rPr>
            </w:rPrChange>
          </w:rPr>
          <w:t>r hypotheses,</w:t>
        </w:r>
        <w:del w:id="3934" w:author="Author">
          <w:r w:rsidR="005F65D0" w:rsidRPr="004024C7" w:rsidDel="005A61BF">
            <w:rPr>
              <w:rPrChange w:id="3935" w:author="Author">
                <w:rPr>
                  <w:lang w:val="nl-NL"/>
                </w:rPr>
              </w:rPrChange>
            </w:rPr>
            <w:delText xml:space="preserve"> mainly, because machine learning models may have high predictive power, but they are often ‘black boxes’ that make conceptual explanations difficult, and their results are not directly comparable with the global model</w:delText>
          </w:r>
        </w:del>
        <w:r w:rsidR="005A61BF">
          <w:t xml:space="preserve"> but rather, used this approach </w:t>
        </w:r>
        <w:r w:rsidR="005A61BF" w:rsidRPr="00D864B0">
          <w:t xml:space="preserve">to identify which variables out of the 50 available may play an </w:t>
        </w:r>
        <w:r w:rsidR="005A61BF">
          <w:t xml:space="preserve">unexpected, but </w:t>
        </w:r>
        <w:r w:rsidR="005A61BF" w:rsidRPr="00D864B0">
          <w:t>important role in explaining downloads.</w:t>
        </w:r>
        <w:del w:id="3936" w:author="Author">
          <w:r w:rsidR="005F65D0" w:rsidRPr="004024C7" w:rsidDel="005A61BF">
            <w:rPr>
              <w:rPrChange w:id="3937" w:author="Author">
                <w:rPr>
                  <w:lang w:val="nl-NL"/>
                </w:rPr>
              </w:rPrChange>
            </w:rPr>
            <w:delText xml:space="preserve">. </w:delText>
          </w:r>
        </w:del>
        <w:r w:rsidR="005F65D0" w:rsidRPr="004024C7">
          <w:rPr>
            <w:rPrChange w:id="3938" w:author="Author">
              <w:rPr>
                <w:lang w:val="nl-NL"/>
              </w:rPr>
            </w:rPrChange>
          </w:rPr>
          <w:t xml:space="preserve"> </w:t>
        </w:r>
      </w:ins>
    </w:p>
    <w:p w14:paraId="0C82F80E" w14:textId="613CAAF0" w:rsidR="00F12C0C" w:rsidRPr="00D864B0" w:rsidDel="005A61BF" w:rsidRDefault="00D46E74" w:rsidP="00D46E74">
      <w:pPr>
        <w:jc w:val="both"/>
        <w:rPr>
          <w:del w:id="3939" w:author="Author"/>
        </w:rPr>
      </w:pPr>
      <w:del w:id="3940" w:author="Author">
        <w:r w:rsidRPr="00D864B0" w:rsidDel="005A61BF">
          <w:delText xml:space="preserve">Classical model </w:delText>
        </w:r>
        <w:r w:rsidR="00F16C39" w:rsidRPr="00D864B0" w:rsidDel="005A61BF">
          <w:delText>selection methods, such as backward or forward stepwise regression</w:delText>
        </w:r>
        <w:r w:rsidR="00DB4C36" w:rsidRPr="00D864B0" w:rsidDel="005A61BF">
          <w:delText>,</w:delText>
        </w:r>
        <w:r w:rsidR="00F16C39" w:rsidRPr="00D864B0" w:rsidDel="005A61BF">
          <w:delText xml:space="preserve"> are generally based on strong assumptions about the functional form of the model or the distribution of residuals.</w:delText>
        </w:r>
        <w:r w:rsidRPr="00D864B0" w:rsidDel="005A61BF">
          <w:delText xml:space="preserve"> They are particularly sensitive to cases where there is a strong multicollinearity present among the variables, as in our datasets. </w:delText>
        </w:r>
        <w:r w:rsidR="00F16C39" w:rsidRPr="00D864B0" w:rsidDel="005A61BF">
          <w:delText> </w:delText>
        </w:r>
        <w:r w:rsidR="00F12C0C" w:rsidRPr="00D864B0" w:rsidDel="005A61BF">
          <w:delText xml:space="preserve">The random forest method was mainly developed to solve classification or regression problems, but it has been </w:delText>
        </w:r>
        <w:r w:rsidR="00961A2A" w:rsidRPr="00D864B0" w:rsidDel="005A61BF">
          <w:delText xml:space="preserve">long recommended for use </w:delText>
        </w:r>
        <w:r w:rsidR="00DB4C36" w:rsidRPr="00D864B0" w:rsidDel="005A61BF">
          <w:delText>in</w:delText>
        </w:r>
        <w:r w:rsidR="00961A2A" w:rsidRPr="00D864B0" w:rsidDel="005A61BF">
          <w:delText xml:space="preserve"> variable (pre-)selection </w:delText>
        </w:r>
        <w:r w:rsidR="003D29DE" w:rsidRPr="00D864B0" w:rsidDel="005A61BF">
          <w:fldChar w:fldCharType="begin"/>
        </w:r>
        <w:r w:rsidR="005A61BF" w:rsidDel="005A61BF">
          <w:delInstrText xml:space="preserve"> ADDIN ZOTERO_ITEM CSL_CITATION {"citationID":"KfgBT9iT","properties":{"formattedCitation":"[63]","plainCitation":"[63]","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delInstrText>
        </w:r>
        <w:r w:rsidR="003D29DE" w:rsidRPr="00D864B0" w:rsidDel="005A61BF">
          <w:fldChar w:fldCharType="separate"/>
        </w:r>
        <w:r w:rsidR="005A61BF" w:rsidRPr="005A61BF" w:rsidDel="005A61BF">
          <w:rPr>
            <w:rFonts w:ascii="Calibri" w:hAnsi="Calibri" w:cs="Calibri"/>
          </w:rPr>
          <w:delText>[63]</w:delText>
        </w:r>
        <w:r w:rsidR="003D29DE" w:rsidRPr="00D864B0" w:rsidDel="005A61BF">
          <w:fldChar w:fldCharType="end"/>
        </w:r>
        <w:r w:rsidR="00961A2A" w:rsidRPr="00D864B0" w:rsidDel="005A61BF">
          <w:delText xml:space="preserve">. </w:delText>
        </w:r>
      </w:del>
    </w:p>
    <w:p w14:paraId="7960D147" w14:textId="6759CA69" w:rsidR="00A1050C" w:rsidRPr="00D864B0" w:rsidRDefault="00D8648B" w:rsidP="00C03D2E">
      <w:pPr>
        <w:jc w:val="both"/>
      </w:pPr>
      <w:r w:rsidRPr="00D864B0">
        <w:t>In a series of models</w:t>
      </w:r>
      <w:r w:rsidR="00DB4C36" w:rsidRPr="00D864B0">
        <w:t xml:space="preserve"> un</w:t>
      </w:r>
      <w:r w:rsidRPr="00D864B0">
        <w:t xml:space="preserve">reported here, we </w:t>
      </w:r>
      <w:r w:rsidR="008A7606" w:rsidRPr="00D864B0">
        <w:t xml:space="preserve">first narrowed down the basic geographical and demographic forces </w:t>
      </w:r>
      <w:r w:rsidR="00C03D2E" w:rsidRPr="00D864B0">
        <w:t>attracting higher download counts, such as the land area</w:t>
      </w:r>
      <w:r w:rsidR="00762124" w:rsidRPr="00D864B0">
        <w:t xml:space="preserve"> of the NUTS2 region</w:t>
      </w:r>
      <w:r w:rsidR="00C03D2E" w:rsidRPr="00D864B0">
        <w:t xml:space="preserve">, population and population density, or researcher population density of the regions.  We also </w:t>
      </w:r>
      <w:r w:rsidR="00C52DB2" w:rsidRPr="00D864B0">
        <w:t>normalized count with land area, population</w:t>
      </w:r>
      <w:r w:rsidR="00222084" w:rsidRPr="00D864B0">
        <w:t>,</w:t>
      </w:r>
      <w:r w:rsidR="00C52DB2" w:rsidRPr="00D864B0">
        <w:t xml:space="preserve"> and researcher count to </w:t>
      </w:r>
      <w:r w:rsidR="00222084" w:rsidRPr="00D864B0">
        <w:t>gain</w:t>
      </w:r>
      <w:r w:rsidR="00C52DB2" w:rsidRPr="00D864B0">
        <w:t xml:space="preserve"> deeper insight into the non-trivial social factors that attract heavier reliance on the research black market</w:t>
      </w:r>
      <w:r w:rsidR="003D29DE" w:rsidRPr="00D864B0">
        <w:t xml:space="preserve"> </w:t>
      </w:r>
      <w:r w:rsidR="003D29DE" w:rsidRPr="00D864B0">
        <w:fldChar w:fldCharType="begin"/>
      </w:r>
      <w:r w:rsidR="0072595E">
        <w:instrText xml:space="preserve"> ADDIN ZOTERO_ITEM CSL_CITATION {"citationID":"J9LpDAfK","properties":{"formattedCitation":"[58]","plainCitation":"[58]","noteIndex":0},"citationItems":[{"id":4041,"uris":["http://zotero.org/users/5580658/items/TI5XVMSZ"],"uri":["http://zotero.org/users/5580658/items/TI5XVMSZ"],"itemData":{"id":4041,"type":"book","call-number":"HA31.3 .G45 2007","collection-title":"Analytical methods for social research","event-place":"Cambridge ; New York","ISBN":"978-0-521-86706-1","note":"OCLC: ocm67375137","number-of-pages":"625","publisher":"Cambridge University Press","publisher-place":"Cambridge ; New York","source":"Library of Congress ISBN","title":"Data analysis using regression and multilevel/hierarchical models","author":[{"family":"Gelman","given":"Andrew"},{"family":"Hill","given":"Jennifer"}],"issued":{"date-parts":[["2007"]]}}}],"schema":"https://github.com/citation-style-language/schema/raw/master/csl-citation.json"} </w:instrText>
      </w:r>
      <w:r w:rsidR="003D29DE" w:rsidRPr="00D864B0">
        <w:fldChar w:fldCharType="separate"/>
      </w:r>
      <w:r w:rsidR="0072595E" w:rsidRPr="0072595E">
        <w:rPr>
          <w:rFonts w:ascii="Calibri" w:hAnsi="Calibri" w:cs="Calibri"/>
        </w:rPr>
        <w:t>[58]</w:t>
      </w:r>
      <w:r w:rsidR="003D29DE" w:rsidRPr="00D864B0">
        <w:fldChar w:fldCharType="end"/>
      </w:r>
      <w:r w:rsidR="00C52DB2" w:rsidRPr="00D864B0">
        <w:t>.</w:t>
      </w:r>
      <w:r w:rsidR="003D29DE" w:rsidRPr="00D864B0">
        <w:t xml:space="preserve"> </w:t>
      </w:r>
    </w:p>
    <w:p w14:paraId="59861422" w14:textId="47F1A95B" w:rsidR="00CD2C88" w:rsidRPr="00D864B0" w:rsidRDefault="00C56F6C" w:rsidP="00403106">
      <w:pPr>
        <w:jc w:val="both"/>
      </w:pPr>
      <w:r w:rsidRPr="00D864B0">
        <w:t>In the second round</w:t>
      </w:r>
      <w:r w:rsidR="00222084" w:rsidRPr="00D864B0">
        <w:t>,</w:t>
      </w:r>
      <w:r w:rsidRPr="00D864B0">
        <w:t xml:space="preserve"> we r</w:t>
      </w:r>
      <w:r w:rsidR="00E77FF9" w:rsidRPr="00D864B0">
        <w:t>a</w:t>
      </w:r>
      <w:r w:rsidRPr="00D864B0">
        <w:t xml:space="preserve">n the random forest algorithms on </w:t>
      </w:r>
      <w:r w:rsidR="00C52DB2" w:rsidRPr="00D864B0">
        <w:t xml:space="preserve">the various forms of the count </w:t>
      </w:r>
      <w:r w:rsidR="00630583" w:rsidRPr="00D864B0">
        <w:t xml:space="preserve">data </w:t>
      </w:r>
      <w:r w:rsidRPr="00D864B0">
        <w:t>to identify the most important social, cultural</w:t>
      </w:r>
      <w:r w:rsidR="00222084" w:rsidRPr="00D864B0">
        <w:t>,</w:t>
      </w:r>
      <w:r w:rsidRPr="00D864B0">
        <w:t xml:space="preserve"> and economic variables. </w:t>
      </w:r>
      <w:r w:rsidR="00CD2C88" w:rsidRPr="00D864B0">
        <w:t>We used the random</w:t>
      </w:r>
      <w:r w:rsidR="00222084" w:rsidRPr="00D864B0">
        <w:t xml:space="preserve"> </w:t>
      </w:r>
      <w:r w:rsidR="00CD2C88" w:rsidRPr="00D864B0">
        <w:t xml:space="preserve">Forest R package </w:t>
      </w:r>
      <w:r w:rsidR="00CD2C88" w:rsidRPr="00D864B0">
        <w:fldChar w:fldCharType="begin"/>
      </w:r>
      <w:r w:rsidR="0072595E">
        <w:instrText xml:space="preserve"> ADDIN ZOTERO_ITEM CSL_CITATION {"citationID":"XQ0BVoHo","properties":{"formattedCitation":"[65]","plainCitation":"[65]","noteIndex":0},"citationItems":[{"id":4044,"uris":["http://zotero.org/users/5580658/items/8TM72TF4"],"uri":["http://zotero.org/users/5580658/items/8TM72TF4"],"itemData":{"id":4044,"type":"book","title":"randomForest v4.6-14 - Breiman and Cutler's Random Forests for Classification and Regression","author":[{"family":"Liaw","given":"Andy"}],"issued":{"date-parts":[["2020"]]}}}],"schema":"https://github.com/citation-style-language/schema/raw/master/csl-citation.json"} </w:instrText>
      </w:r>
      <w:r w:rsidR="00CD2C88" w:rsidRPr="00D864B0">
        <w:fldChar w:fldCharType="separate"/>
      </w:r>
      <w:r w:rsidR="0072595E" w:rsidRPr="0072595E">
        <w:rPr>
          <w:rFonts w:ascii="Calibri" w:hAnsi="Calibri" w:cs="Calibri"/>
        </w:rPr>
        <w:t>[65]</w:t>
      </w:r>
      <w:r w:rsidR="00CD2C88" w:rsidRPr="00D864B0">
        <w:fldChar w:fldCharType="end"/>
      </w:r>
      <w:r w:rsidR="00CD2C88" w:rsidRPr="00D864B0">
        <w:t xml:space="preserve"> for this purpose.  First, we established the optimal parameters for starting the algorithm with the </w:t>
      </w:r>
      <w:proofErr w:type="spellStart"/>
      <w:r w:rsidR="00CD2C88" w:rsidRPr="00D864B0">
        <w:t>tuneRF</w:t>
      </w:r>
      <w:proofErr w:type="spellEnd"/>
      <w:r w:rsidR="00CD2C88" w:rsidRPr="00D864B0">
        <w:t xml:space="preserve"> function. We used all predictors to build a forest of regression trees.  We used the Interpretable Machine Learning method and package </w:t>
      </w:r>
      <w:r w:rsidR="00CD2C88" w:rsidRPr="00D864B0">
        <w:fldChar w:fldCharType="begin"/>
      </w:r>
      <w:r w:rsidR="0072595E">
        <w:instrText xml:space="preserve"> ADDIN ZOTERO_ITEM CSL_CITATION {"citationID":"UwZ8ZexI","properties":{"formattedCitation":"[66]","plainCitation":"[66]","noteIndex":0},"citationItems":[{"id":4035,"uris":["http://zotero.org/users/5580658/items/J989F9ZR"],"uri":["http://zotero.org/users/5580658/items/J989F9ZR"],"itemData":{"id":4035,"type":"article-journal","container-title":"Journal of Open Source Software","DOI":"10.21105/joss.00786","ISSN":"2475-9066","issue":"26","journalAbbreviation":"JOSS","page":"786","source":"DOI.org (Crossref)","title":"iml: An R package for Interpretable Machine Learning","title-short":"iml","volume":"3","author":[{"family":"Molnar","given":"Christoph"},{"family":"Bischl","given":"Bernd"},{"family":"Casalicchio","given":"Giuseppe"}],"issued":{"date-parts":[["2018"]]}}}],"schema":"https://github.com/citation-style-language/schema/raw/master/csl-citation.json"} </w:instrText>
      </w:r>
      <w:r w:rsidR="00CD2C88" w:rsidRPr="00D864B0">
        <w:fldChar w:fldCharType="separate"/>
      </w:r>
      <w:r w:rsidR="0072595E" w:rsidRPr="0072595E">
        <w:rPr>
          <w:rFonts w:ascii="Calibri" w:hAnsi="Calibri" w:cs="Calibri"/>
        </w:rPr>
        <w:t>[66]</w:t>
      </w:r>
      <w:r w:rsidR="00CD2C88" w:rsidRPr="00D864B0">
        <w:fldChar w:fldCharType="end"/>
      </w:r>
      <w:r w:rsidR="00CD2C88" w:rsidRPr="00D864B0">
        <w:t xml:space="preserve"> to interpret the importance of each feature (see particularly Chapter 5.5. of </w:t>
      </w:r>
      <w:r w:rsidR="00CD2C88" w:rsidRPr="00D864B0">
        <w:fldChar w:fldCharType="begin"/>
      </w:r>
      <w:r w:rsidR="0072595E">
        <w:instrText xml:space="preserve"> ADDIN ZOTERO_ITEM CSL_CITATION {"citationID":"gAJx2Tma","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CD2C88" w:rsidRPr="00D864B0">
        <w:fldChar w:fldCharType="separate"/>
      </w:r>
      <w:r w:rsidR="0072595E" w:rsidRPr="0072595E">
        <w:rPr>
          <w:rFonts w:ascii="Calibri" w:hAnsi="Calibri" w:cs="Calibri"/>
        </w:rPr>
        <w:t>[64]</w:t>
      </w:r>
      <w:r w:rsidR="00CD2C88" w:rsidRPr="00D864B0">
        <w:fldChar w:fldCharType="end"/>
      </w:r>
      <w:r w:rsidR="00CD2C88" w:rsidRPr="00D864B0">
        <w:t>).</w:t>
      </w:r>
    </w:p>
    <w:p w14:paraId="12245913" w14:textId="00AC4C17" w:rsidR="00AD5ECF" w:rsidRPr="00D864B0" w:rsidRDefault="00DD0E01" w:rsidP="00403106">
      <w:pPr>
        <w:jc w:val="both"/>
      </w:pPr>
      <w:r w:rsidRPr="00D864B0">
        <w:t>The form of r</w:t>
      </w:r>
      <w:r w:rsidR="00683360" w:rsidRPr="00D864B0">
        <w:t xml:space="preserve">andom forest </w:t>
      </w:r>
      <w:r w:rsidR="00430829" w:rsidRPr="00D864B0">
        <w:t xml:space="preserve">method we used </w:t>
      </w:r>
      <w:r w:rsidR="00222084" w:rsidRPr="00D864B0">
        <w:t>was</w:t>
      </w:r>
      <w:r w:rsidR="00430829" w:rsidRPr="00D864B0">
        <w:t xml:space="preserve"> </w:t>
      </w:r>
      <w:r w:rsidR="00A819FF" w:rsidRPr="00D864B0">
        <w:t>creat</w:t>
      </w:r>
      <w:r w:rsidR="00222084" w:rsidRPr="00D864B0">
        <w:t>ed by using</w:t>
      </w:r>
      <w:r w:rsidR="00A819FF" w:rsidRPr="00D864B0">
        <w:t xml:space="preserve"> random samples of our dataset, and fitting regression trees on these subsets of the dataset. </w:t>
      </w:r>
      <w:r w:rsidR="00F445B0" w:rsidRPr="00D864B0">
        <w:t xml:space="preserve"> </w:t>
      </w:r>
      <w:r w:rsidR="003944F6" w:rsidRPr="00D864B0">
        <w:t xml:space="preserve">By repeatedly splitting the dataset and </w:t>
      </w:r>
      <w:r w:rsidR="00E200C3" w:rsidRPr="00D864B0">
        <w:t>testing a limited number of features at a time, the random forest algorithm does not</w:t>
      </w:r>
      <w:r w:rsidR="00222084" w:rsidRPr="00D864B0">
        <w:t xml:space="preserve"> usually</w:t>
      </w:r>
      <w:r w:rsidR="00E200C3" w:rsidRPr="00D864B0">
        <w:t xml:space="preserve"> require strict conditions on residual errors</w:t>
      </w:r>
      <w:r w:rsidR="005E72F1" w:rsidRPr="00D864B0">
        <w:t xml:space="preserve"> and is insensitive to multicollinearity. </w:t>
      </w:r>
      <w:r w:rsidR="00F445B0" w:rsidRPr="00D864B0">
        <w:t xml:space="preserve">One draw-back of </w:t>
      </w:r>
      <w:r w:rsidR="00222084" w:rsidRPr="00D864B0">
        <w:t xml:space="preserve">the </w:t>
      </w:r>
      <w:r w:rsidR="00F445B0" w:rsidRPr="00D864B0">
        <w:t>random forest</w:t>
      </w:r>
      <w:r w:rsidR="00222084" w:rsidRPr="00D864B0">
        <w:t xml:space="preserve"> method</w:t>
      </w:r>
      <w:r w:rsidR="00F445B0" w:rsidRPr="00D864B0">
        <w:t>, like many machine learning models, is th</w:t>
      </w:r>
      <w:r w:rsidR="00C97BAD" w:rsidRPr="00D864B0">
        <w:t xml:space="preserve">at it uses its own metrics of accuracy.  For comparability, </w:t>
      </w:r>
      <w:r w:rsidR="00FD778A" w:rsidRPr="00D864B0">
        <w:t>we</w:t>
      </w:r>
      <w:r w:rsidR="00CB41EE" w:rsidRPr="00D864B0">
        <w:t xml:space="preserve"> used a model-agnostic </w:t>
      </w:r>
      <w:r w:rsidR="00A32E3B" w:rsidRPr="00D864B0">
        <w:t xml:space="preserve">feature importance metric by </w:t>
      </w:r>
      <w:r w:rsidR="008722BA" w:rsidRPr="00D864B0">
        <w:t xml:space="preserve">Molnar et. al. </w:t>
      </w:r>
      <w:r w:rsidR="003D29DE" w:rsidRPr="00D864B0">
        <w:fldChar w:fldCharType="begin"/>
      </w:r>
      <w:r w:rsidR="0072595E">
        <w:instrText xml:space="preserve"> ADDIN ZOTERO_ITEM CSL_CITATION {"citationID":"yAaDdDqV","properties":{"formattedCitation":"[64]","plainCitation":"[64]","noteIndex":0},"citationItems":[{"id":4037,"uris":["http://zotero.org/users/5580658/items/5Q8TL9RZ"],"uri":["http://zotero.org/users/5580658/items/5Q8TL9RZ"],"itemData":{"id":4037,"type":"book","abstract":"Machine learning algorithms usually operate as black boxes and it is unclear how they derived a certain decision. This book is a guide for practitioners to make machine learning decisions interpretable.","source":"christophm.github.io","title":"Interpretable Machine Learning","URL":"https://christophm.github.io/interpretable-ml-book/","author":[{"family":"Molnar","given":"Christoph"}],"accessed":{"date-parts":[["2020",6,5]]},"issued":{"date-parts":[["2019"]]}}}],"schema":"https://github.com/citation-style-language/schema/raw/master/csl-citation.json"} </w:instrText>
      </w:r>
      <w:r w:rsidR="003D29DE" w:rsidRPr="00D864B0">
        <w:fldChar w:fldCharType="separate"/>
      </w:r>
      <w:r w:rsidR="0072595E" w:rsidRPr="0072595E">
        <w:rPr>
          <w:rFonts w:ascii="Calibri" w:hAnsi="Calibri" w:cs="Calibri"/>
        </w:rPr>
        <w:t>[64]</w:t>
      </w:r>
      <w:r w:rsidR="003D29DE" w:rsidRPr="00D864B0">
        <w:fldChar w:fldCharType="end"/>
      </w:r>
      <w:r w:rsidR="007A5D37" w:rsidRPr="00D864B0">
        <w:t xml:space="preserve">, a metric that results in comparable metrics for random forests and any other </w:t>
      </w:r>
      <w:r w:rsidR="004B3779" w:rsidRPr="00D864B0">
        <w:t xml:space="preserve">statistical model.  This feature importance </w:t>
      </w:r>
      <w:r w:rsidR="00AE3D0E" w:rsidRPr="00D864B0">
        <w:t xml:space="preserve">algorithm shuffles the values of the predictors and measures the change in a loss function (in our case, </w:t>
      </w:r>
      <w:r w:rsidR="00AE3D0E" w:rsidRPr="00D864B0">
        <w:lastRenderedPageBreak/>
        <w:t xml:space="preserve">mean average error increase in the targeted </w:t>
      </w:r>
      <w:del w:id="3941" w:author="Author">
        <w:r w:rsidR="00AE3D0E" w:rsidRPr="00D864B0" w:rsidDel="00D02E36">
          <w:delText xml:space="preserve">count, count_per_area and count_per_researcher </w:delText>
        </w:r>
      </w:del>
      <w:ins w:id="3942" w:author="Author">
        <w:r w:rsidR="00D02E36">
          <w:t xml:space="preserve">dependent </w:t>
        </w:r>
      </w:ins>
      <w:r w:rsidR="00AE3D0E" w:rsidRPr="00D864B0">
        <w:t xml:space="preserve">variables) </w:t>
      </w:r>
      <w:r w:rsidR="00BC524F" w:rsidRPr="00D864B0">
        <w:t xml:space="preserve">for each shuffle – the larger the </w:t>
      </w:r>
      <w:r w:rsidR="00FD778A" w:rsidRPr="00D864B0">
        <w:t>increase in mean average error, the more important to use the (correct values) of the predictor.</w:t>
      </w:r>
    </w:p>
    <w:p w14:paraId="306A2B3D" w14:textId="1774AF6B" w:rsidR="005F65D0" w:rsidRPr="00FA136F" w:rsidRDefault="00C56F6C" w:rsidP="005F65D0">
      <w:pPr>
        <w:jc w:val="both"/>
        <w:rPr>
          <w:ins w:id="3943" w:author="Author"/>
        </w:rPr>
      </w:pPr>
      <w:del w:id="3944" w:author="Author">
        <w:r w:rsidRPr="00D864B0" w:rsidDel="005F65D0">
          <w:delText>Since the outcome of these models do</w:delText>
        </w:r>
        <w:r w:rsidR="00222084" w:rsidRPr="00D864B0" w:rsidDel="005F65D0">
          <w:delText>es</w:delText>
        </w:r>
        <w:r w:rsidRPr="00D864B0" w:rsidDel="005F65D0">
          <w:delText xml:space="preserve"> not differ substantially</w:delText>
        </w:r>
        <w:r w:rsidR="008F47E2" w:rsidRPr="00D864B0" w:rsidDel="005F65D0">
          <w:delText xml:space="preserve"> from what we have </w:delText>
        </w:r>
        <w:r w:rsidR="00222084" w:rsidRPr="00D864B0" w:rsidDel="005F65D0">
          <w:delText xml:space="preserve">already </w:delText>
        </w:r>
        <w:r w:rsidR="008F47E2" w:rsidRPr="00D864B0" w:rsidDel="005F65D0">
          <w:delText>reported</w:delText>
        </w:r>
      </w:del>
      <w:ins w:id="3945" w:author="Author">
        <w:r w:rsidR="005F65D0">
          <w:t xml:space="preserve">In addition to </w:t>
        </w:r>
        <w:r w:rsidR="005F65D0" w:rsidRPr="00FA136F">
          <w:t xml:space="preserve">the random forest </w:t>
        </w:r>
        <w:r w:rsidR="005F65D0">
          <w:t xml:space="preserve">approach, which </w:t>
        </w:r>
        <w:r w:rsidR="005F65D0" w:rsidRPr="00FA136F">
          <w:t>comprehensively compared the predictive power of variables groups</w:t>
        </w:r>
        <w:r w:rsidR="005F65D0">
          <w:t xml:space="preserve">, our </w:t>
        </w:r>
        <w:r w:rsidR="005F65D0" w:rsidRPr="00FA136F">
          <w:t xml:space="preserve">‘brute force’ approach has </w:t>
        </w:r>
        <w:r w:rsidR="005F65D0">
          <w:t xml:space="preserve">also </w:t>
        </w:r>
        <w:r w:rsidR="005F65D0" w:rsidRPr="00FA136F">
          <w:t>measured all possible regression models.  Given that both methods are comprehensive and did not reveal any further resea</w:t>
        </w:r>
        <w:r w:rsidR="005F65D0">
          <w:t>r</w:t>
        </w:r>
        <w:r w:rsidR="005F65D0" w:rsidRPr="00FA136F">
          <w:t xml:space="preserve">ch directions, we found our initial theoretical framework validated, and based on this variable selection we created comparable regional models to the global model. </w:t>
        </w:r>
      </w:ins>
    </w:p>
    <w:p w14:paraId="30FCF007" w14:textId="77777777" w:rsidR="00D02E36" w:rsidRDefault="005F65D0" w:rsidP="00630583">
      <w:pPr>
        <w:jc w:val="both"/>
        <w:rPr>
          <w:ins w:id="3946" w:author="Author"/>
        </w:rPr>
      </w:pPr>
      <w:ins w:id="3947" w:author="Author">
        <w:r>
          <w:t xml:space="preserve">The random forest approach did not reveal any new connections on the dataset only containing the EUROSTAT variables. However, it identified a number of significant variables in the </w:t>
        </w:r>
      </w:ins>
      <w:del w:id="3948" w:author="Author">
        <w:r w:rsidR="008F47E2" w:rsidRPr="00D864B0" w:rsidDel="005F65D0">
          <w:delText xml:space="preserve">, </w:delText>
        </w:r>
        <w:r w:rsidR="00C56F6C" w:rsidRPr="00D864B0" w:rsidDel="005F65D0">
          <w:delText xml:space="preserve">here we only report the results of the </w:delText>
        </w:r>
        <w:r w:rsidR="001E17D6" w:rsidRPr="00D864B0" w:rsidDel="005F65D0">
          <w:delText>models</w:delText>
        </w:r>
        <w:r w:rsidR="00222084" w:rsidRPr="00D864B0" w:rsidDel="005F65D0">
          <w:delText xml:space="preserve"> that</w:delText>
        </w:r>
        <w:r w:rsidR="001E17D6" w:rsidRPr="00D864B0" w:rsidDel="005F65D0">
          <w:delText xml:space="preserve"> take the </w:delText>
        </w:r>
        <w:r w:rsidR="00C56F6C" w:rsidRPr="00D864B0" w:rsidDel="005F65D0">
          <w:delText>per capita downloads</w:delText>
        </w:r>
        <w:r w:rsidR="001E17D6" w:rsidRPr="00D864B0" w:rsidDel="005F65D0">
          <w:delText xml:space="preserve"> as the dependent variable</w:delText>
        </w:r>
        <w:r w:rsidR="00927D97" w:rsidRPr="00D864B0" w:rsidDel="005F65D0">
          <w:delText xml:space="preserve">, and </w:delText>
        </w:r>
        <w:r w:rsidR="008F47E2" w:rsidRPr="00D864B0" w:rsidDel="005F65D0">
          <w:delText xml:space="preserve">use a </w:delText>
        </w:r>
      </w:del>
      <w:r w:rsidR="00927D97" w:rsidRPr="00D864B0">
        <w:t xml:space="preserve">smaller, but richer dataset, which </w:t>
      </w:r>
      <w:ins w:id="3949" w:author="Author">
        <w:r>
          <w:t xml:space="preserve">also </w:t>
        </w:r>
      </w:ins>
      <w:r w:rsidR="00927D97" w:rsidRPr="00D864B0">
        <w:t xml:space="preserve">includes the </w:t>
      </w:r>
      <w:ins w:id="3950" w:author="Author">
        <w:r>
          <w:t>library</w:t>
        </w:r>
        <w:r w:rsidR="004024C7">
          <w:t>-</w:t>
        </w:r>
        <w:r>
          <w:t xml:space="preserve">use related </w:t>
        </w:r>
      </w:ins>
      <w:r w:rsidR="00927D97" w:rsidRPr="00D864B0">
        <w:t xml:space="preserve">EUROBAROMETER </w:t>
      </w:r>
      <w:ins w:id="3951" w:author="Author">
        <w:r w:rsidR="004024C7">
          <w:t>variables</w:t>
        </w:r>
      </w:ins>
      <w:del w:id="3952" w:author="Author">
        <w:r w:rsidR="00927D97" w:rsidRPr="00D864B0" w:rsidDel="004024C7">
          <w:delText xml:space="preserve">data </w:delText>
        </w:r>
        <w:r w:rsidR="008F47E2" w:rsidRPr="00D864B0" w:rsidDel="004024C7">
          <w:delText>next to the EUROSTAT data we have us</w:delText>
        </w:r>
        <w:r w:rsidR="00222084" w:rsidRPr="00D864B0" w:rsidDel="004024C7">
          <w:delText>ed</w:delText>
        </w:r>
        <w:r w:rsidR="008F47E2" w:rsidRPr="00D864B0" w:rsidDel="004024C7">
          <w:delText xml:space="preserve"> so far</w:delText>
        </w:r>
      </w:del>
      <w:r w:rsidR="008F47E2" w:rsidRPr="00D864B0">
        <w:t>.</w:t>
      </w:r>
      <w:r w:rsidR="00D46764" w:rsidRPr="00D864B0">
        <w:t xml:space="preserve"> </w:t>
      </w:r>
    </w:p>
    <w:p w14:paraId="74657DA3" w14:textId="31F9314E" w:rsidR="00D8648B" w:rsidRPr="00D864B0" w:rsidDel="00D02E36" w:rsidRDefault="00D46764" w:rsidP="00630583">
      <w:pPr>
        <w:jc w:val="both"/>
        <w:rPr>
          <w:del w:id="3953" w:author="Author"/>
        </w:rPr>
      </w:pPr>
      <w:del w:id="3954" w:author="Author">
        <w:r w:rsidRPr="00D864B0" w:rsidDel="00D02E36">
          <w:delText xml:space="preserve">(See the other models </w:delText>
        </w:r>
        <w:r w:rsidR="00222084" w:rsidRPr="00D864B0" w:rsidDel="00D02E36">
          <w:delText>mentioned</w:delText>
        </w:r>
        <w:r w:rsidRPr="00D864B0" w:rsidDel="00D02E36">
          <w:delText xml:space="preserve"> in the supplementary materials.)</w:delText>
        </w:r>
        <w:r w:rsidR="00C56F6C" w:rsidRPr="00D864B0" w:rsidDel="00D02E36">
          <w:delText xml:space="preserve"> For the purposes of modeling, </w:delText>
        </w:r>
        <w:r w:rsidR="00D8648B" w:rsidRPr="00D864B0" w:rsidDel="00D02E36">
          <w:delText>we scaled the variables to unit variance so that they have equal weight in the variable selection process.</w:delText>
        </w:r>
      </w:del>
    </w:p>
    <w:p w14:paraId="5DDD0468" w14:textId="1CAB0DF9" w:rsidR="001E7E7E" w:rsidRPr="00D864B0" w:rsidDel="00AB4754" w:rsidRDefault="001E7E7E" w:rsidP="008D58B8">
      <w:pPr>
        <w:rPr>
          <w:del w:id="3955" w:author="Author"/>
          <w:b/>
          <w:bCs/>
        </w:rPr>
      </w:pPr>
    </w:p>
    <w:p w14:paraId="5E91920D" w14:textId="44DC4746" w:rsidR="004010BC" w:rsidRPr="00D864B0" w:rsidDel="00AB4754" w:rsidRDefault="004010BC" w:rsidP="00D1724C">
      <w:pPr>
        <w:jc w:val="both"/>
        <w:rPr>
          <w:del w:id="3956" w:author="Author"/>
        </w:rPr>
      </w:pPr>
    </w:p>
    <w:p w14:paraId="0DD87C78" w14:textId="2D889E34" w:rsidR="00466A9E" w:rsidRPr="00D864B0" w:rsidDel="00D02E36" w:rsidRDefault="00466A9E" w:rsidP="00D1724C">
      <w:pPr>
        <w:jc w:val="both"/>
        <w:rPr>
          <w:del w:id="3957" w:author="Author"/>
        </w:rPr>
      </w:pPr>
    </w:p>
    <w:p w14:paraId="2A0191F5" w14:textId="77A90DE7" w:rsidR="00927D97" w:rsidRPr="00D864B0" w:rsidDel="00AB4754" w:rsidRDefault="00927D97" w:rsidP="00927D97">
      <w:pPr>
        <w:pStyle w:val="Caption"/>
        <w:rPr>
          <w:del w:id="3958" w:author="Author"/>
          <w:szCs w:val="22"/>
        </w:rPr>
      </w:pPr>
      <w:bookmarkStart w:id="3959" w:name="_Ref40449396"/>
      <w:del w:id="3960" w:author="Author">
        <w:r w:rsidRPr="00D864B0" w:rsidDel="00AB4754">
          <w:rPr>
            <w:szCs w:val="22"/>
          </w:rPr>
          <w:delText xml:space="preserve">Figure </w:delText>
        </w:r>
        <w:r w:rsidR="0012029C" w:rsidRPr="00D864B0" w:rsidDel="00AB4754">
          <w:rPr>
            <w:b w:val="0"/>
            <w:iCs w:val="0"/>
          </w:rPr>
          <w:fldChar w:fldCharType="begin"/>
        </w:r>
        <w:r w:rsidR="0012029C" w:rsidRPr="00D864B0" w:rsidDel="00AB4754">
          <w:rPr>
            <w:szCs w:val="22"/>
          </w:rPr>
          <w:delInstrText xml:space="preserve"> SEQ Figure \* ARABIC </w:delInstrText>
        </w:r>
        <w:r w:rsidR="0012029C" w:rsidRPr="00D864B0" w:rsidDel="00AB4754">
          <w:rPr>
            <w:b w:val="0"/>
            <w:iCs w:val="0"/>
          </w:rPr>
          <w:fldChar w:fldCharType="separate"/>
        </w:r>
        <w:r w:rsidR="00272427" w:rsidRPr="00D864B0" w:rsidDel="00AB4754">
          <w:rPr>
            <w:noProof/>
            <w:szCs w:val="22"/>
          </w:rPr>
          <w:delText>6</w:delText>
        </w:r>
        <w:r w:rsidR="0012029C" w:rsidRPr="00D864B0" w:rsidDel="00AB4754">
          <w:rPr>
            <w:b w:val="0"/>
            <w:iCs w:val="0"/>
            <w:noProof/>
          </w:rPr>
          <w:fldChar w:fldCharType="end"/>
        </w:r>
        <w:bookmarkEnd w:id="3959"/>
        <w:r w:rsidRPr="00D864B0" w:rsidDel="00AB4754">
          <w:rPr>
            <w:szCs w:val="22"/>
          </w:rPr>
          <w:delText xml:space="preserve">: Random Forest feature importance of EUROSTAT+EUROBAROMETER. </w:delText>
        </w:r>
        <w:r w:rsidR="008F47E2" w:rsidRPr="00D864B0" w:rsidDel="00AB4754">
          <w:rPr>
            <w:szCs w:val="22"/>
          </w:rPr>
          <w:delText>(DV</w:delText>
        </w:r>
        <w:r w:rsidRPr="00D864B0" w:rsidDel="00AB4754">
          <w:rPr>
            <w:szCs w:val="22"/>
          </w:rPr>
          <w:delText>: count per capita, number of runs: 100</w:delText>
        </w:r>
        <w:r w:rsidR="008F47E2" w:rsidRPr="00D864B0" w:rsidDel="00AB4754">
          <w:rPr>
            <w:szCs w:val="22"/>
          </w:rPr>
          <w:delText>)</w:delText>
        </w:r>
      </w:del>
    </w:p>
    <w:p w14:paraId="30307F6F" w14:textId="08ABE91B" w:rsidR="00927D97" w:rsidRDefault="00927D97" w:rsidP="00927D97">
      <w:pPr>
        <w:jc w:val="both"/>
        <w:rPr>
          <w:ins w:id="3961" w:author="Author"/>
        </w:rPr>
      </w:pPr>
      <w:r w:rsidRPr="00D864B0">
        <w:t>The feature importance graph (</w:t>
      </w:r>
      <w:del w:id="3962" w:author="Author">
        <w:r w:rsidRPr="00D864B0" w:rsidDel="00AB4754">
          <w:fldChar w:fldCharType="begin"/>
        </w:r>
        <w:r w:rsidRPr="00D864B0" w:rsidDel="00AB4754">
          <w:delInstrText xml:space="preserve"> REF _Ref40449396 \h </w:delInstrText>
        </w:r>
        <w:r w:rsidR="00AA5368" w:rsidRPr="00D864B0" w:rsidDel="00AB4754">
          <w:delInstrText xml:space="preserve"> \* MERGEFORMAT </w:delInstrText>
        </w:r>
        <w:r w:rsidRPr="00D864B0" w:rsidDel="00AB4754">
          <w:fldChar w:fldCharType="separate"/>
        </w:r>
        <w:r w:rsidRPr="00D864B0" w:rsidDel="00AB4754">
          <w:delText xml:space="preserve">Figure </w:delText>
        </w:r>
        <w:r w:rsidRPr="00D864B0" w:rsidDel="00AB4754">
          <w:rPr>
            <w:noProof/>
          </w:rPr>
          <w:delText>7</w:delText>
        </w:r>
        <w:r w:rsidRPr="00D864B0" w:rsidDel="00AB4754">
          <w:fldChar w:fldCharType="end"/>
        </w:r>
      </w:del>
      <w:ins w:id="3963" w:author="Author">
        <w:r w:rsidR="00AB4754">
          <w:t>Fig 6</w:t>
        </w:r>
      </w:ins>
      <w:r w:rsidRPr="00D864B0">
        <w:t xml:space="preserve">) identifies as relevant the same variables we already included in our linear models: the share of researchers in the workforce, GPD per capita in purchasing parity units, </w:t>
      </w:r>
      <w:r w:rsidR="00222084" w:rsidRPr="00D864B0">
        <w:t xml:space="preserve">and </w:t>
      </w:r>
      <w:r w:rsidRPr="00D864B0">
        <w:t>R&amp;D investment. In addition</w:t>
      </w:r>
      <w:r w:rsidR="006659A5" w:rsidRPr="00D864B0">
        <w:t>,</w:t>
      </w:r>
      <w:r w:rsidRPr="00D864B0">
        <w:t xml:space="preserve"> the share of library using </w:t>
      </w:r>
      <w:r w:rsidR="004F61B2" w:rsidRPr="00D864B0">
        <w:t xml:space="preserve">and book reading </w:t>
      </w:r>
      <w:r w:rsidRPr="00D864B0">
        <w:t>population</w:t>
      </w:r>
      <w:r w:rsidR="004F61B2" w:rsidRPr="00D864B0">
        <w:t xml:space="preserve">s </w:t>
      </w:r>
      <w:r w:rsidR="006659A5" w:rsidRPr="00D864B0">
        <w:t xml:space="preserve">from among the EUROBAROMATER variables are </w:t>
      </w:r>
      <w:r w:rsidR="004F61B2" w:rsidRPr="00D864B0">
        <w:t>also somewhat relevant.</w:t>
      </w:r>
      <w:r w:rsidRPr="00D864B0">
        <w:t xml:space="preserve"> </w:t>
      </w:r>
    </w:p>
    <w:p w14:paraId="2EE805A9" w14:textId="25F02F33" w:rsidR="00AB4754" w:rsidRDefault="00AB4754" w:rsidP="00927D97">
      <w:pPr>
        <w:jc w:val="both"/>
        <w:rPr>
          <w:ins w:id="3964" w:author="Author"/>
        </w:rPr>
      </w:pPr>
    </w:p>
    <w:p w14:paraId="29E7A46A" w14:textId="77777777" w:rsidR="00AB4754" w:rsidRPr="00D864B0" w:rsidRDefault="00AB4754" w:rsidP="00AB4754">
      <w:pPr>
        <w:pStyle w:val="Caption"/>
        <w:rPr>
          <w:ins w:id="3965" w:author="Author"/>
          <w:szCs w:val="22"/>
        </w:rPr>
      </w:pPr>
      <w:ins w:id="3966" w:author="Author">
        <w:r w:rsidRPr="00D864B0">
          <w:rPr>
            <w:szCs w:val="22"/>
          </w:rPr>
          <w:t xml:space="preserve">Fig </w:t>
        </w:r>
        <w:r w:rsidRPr="00D864B0">
          <w:rPr>
            <w:szCs w:val="22"/>
          </w:rPr>
          <w:fldChar w:fldCharType="begin"/>
        </w:r>
        <w:r w:rsidRPr="00D864B0">
          <w:rPr>
            <w:szCs w:val="22"/>
          </w:rPr>
          <w:instrText xml:space="preserve"> SEQ Figure \* ARABIC </w:instrText>
        </w:r>
        <w:r w:rsidRPr="00D864B0">
          <w:rPr>
            <w:szCs w:val="22"/>
          </w:rPr>
          <w:fldChar w:fldCharType="separate"/>
        </w:r>
        <w:r w:rsidRPr="00D864B0">
          <w:rPr>
            <w:noProof/>
            <w:szCs w:val="22"/>
          </w:rPr>
          <w:t>6</w:t>
        </w:r>
        <w:r w:rsidRPr="00D864B0">
          <w:rPr>
            <w:noProof/>
            <w:szCs w:val="22"/>
          </w:rPr>
          <w:fldChar w:fldCharType="end"/>
        </w:r>
        <w:r w:rsidRPr="00D864B0">
          <w:rPr>
            <w:szCs w:val="22"/>
          </w:rPr>
          <w:t>: Random Forest feature importance of EUROSTAT+EUROBAROMETER. (DV: count per capita, number of runs: 100)</w:t>
        </w:r>
      </w:ins>
    </w:p>
    <w:p w14:paraId="0A4F83CF" w14:textId="77777777" w:rsidR="00AB4754" w:rsidRPr="00D864B0" w:rsidRDefault="00AB4754" w:rsidP="00927D97">
      <w:pPr>
        <w:jc w:val="both"/>
      </w:pPr>
    </w:p>
    <w:p w14:paraId="6BD17ABE" w14:textId="6E54D015" w:rsidR="006659A5" w:rsidRDefault="007C0DC1" w:rsidP="00927D97">
      <w:pPr>
        <w:jc w:val="both"/>
        <w:rPr>
          <w:ins w:id="3967" w:author="Author"/>
        </w:rPr>
      </w:pPr>
      <w:r w:rsidRPr="00D864B0">
        <w:t xml:space="preserve">Subsequently, we have included the newly identified EUROBAROMETER variables into the </w:t>
      </w:r>
      <w:proofErr w:type="spellStart"/>
      <w:r w:rsidR="006659A5" w:rsidRPr="00D864B0">
        <w:t>Q</w:t>
      </w:r>
      <w:r w:rsidRPr="00D864B0">
        <w:t>uasi</w:t>
      </w:r>
      <w:r w:rsidR="006659A5" w:rsidRPr="00D864B0">
        <w:t>P</w:t>
      </w:r>
      <w:r w:rsidRPr="00D864B0">
        <w:t>oission</w:t>
      </w:r>
      <w:proofErr w:type="spellEnd"/>
      <w:r w:rsidRPr="00D864B0">
        <w:t xml:space="preserve"> </w:t>
      </w:r>
      <w:r w:rsidR="006659A5" w:rsidRPr="00D864B0">
        <w:t xml:space="preserve">regression </w:t>
      </w:r>
      <w:r w:rsidRPr="00D864B0">
        <w:t>models, with the per capita, per researcher and raw count as dependent variables</w:t>
      </w:r>
      <w:r w:rsidR="006659A5" w:rsidRPr="00D864B0">
        <w:t>.</w:t>
      </w:r>
      <w:ins w:id="3968" w:author="Author">
        <w:r w:rsidR="0001245A">
          <w:t xml:space="preserve"> Table 10 contains the results of these models.</w:t>
        </w:r>
      </w:ins>
    </w:p>
    <w:p w14:paraId="78F49161" w14:textId="77777777" w:rsidR="004013FE" w:rsidRPr="004013FE" w:rsidRDefault="004013FE" w:rsidP="004013FE">
      <w:pPr>
        <w:pStyle w:val="Caption"/>
        <w:rPr>
          <w:moveTo w:id="3969" w:author="Author"/>
          <w:szCs w:val="22"/>
          <w:rPrChange w:id="3970" w:author="Author">
            <w:rPr>
              <w:moveTo w:id="3971" w:author="Author"/>
              <w:sz w:val="24"/>
              <w:szCs w:val="24"/>
            </w:rPr>
          </w:rPrChange>
        </w:rPr>
      </w:pPr>
      <w:moveToRangeStart w:id="3972" w:author="Author" w:name="move49773646"/>
      <w:moveTo w:id="3973" w:author="Author">
        <w:r w:rsidRPr="004013FE">
          <w:rPr>
            <w:szCs w:val="22"/>
          </w:rPr>
          <w:t xml:space="preserve">Table </w:t>
        </w:r>
        <w:r w:rsidRPr="0068187B">
          <w:rPr>
            <w:szCs w:val="22"/>
          </w:rPr>
          <w:fldChar w:fldCharType="begin"/>
        </w:r>
        <w:r w:rsidRPr="004013FE">
          <w:rPr>
            <w:szCs w:val="22"/>
            <w:rPrChange w:id="3974" w:author="Author">
              <w:rPr/>
            </w:rPrChange>
          </w:rPr>
          <w:instrText xml:space="preserve"> SEQ Table \* ARABIC </w:instrText>
        </w:r>
        <w:r w:rsidRPr="0068187B">
          <w:rPr>
            <w:szCs w:val="22"/>
            <w:rPrChange w:id="3975" w:author="Author">
              <w:rPr>
                <w:noProof/>
                <w:szCs w:val="22"/>
              </w:rPr>
            </w:rPrChange>
          </w:rPr>
          <w:fldChar w:fldCharType="separate"/>
        </w:r>
        <w:r w:rsidRPr="0068187B">
          <w:rPr>
            <w:noProof/>
            <w:szCs w:val="22"/>
          </w:rPr>
          <w:t>10</w:t>
        </w:r>
        <w:r w:rsidRPr="0068187B">
          <w:rPr>
            <w:noProof/>
            <w:szCs w:val="22"/>
          </w:rPr>
          <w:fldChar w:fldCharType="end"/>
        </w:r>
        <w:r w:rsidRPr="0068187B">
          <w:rPr>
            <w:szCs w:val="22"/>
          </w:rPr>
          <w:t>: European models IV: Eurobarometer variables (DVs: download per capita, download per researcher)</w:t>
        </w:r>
      </w:moveTo>
    </w:p>
    <w:moveToRangeEnd w:id="3972"/>
    <w:tbl>
      <w:tblPr>
        <w:tblStyle w:val="TableGridLight"/>
        <w:tblW w:w="5000" w:type="pct"/>
        <w:tblLook w:val="0420" w:firstRow="1" w:lastRow="0" w:firstColumn="0" w:lastColumn="0" w:noHBand="0" w:noVBand="1"/>
        <w:tblPrChange w:id="3976" w:author="Author">
          <w:tblPr>
            <w:tblW w:w="5000" w:type="pct"/>
            <w:jc w:val="center"/>
            <w:tblLook w:val="0420" w:firstRow="1" w:lastRow="0" w:firstColumn="0" w:lastColumn="0" w:noHBand="0" w:noVBand="1"/>
          </w:tblPr>
        </w:tblPrChange>
      </w:tblPr>
      <w:tblGrid>
        <w:gridCol w:w="2759"/>
        <w:gridCol w:w="2197"/>
        <w:gridCol w:w="2197"/>
        <w:gridCol w:w="2197"/>
        <w:tblGridChange w:id="3977">
          <w:tblGrid>
            <w:gridCol w:w="2760"/>
            <w:gridCol w:w="1560"/>
            <w:gridCol w:w="640"/>
            <w:gridCol w:w="2200"/>
            <w:gridCol w:w="2200"/>
          </w:tblGrid>
        </w:tblGridChange>
      </w:tblGrid>
      <w:tr w:rsidR="000168EE" w:rsidRPr="00FD222F" w14:paraId="0FCE370C" w14:textId="77777777" w:rsidTr="00667F7A">
        <w:trPr>
          <w:ins w:id="3978" w:author="Author"/>
          <w:trPrChange w:id="3979" w:author="Author">
            <w:trPr>
              <w:cantSplit/>
              <w:jc w:val="center"/>
            </w:trPr>
          </w:trPrChange>
        </w:trPr>
        <w:tc>
          <w:tcPr>
            <w:tcW w:w="1475" w:type="pct"/>
            <w:tcPrChange w:id="3980" w:author="Author">
              <w:tcPr>
                <w:tcW w:w="1475" w:type="pct"/>
                <w:tcBorders>
                  <w:top w:val="single" w:sz="6" w:space="0" w:color="000000"/>
                </w:tcBorders>
                <w:shd w:val="clear" w:color="auto" w:fill="FFFFFF"/>
                <w:tcMar>
                  <w:top w:w="0" w:type="dxa"/>
                  <w:left w:w="0" w:type="dxa"/>
                  <w:bottom w:w="0" w:type="dxa"/>
                  <w:right w:w="0" w:type="dxa"/>
                </w:tcMar>
              </w:tcPr>
            </w:tcPrChange>
          </w:tcPr>
          <w:p w14:paraId="5E9A8C43" w14:textId="77777777" w:rsidR="00D02E36" w:rsidRPr="0068187B" w:rsidRDefault="00D02E36">
            <w:pPr>
              <w:ind w:left="80" w:right="80"/>
              <w:contextualSpacing/>
              <w:jc w:val="center"/>
              <w:rPr>
                <w:ins w:id="3981" w:author="Author"/>
                <w:rFonts w:cstheme="minorHAnsi"/>
              </w:rPr>
              <w:pPrChange w:id="3982" w:author="Author">
                <w:pPr>
                  <w:spacing w:before="80" w:after="80"/>
                  <w:ind w:left="80" w:right="80"/>
                  <w:jc w:val="center"/>
                </w:pPr>
              </w:pPrChange>
            </w:pPr>
          </w:p>
        </w:tc>
        <w:tc>
          <w:tcPr>
            <w:tcW w:w="1175" w:type="pct"/>
            <w:tcPrChange w:id="3983" w:author="Author">
              <w:tcPr>
                <w:tcW w:w="1175" w:type="pct"/>
                <w:gridSpan w:val="2"/>
                <w:tcBorders>
                  <w:top w:val="single" w:sz="6" w:space="0" w:color="000000"/>
                  <w:bottom w:val="single" w:sz="3" w:space="0" w:color="000000"/>
                </w:tcBorders>
                <w:shd w:val="clear" w:color="auto" w:fill="FFFFFF"/>
                <w:tcMar>
                  <w:top w:w="0" w:type="dxa"/>
                  <w:left w:w="0" w:type="dxa"/>
                  <w:bottom w:w="0" w:type="dxa"/>
                  <w:right w:w="0" w:type="dxa"/>
                </w:tcMar>
              </w:tcPr>
            </w:tcPrChange>
          </w:tcPr>
          <w:p w14:paraId="22492B6E" w14:textId="77777777" w:rsidR="00D02E36" w:rsidRDefault="00D02E36" w:rsidP="00FD222F">
            <w:pPr>
              <w:ind w:left="80" w:right="80"/>
              <w:contextualSpacing/>
              <w:jc w:val="center"/>
              <w:rPr>
                <w:ins w:id="3984" w:author="Author"/>
                <w:rFonts w:eastAsia="Arial" w:cstheme="minorHAnsi"/>
                <w:color w:val="111111"/>
              </w:rPr>
            </w:pPr>
            <w:ins w:id="3985" w:author="Author">
              <w:r w:rsidRPr="00FD222F">
                <w:rPr>
                  <w:rFonts w:eastAsia="Arial" w:cstheme="minorHAnsi"/>
                  <w:color w:val="111111"/>
                  <w:rPrChange w:id="3986" w:author="Author">
                    <w:rPr>
                      <w:rFonts w:ascii="Arial" w:eastAsia="Arial" w:hAnsi="Arial" w:cs="Arial"/>
                      <w:color w:val="111111"/>
                    </w:rPr>
                  </w:rPrChange>
                </w:rPr>
                <w:t>Model 1</w:t>
              </w:r>
              <w:r>
                <w:rPr>
                  <w:rFonts w:eastAsia="Arial" w:cstheme="minorHAnsi"/>
                  <w:color w:val="111111"/>
                </w:rPr>
                <w:t>6</w:t>
              </w:r>
            </w:ins>
          </w:p>
          <w:p w14:paraId="6A03C413" w14:textId="06670B70" w:rsidR="00D02E36" w:rsidRPr="0068187B" w:rsidRDefault="00D02E36">
            <w:pPr>
              <w:ind w:left="80" w:right="80"/>
              <w:contextualSpacing/>
              <w:jc w:val="center"/>
              <w:rPr>
                <w:ins w:id="3987" w:author="Author"/>
                <w:rFonts w:cstheme="minorHAnsi"/>
              </w:rPr>
              <w:pPrChange w:id="3988" w:author="Author">
                <w:pPr>
                  <w:spacing w:before="80" w:after="80"/>
                  <w:ind w:left="80" w:right="80"/>
                  <w:jc w:val="center"/>
                </w:pPr>
              </w:pPrChange>
            </w:pPr>
            <w:proofErr w:type="spellStart"/>
            <w:proofErr w:type="gramStart"/>
            <w:ins w:id="3989" w:author="Author">
              <w:r w:rsidRPr="00FD222F">
                <w:rPr>
                  <w:rFonts w:eastAsia="Arial" w:cstheme="minorHAnsi"/>
                  <w:color w:val="111111"/>
                  <w:rPrChange w:id="3990" w:author="Author">
                    <w:rPr>
                      <w:rFonts w:ascii="Arial" w:eastAsia="Arial" w:hAnsi="Arial" w:cs="Arial"/>
                      <w:color w:val="111111"/>
                    </w:rPr>
                  </w:rPrChange>
                </w:rPr>
                <w:t>DV:count</w:t>
              </w:r>
              <w:proofErr w:type="spellEnd"/>
              <w:proofErr w:type="gramEnd"/>
              <w:r w:rsidRPr="00FD222F">
                <w:rPr>
                  <w:rFonts w:eastAsia="Arial" w:cstheme="minorHAnsi"/>
                  <w:color w:val="111111"/>
                  <w:rPrChange w:id="3991" w:author="Author">
                    <w:rPr>
                      <w:rFonts w:ascii="Arial" w:eastAsia="Arial" w:hAnsi="Arial" w:cs="Arial"/>
                      <w:color w:val="111111"/>
                    </w:rPr>
                  </w:rPrChange>
                </w:rPr>
                <w:t xml:space="preserve"> per capita</w:t>
              </w:r>
            </w:ins>
          </w:p>
        </w:tc>
        <w:tc>
          <w:tcPr>
            <w:tcW w:w="1175" w:type="pct"/>
            <w:tcPrChange w:id="3992"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5EB0AEBA" w14:textId="77777777" w:rsidR="00D02E36" w:rsidRDefault="00D02E36" w:rsidP="00FD222F">
            <w:pPr>
              <w:ind w:left="80" w:right="80"/>
              <w:contextualSpacing/>
              <w:jc w:val="center"/>
              <w:rPr>
                <w:ins w:id="3993" w:author="Author"/>
                <w:rFonts w:eastAsia="Arial" w:cstheme="minorHAnsi"/>
                <w:color w:val="111111"/>
              </w:rPr>
            </w:pPr>
            <w:ins w:id="3994" w:author="Author">
              <w:r w:rsidRPr="00FD222F">
                <w:rPr>
                  <w:rFonts w:eastAsia="Arial" w:cstheme="minorHAnsi"/>
                  <w:color w:val="111111"/>
                  <w:rPrChange w:id="3995"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3996" w:author="Author">
                    <w:rPr>
                      <w:rFonts w:ascii="Arial" w:eastAsia="Arial" w:hAnsi="Arial" w:cs="Arial"/>
                      <w:color w:val="111111"/>
                    </w:rPr>
                  </w:rPrChange>
                </w:rPr>
                <w:t xml:space="preserve">a </w:t>
              </w:r>
            </w:ins>
          </w:p>
          <w:p w14:paraId="2D85EFA9" w14:textId="5909BD1C" w:rsidR="00D02E36" w:rsidRPr="0068187B" w:rsidRDefault="00D02E36">
            <w:pPr>
              <w:ind w:left="80" w:right="80"/>
              <w:contextualSpacing/>
              <w:jc w:val="center"/>
              <w:rPr>
                <w:ins w:id="3997" w:author="Author"/>
                <w:rFonts w:cstheme="minorHAnsi"/>
              </w:rPr>
              <w:pPrChange w:id="3998" w:author="Author">
                <w:pPr>
                  <w:spacing w:before="80" w:after="80"/>
                  <w:ind w:left="80" w:right="80"/>
                  <w:jc w:val="center"/>
                </w:pPr>
              </w:pPrChange>
            </w:pPr>
            <w:proofErr w:type="spellStart"/>
            <w:proofErr w:type="gramStart"/>
            <w:ins w:id="3999" w:author="Author">
              <w:r w:rsidRPr="00FD222F">
                <w:rPr>
                  <w:rFonts w:eastAsia="Arial" w:cstheme="minorHAnsi"/>
                  <w:color w:val="111111"/>
                  <w:rPrChange w:id="4000" w:author="Author">
                    <w:rPr>
                      <w:rFonts w:ascii="Arial" w:eastAsia="Arial" w:hAnsi="Arial" w:cs="Arial"/>
                      <w:color w:val="111111"/>
                    </w:rPr>
                  </w:rPrChange>
                </w:rPr>
                <w:t>DV:count</w:t>
              </w:r>
              <w:proofErr w:type="spellEnd"/>
              <w:proofErr w:type="gramEnd"/>
              <w:r w:rsidRPr="00FD222F">
                <w:rPr>
                  <w:rFonts w:eastAsia="Arial" w:cstheme="minorHAnsi"/>
                  <w:color w:val="111111"/>
                  <w:rPrChange w:id="4001" w:author="Author">
                    <w:rPr>
                      <w:rFonts w:ascii="Arial" w:eastAsia="Arial" w:hAnsi="Arial" w:cs="Arial"/>
                      <w:color w:val="111111"/>
                    </w:rPr>
                  </w:rPrChange>
                </w:rPr>
                <w:t xml:space="preserve"> per researcher</w:t>
              </w:r>
            </w:ins>
          </w:p>
        </w:tc>
        <w:tc>
          <w:tcPr>
            <w:tcW w:w="1175" w:type="pct"/>
            <w:tcPrChange w:id="4002" w:author="Author">
              <w:tcPr>
                <w:tcW w:w="1175" w:type="pct"/>
                <w:tcBorders>
                  <w:top w:val="single" w:sz="6" w:space="0" w:color="000000"/>
                  <w:bottom w:val="single" w:sz="3" w:space="0" w:color="000000"/>
                </w:tcBorders>
                <w:shd w:val="clear" w:color="auto" w:fill="FFFFFF"/>
                <w:tcMar>
                  <w:top w:w="0" w:type="dxa"/>
                  <w:left w:w="0" w:type="dxa"/>
                  <w:bottom w:w="0" w:type="dxa"/>
                  <w:right w:w="0" w:type="dxa"/>
                </w:tcMar>
              </w:tcPr>
            </w:tcPrChange>
          </w:tcPr>
          <w:p w14:paraId="1655C635" w14:textId="77777777" w:rsidR="00D02E36" w:rsidRDefault="00D02E36" w:rsidP="00FD222F">
            <w:pPr>
              <w:ind w:left="80" w:right="80"/>
              <w:contextualSpacing/>
              <w:jc w:val="center"/>
              <w:rPr>
                <w:ins w:id="4003" w:author="Author"/>
                <w:rFonts w:eastAsia="Arial" w:cstheme="minorHAnsi"/>
                <w:color w:val="111111"/>
              </w:rPr>
            </w:pPr>
            <w:ins w:id="4004" w:author="Author">
              <w:r w:rsidRPr="00FD222F">
                <w:rPr>
                  <w:rFonts w:eastAsia="Arial" w:cstheme="minorHAnsi"/>
                  <w:color w:val="111111"/>
                  <w:rPrChange w:id="4005" w:author="Author">
                    <w:rPr>
                      <w:rFonts w:ascii="Arial" w:eastAsia="Arial" w:hAnsi="Arial" w:cs="Arial"/>
                      <w:color w:val="111111"/>
                    </w:rPr>
                  </w:rPrChange>
                </w:rPr>
                <w:t xml:space="preserve">Model </w:t>
              </w:r>
              <w:r>
                <w:rPr>
                  <w:rFonts w:eastAsia="Arial" w:cstheme="minorHAnsi"/>
                  <w:color w:val="111111"/>
                </w:rPr>
                <w:t>17</w:t>
              </w:r>
              <w:r w:rsidRPr="00FD222F">
                <w:rPr>
                  <w:rFonts w:eastAsia="Arial" w:cstheme="minorHAnsi"/>
                  <w:color w:val="111111"/>
                  <w:rPrChange w:id="4006" w:author="Author">
                    <w:rPr>
                      <w:rFonts w:ascii="Arial" w:eastAsia="Arial" w:hAnsi="Arial" w:cs="Arial"/>
                      <w:color w:val="111111"/>
                    </w:rPr>
                  </w:rPrChange>
                </w:rPr>
                <w:t xml:space="preserve">b </w:t>
              </w:r>
            </w:ins>
          </w:p>
          <w:p w14:paraId="0647E94F" w14:textId="177AB706" w:rsidR="00D02E36" w:rsidRPr="0068187B" w:rsidRDefault="00D02E36">
            <w:pPr>
              <w:ind w:left="80" w:right="80"/>
              <w:contextualSpacing/>
              <w:jc w:val="center"/>
              <w:rPr>
                <w:ins w:id="4007" w:author="Author"/>
                <w:rFonts w:cstheme="minorHAnsi"/>
              </w:rPr>
              <w:pPrChange w:id="4008" w:author="Author">
                <w:pPr>
                  <w:spacing w:before="80" w:after="80"/>
                  <w:ind w:left="80" w:right="80"/>
                  <w:jc w:val="center"/>
                </w:pPr>
              </w:pPrChange>
            </w:pPr>
            <w:proofErr w:type="spellStart"/>
            <w:proofErr w:type="gramStart"/>
            <w:ins w:id="4009" w:author="Author">
              <w:r w:rsidRPr="00FD222F">
                <w:rPr>
                  <w:rFonts w:eastAsia="Arial" w:cstheme="minorHAnsi"/>
                  <w:color w:val="111111"/>
                  <w:rPrChange w:id="4010" w:author="Author">
                    <w:rPr>
                      <w:rFonts w:ascii="Arial" w:eastAsia="Arial" w:hAnsi="Arial" w:cs="Arial"/>
                      <w:color w:val="111111"/>
                    </w:rPr>
                  </w:rPrChange>
                </w:rPr>
                <w:t>DV:count</w:t>
              </w:r>
              <w:proofErr w:type="spellEnd"/>
              <w:proofErr w:type="gramEnd"/>
              <w:r w:rsidRPr="00FD222F">
                <w:rPr>
                  <w:rFonts w:eastAsia="Arial" w:cstheme="minorHAnsi"/>
                  <w:color w:val="111111"/>
                  <w:rPrChange w:id="4011" w:author="Author">
                    <w:rPr>
                      <w:rFonts w:ascii="Arial" w:eastAsia="Arial" w:hAnsi="Arial" w:cs="Arial"/>
                      <w:color w:val="111111"/>
                    </w:rPr>
                  </w:rPrChange>
                </w:rPr>
                <w:t xml:space="preserve"> per researcher</w:t>
              </w:r>
            </w:ins>
          </w:p>
        </w:tc>
      </w:tr>
      <w:tr w:rsidR="00D02E36" w:rsidRPr="00FD222F" w14:paraId="75F6F29F" w14:textId="77777777" w:rsidTr="00667F7A">
        <w:trPr>
          <w:ins w:id="4012" w:author="Author"/>
          <w:trPrChange w:id="4013" w:author="Author">
            <w:trPr>
              <w:cantSplit/>
              <w:jc w:val="center"/>
            </w:trPr>
          </w:trPrChange>
        </w:trPr>
        <w:tc>
          <w:tcPr>
            <w:tcW w:w="1475" w:type="pct"/>
            <w:vMerge w:val="restart"/>
            <w:tcPrChange w:id="4014" w:author="Author">
              <w:tcPr>
                <w:tcW w:w="1475" w:type="pct"/>
                <w:vMerge w:val="restart"/>
                <w:shd w:val="clear" w:color="auto" w:fill="FFFFFF"/>
                <w:tcMar>
                  <w:top w:w="0" w:type="dxa"/>
                  <w:left w:w="0" w:type="dxa"/>
                  <w:bottom w:w="0" w:type="dxa"/>
                  <w:right w:w="0" w:type="dxa"/>
                </w:tcMar>
              </w:tcPr>
            </w:tcPrChange>
          </w:tcPr>
          <w:p w14:paraId="75227570" w14:textId="77777777" w:rsidR="00D02E36" w:rsidRPr="0068187B" w:rsidRDefault="00D02E36">
            <w:pPr>
              <w:ind w:left="80" w:right="80"/>
              <w:contextualSpacing/>
              <w:rPr>
                <w:ins w:id="4015" w:author="Author"/>
                <w:rFonts w:cstheme="minorHAnsi"/>
              </w:rPr>
              <w:pPrChange w:id="4016" w:author="Author">
                <w:pPr>
                  <w:spacing w:before="80" w:after="80"/>
                  <w:ind w:left="80" w:right="80"/>
                </w:pPr>
              </w:pPrChange>
            </w:pPr>
            <w:ins w:id="4017" w:author="Author">
              <w:r w:rsidRPr="00FD222F">
                <w:rPr>
                  <w:rFonts w:eastAsia="Arial" w:cstheme="minorHAnsi"/>
                  <w:color w:val="111111"/>
                  <w:rPrChange w:id="4018" w:author="Author">
                    <w:rPr>
                      <w:rFonts w:ascii="Arial" w:eastAsia="Arial" w:hAnsi="Arial" w:cs="Arial"/>
                      <w:color w:val="111111"/>
                    </w:rPr>
                  </w:rPrChange>
                </w:rPr>
                <w:t>(Intercept)</w:t>
              </w:r>
            </w:ins>
          </w:p>
        </w:tc>
        <w:tc>
          <w:tcPr>
            <w:tcW w:w="1175" w:type="pct"/>
            <w:tcPrChange w:id="4019" w:author="Author">
              <w:tcPr>
                <w:tcW w:w="1175" w:type="pct"/>
                <w:gridSpan w:val="2"/>
                <w:shd w:val="clear" w:color="auto" w:fill="FFFFFF"/>
                <w:tcMar>
                  <w:top w:w="0" w:type="dxa"/>
                  <w:left w:w="0" w:type="dxa"/>
                  <w:bottom w:w="0" w:type="dxa"/>
                  <w:right w:w="0" w:type="dxa"/>
                </w:tcMar>
              </w:tcPr>
            </w:tcPrChange>
          </w:tcPr>
          <w:p w14:paraId="46003EBA" w14:textId="77777777" w:rsidR="00D02E36" w:rsidRPr="0068187B" w:rsidRDefault="00D02E36">
            <w:pPr>
              <w:ind w:left="80" w:right="80"/>
              <w:contextualSpacing/>
              <w:jc w:val="right"/>
              <w:rPr>
                <w:ins w:id="4020" w:author="Author"/>
                <w:rFonts w:cstheme="minorHAnsi"/>
              </w:rPr>
              <w:pPrChange w:id="4021" w:author="Author">
                <w:pPr>
                  <w:spacing w:before="80" w:after="80"/>
                  <w:ind w:left="80" w:right="80"/>
                  <w:jc w:val="right"/>
                </w:pPr>
              </w:pPrChange>
            </w:pPr>
            <w:ins w:id="4022" w:author="Author">
              <w:r w:rsidRPr="00FD222F">
                <w:rPr>
                  <w:rFonts w:eastAsia="Arial" w:cstheme="minorHAnsi"/>
                  <w:color w:val="111111"/>
                  <w:rPrChange w:id="4023" w:author="Author">
                    <w:rPr>
                      <w:rFonts w:ascii="Arial" w:eastAsia="Arial" w:hAnsi="Arial" w:cs="Arial"/>
                      <w:color w:val="111111"/>
                    </w:rPr>
                  </w:rPrChange>
                </w:rPr>
                <w:t>6.204 ***</w:t>
              </w:r>
            </w:ins>
          </w:p>
        </w:tc>
        <w:tc>
          <w:tcPr>
            <w:tcW w:w="1175" w:type="pct"/>
            <w:tcPrChange w:id="4024" w:author="Author">
              <w:tcPr>
                <w:tcW w:w="1175" w:type="pct"/>
                <w:shd w:val="clear" w:color="auto" w:fill="FFFFFF"/>
                <w:tcMar>
                  <w:top w:w="0" w:type="dxa"/>
                  <w:left w:w="0" w:type="dxa"/>
                  <w:bottom w:w="0" w:type="dxa"/>
                  <w:right w:w="0" w:type="dxa"/>
                </w:tcMar>
              </w:tcPr>
            </w:tcPrChange>
          </w:tcPr>
          <w:p w14:paraId="127334EC" w14:textId="77777777" w:rsidR="00D02E36" w:rsidRPr="0068187B" w:rsidRDefault="00D02E36">
            <w:pPr>
              <w:ind w:left="80" w:right="80"/>
              <w:contextualSpacing/>
              <w:jc w:val="right"/>
              <w:rPr>
                <w:ins w:id="4025" w:author="Author"/>
                <w:rFonts w:cstheme="minorHAnsi"/>
              </w:rPr>
              <w:pPrChange w:id="4026" w:author="Author">
                <w:pPr>
                  <w:spacing w:before="80" w:after="80"/>
                  <w:ind w:left="80" w:right="80"/>
                  <w:jc w:val="right"/>
                </w:pPr>
              </w:pPrChange>
            </w:pPr>
            <w:ins w:id="4027" w:author="Author">
              <w:r w:rsidRPr="00FD222F">
                <w:rPr>
                  <w:rFonts w:eastAsia="Arial" w:cstheme="minorHAnsi"/>
                  <w:color w:val="111111"/>
                  <w:rPrChange w:id="4028" w:author="Author">
                    <w:rPr>
                      <w:rFonts w:ascii="Arial" w:eastAsia="Arial" w:hAnsi="Arial" w:cs="Arial"/>
                      <w:color w:val="111111"/>
                    </w:rPr>
                  </w:rPrChange>
                </w:rPr>
                <w:t>8.160 ***</w:t>
              </w:r>
            </w:ins>
          </w:p>
        </w:tc>
        <w:tc>
          <w:tcPr>
            <w:tcW w:w="1175" w:type="pct"/>
            <w:tcPrChange w:id="4029" w:author="Author">
              <w:tcPr>
                <w:tcW w:w="1175" w:type="pct"/>
                <w:shd w:val="clear" w:color="auto" w:fill="FFFFFF"/>
                <w:tcMar>
                  <w:top w:w="0" w:type="dxa"/>
                  <w:left w:w="0" w:type="dxa"/>
                  <w:bottom w:w="0" w:type="dxa"/>
                  <w:right w:w="0" w:type="dxa"/>
                </w:tcMar>
              </w:tcPr>
            </w:tcPrChange>
          </w:tcPr>
          <w:p w14:paraId="68C202EB" w14:textId="77777777" w:rsidR="00D02E36" w:rsidRPr="0068187B" w:rsidRDefault="00D02E36">
            <w:pPr>
              <w:ind w:left="80" w:right="80"/>
              <w:contextualSpacing/>
              <w:jc w:val="right"/>
              <w:rPr>
                <w:ins w:id="4030" w:author="Author"/>
                <w:rFonts w:cstheme="minorHAnsi"/>
              </w:rPr>
              <w:pPrChange w:id="4031" w:author="Author">
                <w:pPr>
                  <w:spacing w:before="80" w:after="80"/>
                  <w:ind w:left="80" w:right="80"/>
                  <w:jc w:val="right"/>
                </w:pPr>
              </w:pPrChange>
            </w:pPr>
            <w:ins w:id="4032" w:author="Author">
              <w:r w:rsidRPr="00FD222F">
                <w:rPr>
                  <w:rFonts w:eastAsia="Arial" w:cstheme="minorHAnsi"/>
                  <w:color w:val="111111"/>
                  <w:rPrChange w:id="4033" w:author="Author">
                    <w:rPr>
                      <w:rFonts w:ascii="Arial" w:eastAsia="Arial" w:hAnsi="Arial" w:cs="Arial"/>
                      <w:color w:val="111111"/>
                    </w:rPr>
                  </w:rPrChange>
                </w:rPr>
                <w:t>6.905 ***</w:t>
              </w:r>
            </w:ins>
          </w:p>
        </w:tc>
      </w:tr>
      <w:tr w:rsidR="00D02E36" w:rsidRPr="00FD222F" w14:paraId="66E336C8" w14:textId="77777777" w:rsidTr="00667F7A">
        <w:trPr>
          <w:ins w:id="4034" w:author="Author"/>
          <w:trPrChange w:id="4035" w:author="Author">
            <w:trPr>
              <w:cantSplit/>
              <w:jc w:val="center"/>
            </w:trPr>
          </w:trPrChange>
        </w:trPr>
        <w:tc>
          <w:tcPr>
            <w:tcW w:w="1475" w:type="pct"/>
            <w:vMerge/>
            <w:tcPrChange w:id="4036" w:author="Author">
              <w:tcPr>
                <w:tcW w:w="1475" w:type="pct"/>
                <w:vMerge/>
                <w:shd w:val="clear" w:color="auto" w:fill="FFFFFF"/>
                <w:tcMar>
                  <w:top w:w="0" w:type="dxa"/>
                  <w:left w:w="0" w:type="dxa"/>
                  <w:bottom w:w="0" w:type="dxa"/>
                  <w:right w:w="0" w:type="dxa"/>
                </w:tcMar>
              </w:tcPr>
            </w:tcPrChange>
          </w:tcPr>
          <w:p w14:paraId="1DC6A444" w14:textId="77777777" w:rsidR="00D02E36" w:rsidRPr="00FD222F" w:rsidRDefault="00D02E36">
            <w:pPr>
              <w:ind w:left="80" w:right="80"/>
              <w:contextualSpacing/>
              <w:rPr>
                <w:ins w:id="4037" w:author="Author"/>
                <w:rFonts w:cstheme="minorHAnsi"/>
                <w:rPrChange w:id="4038" w:author="Author">
                  <w:rPr>
                    <w:ins w:id="4039" w:author="Author"/>
                  </w:rPr>
                </w:rPrChange>
              </w:rPr>
              <w:pPrChange w:id="4040" w:author="Author">
                <w:pPr>
                  <w:spacing w:before="80" w:after="80"/>
                  <w:ind w:left="80" w:right="80"/>
                </w:pPr>
              </w:pPrChange>
            </w:pPr>
          </w:p>
        </w:tc>
        <w:tc>
          <w:tcPr>
            <w:tcW w:w="1175" w:type="pct"/>
            <w:tcPrChange w:id="4041" w:author="Author">
              <w:tcPr>
                <w:tcW w:w="1175" w:type="pct"/>
                <w:gridSpan w:val="2"/>
                <w:shd w:val="clear" w:color="auto" w:fill="FFFFFF"/>
                <w:tcMar>
                  <w:top w:w="0" w:type="dxa"/>
                  <w:left w:w="0" w:type="dxa"/>
                  <w:bottom w:w="0" w:type="dxa"/>
                  <w:right w:w="0" w:type="dxa"/>
                </w:tcMar>
              </w:tcPr>
            </w:tcPrChange>
          </w:tcPr>
          <w:p w14:paraId="68988AC2" w14:textId="77777777" w:rsidR="00D02E36" w:rsidRPr="0068187B" w:rsidRDefault="00D02E36">
            <w:pPr>
              <w:ind w:left="80" w:right="80"/>
              <w:contextualSpacing/>
              <w:jc w:val="right"/>
              <w:rPr>
                <w:ins w:id="4042" w:author="Author"/>
                <w:rFonts w:cstheme="minorHAnsi"/>
              </w:rPr>
              <w:pPrChange w:id="4043" w:author="Author">
                <w:pPr>
                  <w:spacing w:before="80" w:after="80"/>
                  <w:ind w:left="80" w:right="80"/>
                  <w:jc w:val="right"/>
                </w:pPr>
              </w:pPrChange>
            </w:pPr>
            <w:ins w:id="4044" w:author="Author">
              <w:r w:rsidRPr="00FD222F">
                <w:rPr>
                  <w:rFonts w:eastAsia="Arial" w:cstheme="minorHAnsi"/>
                  <w:color w:val="111111"/>
                  <w:rPrChange w:id="4045" w:author="Author">
                    <w:rPr>
                      <w:rFonts w:ascii="Arial" w:eastAsia="Arial" w:hAnsi="Arial" w:cs="Arial"/>
                      <w:color w:val="111111"/>
                    </w:rPr>
                  </w:rPrChange>
                </w:rPr>
                <w:t xml:space="preserve">(0.843)   </w:t>
              </w:r>
            </w:ins>
          </w:p>
        </w:tc>
        <w:tc>
          <w:tcPr>
            <w:tcW w:w="1175" w:type="pct"/>
            <w:tcPrChange w:id="4046" w:author="Author">
              <w:tcPr>
                <w:tcW w:w="1175" w:type="pct"/>
                <w:shd w:val="clear" w:color="auto" w:fill="FFFFFF"/>
                <w:tcMar>
                  <w:top w:w="0" w:type="dxa"/>
                  <w:left w:w="0" w:type="dxa"/>
                  <w:bottom w:w="0" w:type="dxa"/>
                  <w:right w:w="0" w:type="dxa"/>
                </w:tcMar>
              </w:tcPr>
            </w:tcPrChange>
          </w:tcPr>
          <w:p w14:paraId="3F102E4F" w14:textId="77777777" w:rsidR="00D02E36" w:rsidRPr="0068187B" w:rsidRDefault="00D02E36">
            <w:pPr>
              <w:ind w:left="80" w:right="80"/>
              <w:contextualSpacing/>
              <w:jc w:val="right"/>
              <w:rPr>
                <w:ins w:id="4047" w:author="Author"/>
                <w:rFonts w:cstheme="minorHAnsi"/>
              </w:rPr>
              <w:pPrChange w:id="4048" w:author="Author">
                <w:pPr>
                  <w:spacing w:before="80" w:after="80"/>
                  <w:ind w:left="80" w:right="80"/>
                  <w:jc w:val="right"/>
                </w:pPr>
              </w:pPrChange>
            </w:pPr>
            <w:ins w:id="4049" w:author="Author">
              <w:r w:rsidRPr="00FD222F">
                <w:rPr>
                  <w:rFonts w:eastAsia="Arial" w:cstheme="minorHAnsi"/>
                  <w:color w:val="111111"/>
                  <w:rPrChange w:id="4050" w:author="Author">
                    <w:rPr>
                      <w:rFonts w:ascii="Arial" w:eastAsia="Arial" w:hAnsi="Arial" w:cs="Arial"/>
                      <w:color w:val="111111"/>
                    </w:rPr>
                  </w:rPrChange>
                </w:rPr>
                <w:t xml:space="preserve">(0.813)   </w:t>
              </w:r>
            </w:ins>
          </w:p>
        </w:tc>
        <w:tc>
          <w:tcPr>
            <w:tcW w:w="1175" w:type="pct"/>
            <w:tcPrChange w:id="4051" w:author="Author">
              <w:tcPr>
                <w:tcW w:w="1175" w:type="pct"/>
                <w:shd w:val="clear" w:color="auto" w:fill="FFFFFF"/>
                <w:tcMar>
                  <w:top w:w="0" w:type="dxa"/>
                  <w:left w:w="0" w:type="dxa"/>
                  <w:bottom w:w="0" w:type="dxa"/>
                  <w:right w:w="0" w:type="dxa"/>
                </w:tcMar>
              </w:tcPr>
            </w:tcPrChange>
          </w:tcPr>
          <w:p w14:paraId="6ACD73E0" w14:textId="77777777" w:rsidR="00D02E36" w:rsidRPr="0068187B" w:rsidRDefault="00D02E36">
            <w:pPr>
              <w:ind w:left="80" w:right="80"/>
              <w:contextualSpacing/>
              <w:jc w:val="right"/>
              <w:rPr>
                <w:ins w:id="4052" w:author="Author"/>
                <w:rFonts w:cstheme="minorHAnsi"/>
              </w:rPr>
              <w:pPrChange w:id="4053" w:author="Author">
                <w:pPr>
                  <w:spacing w:before="80" w:after="80"/>
                  <w:ind w:left="80" w:right="80"/>
                  <w:jc w:val="right"/>
                </w:pPr>
              </w:pPrChange>
            </w:pPr>
            <w:ins w:id="4054" w:author="Author">
              <w:r w:rsidRPr="00FD222F">
                <w:rPr>
                  <w:rFonts w:eastAsia="Arial" w:cstheme="minorHAnsi"/>
                  <w:color w:val="111111"/>
                  <w:rPrChange w:id="4055" w:author="Author">
                    <w:rPr>
                      <w:rFonts w:ascii="Arial" w:eastAsia="Arial" w:hAnsi="Arial" w:cs="Arial"/>
                      <w:color w:val="111111"/>
                    </w:rPr>
                  </w:rPrChange>
                </w:rPr>
                <w:t xml:space="preserve">(0.886)   </w:t>
              </w:r>
            </w:ins>
          </w:p>
        </w:tc>
      </w:tr>
      <w:tr w:rsidR="00D02E36" w:rsidRPr="00FD222F" w14:paraId="4F51C737" w14:textId="77777777" w:rsidTr="00667F7A">
        <w:trPr>
          <w:ins w:id="4056" w:author="Author"/>
          <w:trPrChange w:id="4057" w:author="Author">
            <w:trPr>
              <w:cantSplit/>
              <w:jc w:val="center"/>
            </w:trPr>
          </w:trPrChange>
        </w:trPr>
        <w:tc>
          <w:tcPr>
            <w:tcW w:w="1475" w:type="pct"/>
            <w:vMerge w:val="restart"/>
            <w:tcPrChange w:id="4058" w:author="Author">
              <w:tcPr>
                <w:tcW w:w="1475" w:type="pct"/>
                <w:vMerge w:val="restart"/>
                <w:shd w:val="clear" w:color="auto" w:fill="FFFFFF"/>
                <w:tcMar>
                  <w:top w:w="0" w:type="dxa"/>
                  <w:left w:w="0" w:type="dxa"/>
                  <w:bottom w:w="0" w:type="dxa"/>
                  <w:right w:w="0" w:type="dxa"/>
                </w:tcMar>
              </w:tcPr>
            </w:tcPrChange>
          </w:tcPr>
          <w:p w14:paraId="35B991C4" w14:textId="7927A32B" w:rsidR="00D02E36" w:rsidRPr="0068187B" w:rsidRDefault="00FD222F">
            <w:pPr>
              <w:ind w:left="80" w:right="80"/>
              <w:contextualSpacing/>
              <w:rPr>
                <w:ins w:id="4059" w:author="Author"/>
                <w:rFonts w:cstheme="minorHAnsi"/>
              </w:rPr>
              <w:pPrChange w:id="4060" w:author="Author">
                <w:pPr>
                  <w:spacing w:before="80" w:after="80"/>
                  <w:ind w:left="80" w:right="80"/>
                </w:pPr>
              </w:pPrChange>
            </w:pPr>
            <w:proofErr w:type="gramStart"/>
            <w:ins w:id="4061" w:author="Author">
              <w:r w:rsidRPr="00FD222F">
                <w:rPr>
                  <w:rFonts w:eastAsia="Arial" w:cstheme="minorHAnsi"/>
                  <w:color w:val="111111"/>
                </w:rPr>
                <w:t>log(</w:t>
              </w:r>
              <w:proofErr w:type="gramEnd"/>
              <w:r w:rsidRPr="00FD222F">
                <w:rPr>
                  <w:rFonts w:eastAsia="Arial" w:cstheme="minorHAnsi"/>
                  <w:color w:val="111111"/>
                </w:rPr>
                <w:t>GDP purchasing power parity)</w:t>
              </w:r>
            </w:ins>
          </w:p>
        </w:tc>
        <w:tc>
          <w:tcPr>
            <w:tcW w:w="1175" w:type="pct"/>
            <w:tcPrChange w:id="4062" w:author="Author">
              <w:tcPr>
                <w:tcW w:w="1175" w:type="pct"/>
                <w:gridSpan w:val="2"/>
                <w:shd w:val="clear" w:color="auto" w:fill="FFFFFF"/>
                <w:tcMar>
                  <w:top w:w="0" w:type="dxa"/>
                  <w:left w:w="0" w:type="dxa"/>
                  <w:bottom w:w="0" w:type="dxa"/>
                  <w:right w:w="0" w:type="dxa"/>
                </w:tcMar>
              </w:tcPr>
            </w:tcPrChange>
          </w:tcPr>
          <w:p w14:paraId="2B19D064" w14:textId="77777777" w:rsidR="00D02E36" w:rsidRPr="0068187B" w:rsidRDefault="00D02E36">
            <w:pPr>
              <w:ind w:left="80" w:right="80"/>
              <w:contextualSpacing/>
              <w:jc w:val="right"/>
              <w:rPr>
                <w:ins w:id="4063" w:author="Author"/>
                <w:rFonts w:cstheme="minorHAnsi"/>
              </w:rPr>
              <w:pPrChange w:id="4064" w:author="Author">
                <w:pPr>
                  <w:spacing w:before="80" w:after="80"/>
                  <w:ind w:left="80" w:right="80"/>
                  <w:jc w:val="right"/>
                </w:pPr>
              </w:pPrChange>
            </w:pPr>
            <w:ins w:id="4065" w:author="Author">
              <w:r w:rsidRPr="00FD222F">
                <w:rPr>
                  <w:rFonts w:eastAsia="Arial" w:cstheme="minorHAnsi"/>
                  <w:color w:val="111111"/>
                  <w:rPrChange w:id="4066" w:author="Author">
                    <w:rPr>
                      <w:rFonts w:ascii="Arial" w:eastAsia="Arial" w:hAnsi="Arial" w:cs="Arial"/>
                      <w:color w:val="111111"/>
                    </w:rPr>
                  </w:rPrChange>
                </w:rPr>
                <w:t xml:space="preserve">0.261 ** </w:t>
              </w:r>
            </w:ins>
          </w:p>
        </w:tc>
        <w:tc>
          <w:tcPr>
            <w:tcW w:w="1175" w:type="pct"/>
            <w:tcPrChange w:id="4067" w:author="Author">
              <w:tcPr>
                <w:tcW w:w="1175" w:type="pct"/>
                <w:shd w:val="clear" w:color="auto" w:fill="FFFFFF"/>
                <w:tcMar>
                  <w:top w:w="0" w:type="dxa"/>
                  <w:left w:w="0" w:type="dxa"/>
                  <w:bottom w:w="0" w:type="dxa"/>
                  <w:right w:w="0" w:type="dxa"/>
                </w:tcMar>
              </w:tcPr>
            </w:tcPrChange>
          </w:tcPr>
          <w:p w14:paraId="185C4B0C" w14:textId="77777777" w:rsidR="00D02E36" w:rsidRPr="0068187B" w:rsidRDefault="00D02E36">
            <w:pPr>
              <w:ind w:left="80" w:right="80"/>
              <w:contextualSpacing/>
              <w:jc w:val="right"/>
              <w:rPr>
                <w:ins w:id="4068" w:author="Author"/>
                <w:rFonts w:cstheme="minorHAnsi"/>
              </w:rPr>
              <w:pPrChange w:id="4069" w:author="Author">
                <w:pPr>
                  <w:spacing w:before="80" w:after="80"/>
                  <w:ind w:left="80" w:right="80"/>
                  <w:jc w:val="right"/>
                </w:pPr>
              </w:pPrChange>
            </w:pPr>
            <w:ins w:id="4070" w:author="Author">
              <w:r w:rsidRPr="00FD222F">
                <w:rPr>
                  <w:rFonts w:eastAsia="Arial" w:cstheme="minorHAnsi"/>
                  <w:color w:val="111111"/>
                  <w:rPrChange w:id="4071" w:author="Author">
                    <w:rPr>
                      <w:rFonts w:ascii="Arial" w:eastAsia="Arial" w:hAnsi="Arial" w:cs="Arial"/>
                      <w:color w:val="111111"/>
                    </w:rPr>
                  </w:rPrChange>
                </w:rPr>
                <w:t xml:space="preserve">0.006    </w:t>
              </w:r>
            </w:ins>
          </w:p>
        </w:tc>
        <w:tc>
          <w:tcPr>
            <w:tcW w:w="1175" w:type="pct"/>
            <w:tcPrChange w:id="4072" w:author="Author">
              <w:tcPr>
                <w:tcW w:w="1175" w:type="pct"/>
                <w:shd w:val="clear" w:color="auto" w:fill="FFFFFF"/>
                <w:tcMar>
                  <w:top w:w="0" w:type="dxa"/>
                  <w:left w:w="0" w:type="dxa"/>
                  <w:bottom w:w="0" w:type="dxa"/>
                  <w:right w:w="0" w:type="dxa"/>
                </w:tcMar>
              </w:tcPr>
            </w:tcPrChange>
          </w:tcPr>
          <w:p w14:paraId="27B7C01C" w14:textId="77777777" w:rsidR="00D02E36" w:rsidRPr="0068187B" w:rsidRDefault="00D02E36">
            <w:pPr>
              <w:ind w:left="80" w:right="80"/>
              <w:contextualSpacing/>
              <w:jc w:val="right"/>
              <w:rPr>
                <w:ins w:id="4073" w:author="Author"/>
                <w:rFonts w:cstheme="minorHAnsi"/>
              </w:rPr>
              <w:pPrChange w:id="4074" w:author="Author">
                <w:pPr>
                  <w:spacing w:before="80" w:after="80"/>
                  <w:ind w:left="80" w:right="80"/>
                  <w:jc w:val="right"/>
                </w:pPr>
              </w:pPrChange>
            </w:pPr>
            <w:ins w:id="4075" w:author="Author">
              <w:r w:rsidRPr="00FD222F">
                <w:rPr>
                  <w:rFonts w:eastAsia="Arial" w:cstheme="minorHAnsi"/>
                  <w:color w:val="111111"/>
                  <w:rPrChange w:id="4076" w:author="Author">
                    <w:rPr>
                      <w:rFonts w:ascii="Arial" w:eastAsia="Arial" w:hAnsi="Arial" w:cs="Arial"/>
                      <w:color w:val="111111"/>
                    </w:rPr>
                  </w:rPrChange>
                </w:rPr>
                <w:t xml:space="preserve">0.053    </w:t>
              </w:r>
            </w:ins>
          </w:p>
        </w:tc>
      </w:tr>
      <w:tr w:rsidR="00D02E36" w:rsidRPr="00FD222F" w14:paraId="31614DC5" w14:textId="77777777" w:rsidTr="00667F7A">
        <w:trPr>
          <w:ins w:id="4077" w:author="Author"/>
          <w:trPrChange w:id="4078" w:author="Author">
            <w:trPr>
              <w:cantSplit/>
              <w:jc w:val="center"/>
            </w:trPr>
          </w:trPrChange>
        </w:trPr>
        <w:tc>
          <w:tcPr>
            <w:tcW w:w="1475" w:type="pct"/>
            <w:vMerge/>
            <w:tcPrChange w:id="4079" w:author="Author">
              <w:tcPr>
                <w:tcW w:w="1475" w:type="pct"/>
                <w:vMerge/>
                <w:shd w:val="clear" w:color="auto" w:fill="FFFFFF"/>
                <w:tcMar>
                  <w:top w:w="0" w:type="dxa"/>
                  <w:left w:w="0" w:type="dxa"/>
                  <w:bottom w:w="0" w:type="dxa"/>
                  <w:right w:w="0" w:type="dxa"/>
                </w:tcMar>
              </w:tcPr>
            </w:tcPrChange>
          </w:tcPr>
          <w:p w14:paraId="0F54690B" w14:textId="77777777" w:rsidR="00D02E36" w:rsidRPr="00FD222F" w:rsidRDefault="00D02E36">
            <w:pPr>
              <w:ind w:left="80" w:right="80"/>
              <w:contextualSpacing/>
              <w:rPr>
                <w:ins w:id="4080" w:author="Author"/>
                <w:rFonts w:cstheme="minorHAnsi"/>
                <w:rPrChange w:id="4081" w:author="Author">
                  <w:rPr>
                    <w:ins w:id="4082" w:author="Author"/>
                  </w:rPr>
                </w:rPrChange>
              </w:rPr>
              <w:pPrChange w:id="4083" w:author="Author">
                <w:pPr>
                  <w:spacing w:before="80" w:after="80"/>
                  <w:ind w:left="80" w:right="80"/>
                </w:pPr>
              </w:pPrChange>
            </w:pPr>
          </w:p>
        </w:tc>
        <w:tc>
          <w:tcPr>
            <w:tcW w:w="1175" w:type="pct"/>
            <w:tcPrChange w:id="4084" w:author="Author">
              <w:tcPr>
                <w:tcW w:w="1175" w:type="pct"/>
                <w:gridSpan w:val="2"/>
                <w:shd w:val="clear" w:color="auto" w:fill="FFFFFF"/>
                <w:tcMar>
                  <w:top w:w="0" w:type="dxa"/>
                  <w:left w:w="0" w:type="dxa"/>
                  <w:bottom w:w="0" w:type="dxa"/>
                  <w:right w:w="0" w:type="dxa"/>
                </w:tcMar>
              </w:tcPr>
            </w:tcPrChange>
          </w:tcPr>
          <w:p w14:paraId="344E793A" w14:textId="77777777" w:rsidR="00D02E36" w:rsidRPr="0068187B" w:rsidRDefault="00D02E36">
            <w:pPr>
              <w:ind w:left="80" w:right="80"/>
              <w:contextualSpacing/>
              <w:jc w:val="right"/>
              <w:rPr>
                <w:ins w:id="4085" w:author="Author"/>
                <w:rFonts w:cstheme="minorHAnsi"/>
              </w:rPr>
              <w:pPrChange w:id="4086" w:author="Author">
                <w:pPr>
                  <w:spacing w:before="80" w:after="80"/>
                  <w:ind w:left="80" w:right="80"/>
                  <w:jc w:val="right"/>
                </w:pPr>
              </w:pPrChange>
            </w:pPr>
            <w:ins w:id="4087" w:author="Author">
              <w:r w:rsidRPr="00FD222F">
                <w:rPr>
                  <w:rFonts w:eastAsia="Arial" w:cstheme="minorHAnsi"/>
                  <w:color w:val="111111"/>
                  <w:rPrChange w:id="4088" w:author="Author">
                    <w:rPr>
                      <w:rFonts w:ascii="Arial" w:eastAsia="Arial" w:hAnsi="Arial" w:cs="Arial"/>
                      <w:color w:val="111111"/>
                    </w:rPr>
                  </w:rPrChange>
                </w:rPr>
                <w:t xml:space="preserve">(0.080)   </w:t>
              </w:r>
            </w:ins>
          </w:p>
        </w:tc>
        <w:tc>
          <w:tcPr>
            <w:tcW w:w="1175" w:type="pct"/>
            <w:tcPrChange w:id="4089" w:author="Author">
              <w:tcPr>
                <w:tcW w:w="1175" w:type="pct"/>
                <w:shd w:val="clear" w:color="auto" w:fill="FFFFFF"/>
                <w:tcMar>
                  <w:top w:w="0" w:type="dxa"/>
                  <w:left w:w="0" w:type="dxa"/>
                  <w:bottom w:w="0" w:type="dxa"/>
                  <w:right w:w="0" w:type="dxa"/>
                </w:tcMar>
              </w:tcPr>
            </w:tcPrChange>
          </w:tcPr>
          <w:p w14:paraId="418D82AF" w14:textId="77777777" w:rsidR="00D02E36" w:rsidRPr="0068187B" w:rsidRDefault="00D02E36">
            <w:pPr>
              <w:ind w:left="80" w:right="80"/>
              <w:contextualSpacing/>
              <w:jc w:val="right"/>
              <w:rPr>
                <w:ins w:id="4090" w:author="Author"/>
                <w:rFonts w:cstheme="minorHAnsi"/>
              </w:rPr>
              <w:pPrChange w:id="4091" w:author="Author">
                <w:pPr>
                  <w:spacing w:before="80" w:after="80"/>
                  <w:ind w:left="80" w:right="80"/>
                  <w:jc w:val="right"/>
                </w:pPr>
              </w:pPrChange>
            </w:pPr>
            <w:ins w:id="4092" w:author="Author">
              <w:r w:rsidRPr="00FD222F">
                <w:rPr>
                  <w:rFonts w:eastAsia="Arial" w:cstheme="minorHAnsi"/>
                  <w:color w:val="111111"/>
                  <w:rPrChange w:id="4093" w:author="Author">
                    <w:rPr>
                      <w:rFonts w:ascii="Arial" w:eastAsia="Arial" w:hAnsi="Arial" w:cs="Arial"/>
                      <w:color w:val="111111"/>
                    </w:rPr>
                  </w:rPrChange>
                </w:rPr>
                <w:t xml:space="preserve">(0.078)   </w:t>
              </w:r>
            </w:ins>
          </w:p>
        </w:tc>
        <w:tc>
          <w:tcPr>
            <w:tcW w:w="1175" w:type="pct"/>
            <w:tcPrChange w:id="4094" w:author="Author">
              <w:tcPr>
                <w:tcW w:w="1175" w:type="pct"/>
                <w:shd w:val="clear" w:color="auto" w:fill="FFFFFF"/>
                <w:tcMar>
                  <w:top w:w="0" w:type="dxa"/>
                  <w:left w:w="0" w:type="dxa"/>
                  <w:bottom w:w="0" w:type="dxa"/>
                  <w:right w:w="0" w:type="dxa"/>
                </w:tcMar>
              </w:tcPr>
            </w:tcPrChange>
          </w:tcPr>
          <w:p w14:paraId="6CDB3A87" w14:textId="77777777" w:rsidR="00D02E36" w:rsidRPr="0068187B" w:rsidRDefault="00D02E36">
            <w:pPr>
              <w:ind w:left="80" w:right="80"/>
              <w:contextualSpacing/>
              <w:jc w:val="right"/>
              <w:rPr>
                <w:ins w:id="4095" w:author="Author"/>
                <w:rFonts w:cstheme="minorHAnsi"/>
              </w:rPr>
              <w:pPrChange w:id="4096" w:author="Author">
                <w:pPr>
                  <w:spacing w:before="80" w:after="80"/>
                  <w:ind w:left="80" w:right="80"/>
                  <w:jc w:val="right"/>
                </w:pPr>
              </w:pPrChange>
            </w:pPr>
            <w:ins w:id="4097" w:author="Author">
              <w:r w:rsidRPr="00FD222F">
                <w:rPr>
                  <w:rFonts w:eastAsia="Arial" w:cstheme="minorHAnsi"/>
                  <w:color w:val="111111"/>
                  <w:rPrChange w:id="4098" w:author="Author">
                    <w:rPr>
                      <w:rFonts w:ascii="Arial" w:eastAsia="Arial" w:hAnsi="Arial" w:cs="Arial"/>
                      <w:color w:val="111111"/>
                    </w:rPr>
                  </w:rPrChange>
                </w:rPr>
                <w:t xml:space="preserve">(0.082)   </w:t>
              </w:r>
            </w:ins>
          </w:p>
        </w:tc>
      </w:tr>
      <w:tr w:rsidR="00D02E36" w:rsidRPr="00FD222F" w14:paraId="6D971331" w14:textId="77777777" w:rsidTr="00667F7A">
        <w:trPr>
          <w:ins w:id="4099" w:author="Author"/>
          <w:trPrChange w:id="4100" w:author="Author">
            <w:trPr>
              <w:cantSplit/>
              <w:jc w:val="center"/>
            </w:trPr>
          </w:trPrChange>
        </w:trPr>
        <w:tc>
          <w:tcPr>
            <w:tcW w:w="1475" w:type="pct"/>
            <w:vMerge w:val="restart"/>
            <w:tcPrChange w:id="4101" w:author="Author">
              <w:tcPr>
                <w:tcW w:w="1475" w:type="pct"/>
                <w:vMerge w:val="restart"/>
                <w:shd w:val="clear" w:color="auto" w:fill="FFFFFF"/>
                <w:tcMar>
                  <w:top w:w="0" w:type="dxa"/>
                  <w:left w:w="0" w:type="dxa"/>
                  <w:bottom w:w="0" w:type="dxa"/>
                  <w:right w:w="0" w:type="dxa"/>
                </w:tcMar>
              </w:tcPr>
            </w:tcPrChange>
          </w:tcPr>
          <w:p w14:paraId="7CF15ACD" w14:textId="7FE75CCD" w:rsidR="00D02E36" w:rsidRPr="0068187B" w:rsidRDefault="00FD222F">
            <w:pPr>
              <w:ind w:left="80" w:right="80"/>
              <w:contextualSpacing/>
              <w:rPr>
                <w:ins w:id="4102" w:author="Author"/>
                <w:rFonts w:cstheme="minorHAnsi"/>
              </w:rPr>
              <w:pPrChange w:id="4103" w:author="Author">
                <w:pPr>
                  <w:spacing w:before="80" w:after="80"/>
                  <w:ind w:left="80" w:right="80"/>
                </w:pPr>
              </w:pPrChange>
            </w:pPr>
            <w:ins w:id="4104" w:author="Author">
              <w:r w:rsidRPr="00FD222F">
                <w:rPr>
                  <w:rFonts w:eastAsia="Arial" w:cstheme="minorHAnsi"/>
                  <w:color w:val="111111"/>
                </w:rPr>
                <w:t>% of R&amp;D personnel and researchers in the workforce</w:t>
              </w:r>
            </w:ins>
          </w:p>
        </w:tc>
        <w:tc>
          <w:tcPr>
            <w:tcW w:w="1175" w:type="pct"/>
            <w:tcPrChange w:id="4105" w:author="Author">
              <w:tcPr>
                <w:tcW w:w="1175" w:type="pct"/>
                <w:gridSpan w:val="2"/>
                <w:shd w:val="clear" w:color="auto" w:fill="FFFFFF"/>
                <w:tcMar>
                  <w:top w:w="0" w:type="dxa"/>
                  <w:left w:w="0" w:type="dxa"/>
                  <w:bottom w:w="0" w:type="dxa"/>
                  <w:right w:w="0" w:type="dxa"/>
                </w:tcMar>
              </w:tcPr>
            </w:tcPrChange>
          </w:tcPr>
          <w:p w14:paraId="52355B50" w14:textId="77777777" w:rsidR="00D02E36" w:rsidRPr="0068187B" w:rsidRDefault="00D02E36">
            <w:pPr>
              <w:ind w:left="80" w:right="80"/>
              <w:contextualSpacing/>
              <w:jc w:val="right"/>
              <w:rPr>
                <w:ins w:id="4106" w:author="Author"/>
                <w:rFonts w:cstheme="minorHAnsi"/>
              </w:rPr>
              <w:pPrChange w:id="4107" w:author="Author">
                <w:pPr>
                  <w:spacing w:before="80" w:after="80"/>
                  <w:ind w:left="80" w:right="80"/>
                  <w:jc w:val="right"/>
                </w:pPr>
              </w:pPrChange>
            </w:pPr>
            <w:ins w:id="4108" w:author="Author">
              <w:r w:rsidRPr="00FD222F">
                <w:rPr>
                  <w:rFonts w:eastAsia="Arial" w:cstheme="minorHAnsi"/>
                  <w:color w:val="111111"/>
                  <w:rPrChange w:id="4109" w:author="Author">
                    <w:rPr>
                      <w:rFonts w:ascii="Arial" w:eastAsia="Arial" w:hAnsi="Arial" w:cs="Arial"/>
                      <w:color w:val="111111"/>
                    </w:rPr>
                  </w:rPrChange>
                </w:rPr>
                <w:t>0.673 ***</w:t>
              </w:r>
            </w:ins>
          </w:p>
        </w:tc>
        <w:tc>
          <w:tcPr>
            <w:tcW w:w="1175" w:type="pct"/>
            <w:tcPrChange w:id="4110" w:author="Author">
              <w:tcPr>
                <w:tcW w:w="1175" w:type="pct"/>
                <w:shd w:val="clear" w:color="auto" w:fill="FFFFFF"/>
                <w:tcMar>
                  <w:top w:w="0" w:type="dxa"/>
                  <w:left w:w="0" w:type="dxa"/>
                  <w:bottom w:w="0" w:type="dxa"/>
                  <w:right w:w="0" w:type="dxa"/>
                </w:tcMar>
              </w:tcPr>
            </w:tcPrChange>
          </w:tcPr>
          <w:p w14:paraId="63FCFB2E" w14:textId="77777777" w:rsidR="00D02E36" w:rsidRPr="0068187B" w:rsidRDefault="00D02E36">
            <w:pPr>
              <w:ind w:left="80" w:right="80"/>
              <w:contextualSpacing/>
              <w:jc w:val="right"/>
              <w:rPr>
                <w:ins w:id="4111" w:author="Author"/>
                <w:rFonts w:cstheme="minorHAnsi"/>
              </w:rPr>
              <w:pPrChange w:id="4112" w:author="Author">
                <w:pPr>
                  <w:spacing w:before="80" w:after="80"/>
                  <w:ind w:left="80" w:right="80"/>
                  <w:jc w:val="right"/>
                </w:pPr>
              </w:pPrChange>
            </w:pPr>
            <w:ins w:id="4113" w:author="Author">
              <w:r w:rsidRPr="00FD222F">
                <w:rPr>
                  <w:rFonts w:eastAsia="Arial" w:cstheme="minorHAnsi"/>
                  <w:color w:val="111111"/>
                  <w:rPrChange w:id="4114" w:author="Author">
                    <w:rPr>
                      <w:rFonts w:ascii="Arial" w:eastAsia="Arial" w:hAnsi="Arial" w:cs="Arial"/>
                      <w:color w:val="111111"/>
                    </w:rPr>
                  </w:rPrChange>
                </w:rPr>
                <w:t xml:space="preserve">        </w:t>
              </w:r>
            </w:ins>
          </w:p>
        </w:tc>
        <w:tc>
          <w:tcPr>
            <w:tcW w:w="1175" w:type="pct"/>
            <w:tcPrChange w:id="4115" w:author="Author">
              <w:tcPr>
                <w:tcW w:w="1175" w:type="pct"/>
                <w:shd w:val="clear" w:color="auto" w:fill="FFFFFF"/>
                <w:tcMar>
                  <w:top w:w="0" w:type="dxa"/>
                  <w:left w:w="0" w:type="dxa"/>
                  <w:bottom w:w="0" w:type="dxa"/>
                  <w:right w:w="0" w:type="dxa"/>
                </w:tcMar>
              </w:tcPr>
            </w:tcPrChange>
          </w:tcPr>
          <w:p w14:paraId="7B3CFBDC" w14:textId="77777777" w:rsidR="00D02E36" w:rsidRPr="0068187B" w:rsidRDefault="00D02E36">
            <w:pPr>
              <w:ind w:left="80" w:right="80"/>
              <w:contextualSpacing/>
              <w:jc w:val="right"/>
              <w:rPr>
                <w:ins w:id="4116" w:author="Author"/>
                <w:rFonts w:cstheme="minorHAnsi"/>
              </w:rPr>
              <w:pPrChange w:id="4117" w:author="Author">
                <w:pPr>
                  <w:spacing w:before="80" w:after="80"/>
                  <w:ind w:left="80" w:right="80"/>
                  <w:jc w:val="right"/>
                </w:pPr>
              </w:pPrChange>
            </w:pPr>
            <w:ins w:id="4118" w:author="Author">
              <w:r w:rsidRPr="00FD222F">
                <w:rPr>
                  <w:rFonts w:eastAsia="Arial" w:cstheme="minorHAnsi"/>
                  <w:color w:val="111111"/>
                  <w:rPrChange w:id="4119" w:author="Author">
                    <w:rPr>
                      <w:rFonts w:ascii="Arial" w:eastAsia="Arial" w:hAnsi="Arial" w:cs="Arial"/>
                      <w:color w:val="111111"/>
                    </w:rPr>
                  </w:rPrChange>
                </w:rPr>
                <w:t xml:space="preserve">        </w:t>
              </w:r>
            </w:ins>
          </w:p>
        </w:tc>
      </w:tr>
      <w:tr w:rsidR="00D02E36" w:rsidRPr="00FD222F" w14:paraId="5A725016" w14:textId="77777777" w:rsidTr="00667F7A">
        <w:trPr>
          <w:ins w:id="4120" w:author="Author"/>
          <w:trPrChange w:id="4121" w:author="Author">
            <w:trPr>
              <w:cantSplit/>
              <w:jc w:val="center"/>
            </w:trPr>
          </w:trPrChange>
        </w:trPr>
        <w:tc>
          <w:tcPr>
            <w:tcW w:w="1475" w:type="pct"/>
            <w:vMerge/>
            <w:tcPrChange w:id="4122" w:author="Author">
              <w:tcPr>
                <w:tcW w:w="1475" w:type="pct"/>
                <w:vMerge/>
                <w:shd w:val="clear" w:color="auto" w:fill="FFFFFF"/>
                <w:tcMar>
                  <w:top w:w="0" w:type="dxa"/>
                  <w:left w:w="0" w:type="dxa"/>
                  <w:bottom w:w="0" w:type="dxa"/>
                  <w:right w:w="0" w:type="dxa"/>
                </w:tcMar>
              </w:tcPr>
            </w:tcPrChange>
          </w:tcPr>
          <w:p w14:paraId="57C82AC5" w14:textId="77777777" w:rsidR="00D02E36" w:rsidRPr="00FD222F" w:rsidRDefault="00D02E36">
            <w:pPr>
              <w:ind w:left="80" w:right="80"/>
              <w:contextualSpacing/>
              <w:rPr>
                <w:ins w:id="4123" w:author="Author"/>
                <w:rFonts w:cstheme="minorHAnsi"/>
                <w:rPrChange w:id="4124" w:author="Author">
                  <w:rPr>
                    <w:ins w:id="4125" w:author="Author"/>
                  </w:rPr>
                </w:rPrChange>
              </w:rPr>
              <w:pPrChange w:id="4126" w:author="Author">
                <w:pPr>
                  <w:spacing w:before="80" w:after="80"/>
                  <w:ind w:left="80" w:right="80"/>
                </w:pPr>
              </w:pPrChange>
            </w:pPr>
          </w:p>
        </w:tc>
        <w:tc>
          <w:tcPr>
            <w:tcW w:w="1175" w:type="pct"/>
            <w:tcPrChange w:id="4127" w:author="Author">
              <w:tcPr>
                <w:tcW w:w="1175" w:type="pct"/>
                <w:gridSpan w:val="2"/>
                <w:shd w:val="clear" w:color="auto" w:fill="FFFFFF"/>
                <w:tcMar>
                  <w:top w:w="0" w:type="dxa"/>
                  <w:left w:w="0" w:type="dxa"/>
                  <w:bottom w:w="0" w:type="dxa"/>
                  <w:right w:w="0" w:type="dxa"/>
                </w:tcMar>
              </w:tcPr>
            </w:tcPrChange>
          </w:tcPr>
          <w:p w14:paraId="351DBE07" w14:textId="77777777" w:rsidR="00D02E36" w:rsidRPr="0068187B" w:rsidRDefault="00D02E36">
            <w:pPr>
              <w:ind w:left="80" w:right="80"/>
              <w:contextualSpacing/>
              <w:jc w:val="right"/>
              <w:rPr>
                <w:ins w:id="4128" w:author="Author"/>
                <w:rFonts w:cstheme="minorHAnsi"/>
              </w:rPr>
              <w:pPrChange w:id="4129" w:author="Author">
                <w:pPr>
                  <w:spacing w:before="80" w:after="80"/>
                  <w:ind w:left="80" w:right="80"/>
                  <w:jc w:val="right"/>
                </w:pPr>
              </w:pPrChange>
            </w:pPr>
            <w:ins w:id="4130" w:author="Author">
              <w:r w:rsidRPr="00FD222F">
                <w:rPr>
                  <w:rFonts w:eastAsia="Arial" w:cstheme="minorHAnsi"/>
                  <w:color w:val="111111"/>
                  <w:rPrChange w:id="4131" w:author="Author">
                    <w:rPr>
                      <w:rFonts w:ascii="Arial" w:eastAsia="Arial" w:hAnsi="Arial" w:cs="Arial"/>
                      <w:color w:val="111111"/>
                    </w:rPr>
                  </w:rPrChange>
                </w:rPr>
                <w:t xml:space="preserve">(0.056)   </w:t>
              </w:r>
            </w:ins>
          </w:p>
        </w:tc>
        <w:tc>
          <w:tcPr>
            <w:tcW w:w="1175" w:type="pct"/>
            <w:tcPrChange w:id="4132" w:author="Author">
              <w:tcPr>
                <w:tcW w:w="1175" w:type="pct"/>
                <w:shd w:val="clear" w:color="auto" w:fill="FFFFFF"/>
                <w:tcMar>
                  <w:top w:w="0" w:type="dxa"/>
                  <w:left w:w="0" w:type="dxa"/>
                  <w:bottom w:w="0" w:type="dxa"/>
                  <w:right w:w="0" w:type="dxa"/>
                </w:tcMar>
              </w:tcPr>
            </w:tcPrChange>
          </w:tcPr>
          <w:p w14:paraId="510FF30D" w14:textId="77777777" w:rsidR="00D02E36" w:rsidRPr="0068187B" w:rsidRDefault="00D02E36">
            <w:pPr>
              <w:ind w:left="80" w:right="80"/>
              <w:contextualSpacing/>
              <w:jc w:val="right"/>
              <w:rPr>
                <w:ins w:id="4133" w:author="Author"/>
                <w:rFonts w:cstheme="minorHAnsi"/>
              </w:rPr>
              <w:pPrChange w:id="4134" w:author="Author">
                <w:pPr>
                  <w:spacing w:before="80" w:after="80"/>
                  <w:ind w:left="80" w:right="80"/>
                  <w:jc w:val="right"/>
                </w:pPr>
              </w:pPrChange>
            </w:pPr>
            <w:ins w:id="4135" w:author="Author">
              <w:r w:rsidRPr="00FD222F">
                <w:rPr>
                  <w:rFonts w:eastAsia="Arial" w:cstheme="minorHAnsi"/>
                  <w:color w:val="111111"/>
                  <w:rPrChange w:id="4136" w:author="Author">
                    <w:rPr>
                      <w:rFonts w:ascii="Arial" w:eastAsia="Arial" w:hAnsi="Arial" w:cs="Arial"/>
                      <w:color w:val="111111"/>
                    </w:rPr>
                  </w:rPrChange>
                </w:rPr>
                <w:t xml:space="preserve">        </w:t>
              </w:r>
            </w:ins>
          </w:p>
        </w:tc>
        <w:tc>
          <w:tcPr>
            <w:tcW w:w="1175" w:type="pct"/>
            <w:tcPrChange w:id="4137" w:author="Author">
              <w:tcPr>
                <w:tcW w:w="1175" w:type="pct"/>
                <w:shd w:val="clear" w:color="auto" w:fill="FFFFFF"/>
                <w:tcMar>
                  <w:top w:w="0" w:type="dxa"/>
                  <w:left w:w="0" w:type="dxa"/>
                  <w:bottom w:w="0" w:type="dxa"/>
                  <w:right w:w="0" w:type="dxa"/>
                </w:tcMar>
              </w:tcPr>
            </w:tcPrChange>
          </w:tcPr>
          <w:p w14:paraId="6BEC11C3" w14:textId="77777777" w:rsidR="00D02E36" w:rsidRPr="0068187B" w:rsidRDefault="00D02E36">
            <w:pPr>
              <w:ind w:left="80" w:right="80"/>
              <w:contextualSpacing/>
              <w:jc w:val="right"/>
              <w:rPr>
                <w:ins w:id="4138" w:author="Author"/>
                <w:rFonts w:cstheme="minorHAnsi"/>
              </w:rPr>
              <w:pPrChange w:id="4139" w:author="Author">
                <w:pPr>
                  <w:spacing w:before="80" w:after="80"/>
                  <w:ind w:left="80" w:right="80"/>
                  <w:jc w:val="right"/>
                </w:pPr>
              </w:pPrChange>
            </w:pPr>
            <w:ins w:id="4140" w:author="Author">
              <w:r w:rsidRPr="00FD222F">
                <w:rPr>
                  <w:rFonts w:eastAsia="Arial" w:cstheme="minorHAnsi"/>
                  <w:color w:val="111111"/>
                  <w:rPrChange w:id="4141" w:author="Author">
                    <w:rPr>
                      <w:rFonts w:ascii="Arial" w:eastAsia="Arial" w:hAnsi="Arial" w:cs="Arial"/>
                      <w:color w:val="111111"/>
                    </w:rPr>
                  </w:rPrChange>
                </w:rPr>
                <w:t xml:space="preserve">        </w:t>
              </w:r>
            </w:ins>
          </w:p>
        </w:tc>
      </w:tr>
      <w:tr w:rsidR="00D02E36" w:rsidRPr="00FD222F" w14:paraId="4F754FFE" w14:textId="77777777" w:rsidTr="00667F7A">
        <w:trPr>
          <w:ins w:id="4142" w:author="Author"/>
          <w:trPrChange w:id="4143" w:author="Author">
            <w:trPr>
              <w:cantSplit/>
              <w:jc w:val="center"/>
            </w:trPr>
          </w:trPrChange>
        </w:trPr>
        <w:tc>
          <w:tcPr>
            <w:tcW w:w="1475" w:type="pct"/>
            <w:vMerge w:val="restart"/>
            <w:tcPrChange w:id="4144" w:author="Author">
              <w:tcPr>
                <w:tcW w:w="1475" w:type="pct"/>
                <w:vMerge w:val="restart"/>
                <w:shd w:val="clear" w:color="auto" w:fill="FFFFFF"/>
                <w:tcMar>
                  <w:top w:w="0" w:type="dxa"/>
                  <w:left w:w="0" w:type="dxa"/>
                  <w:bottom w:w="0" w:type="dxa"/>
                  <w:right w:w="0" w:type="dxa"/>
                </w:tcMar>
              </w:tcPr>
            </w:tcPrChange>
          </w:tcPr>
          <w:p w14:paraId="6E774BB5" w14:textId="3AA003F8" w:rsidR="00D02E36" w:rsidRPr="0068187B" w:rsidRDefault="00FD222F">
            <w:pPr>
              <w:ind w:left="80" w:right="80"/>
              <w:contextualSpacing/>
              <w:rPr>
                <w:ins w:id="4145" w:author="Author"/>
                <w:rFonts w:cstheme="minorHAnsi"/>
              </w:rPr>
              <w:pPrChange w:id="4146" w:author="Author">
                <w:pPr>
                  <w:spacing w:before="80" w:after="80"/>
                  <w:ind w:left="80" w:right="80"/>
                </w:pPr>
              </w:pPrChange>
            </w:pPr>
            <w:ins w:id="4147" w:author="Author">
              <w:r w:rsidRPr="00FD222F">
                <w:t>% o</w:t>
              </w:r>
              <w:r>
                <w:t>f</w:t>
              </w:r>
              <w:r w:rsidRPr="00FD222F">
                <w:t xml:space="preserve"> population who visited a public library at least once a year</w:t>
              </w:r>
            </w:ins>
          </w:p>
        </w:tc>
        <w:tc>
          <w:tcPr>
            <w:tcW w:w="1175" w:type="pct"/>
            <w:tcPrChange w:id="4148" w:author="Author">
              <w:tcPr>
                <w:tcW w:w="1175" w:type="pct"/>
                <w:gridSpan w:val="2"/>
                <w:shd w:val="clear" w:color="auto" w:fill="FFFFFF"/>
                <w:tcMar>
                  <w:top w:w="0" w:type="dxa"/>
                  <w:left w:w="0" w:type="dxa"/>
                  <w:bottom w:w="0" w:type="dxa"/>
                  <w:right w:w="0" w:type="dxa"/>
                </w:tcMar>
              </w:tcPr>
            </w:tcPrChange>
          </w:tcPr>
          <w:p w14:paraId="71A05849" w14:textId="77777777" w:rsidR="00D02E36" w:rsidRPr="0068187B" w:rsidRDefault="00D02E36">
            <w:pPr>
              <w:ind w:left="80" w:right="80"/>
              <w:contextualSpacing/>
              <w:jc w:val="right"/>
              <w:rPr>
                <w:ins w:id="4149" w:author="Author"/>
                <w:rFonts w:cstheme="minorHAnsi"/>
              </w:rPr>
              <w:pPrChange w:id="4150" w:author="Author">
                <w:pPr>
                  <w:spacing w:before="80" w:after="80"/>
                  <w:ind w:left="80" w:right="80"/>
                  <w:jc w:val="right"/>
                </w:pPr>
              </w:pPrChange>
            </w:pPr>
            <w:ins w:id="4151" w:author="Author">
              <w:r w:rsidRPr="00FD222F">
                <w:rPr>
                  <w:rFonts w:eastAsia="Arial" w:cstheme="minorHAnsi"/>
                  <w:color w:val="111111"/>
                  <w:rPrChange w:id="4152" w:author="Author">
                    <w:rPr>
                      <w:rFonts w:ascii="Arial" w:eastAsia="Arial" w:hAnsi="Arial" w:cs="Arial"/>
                      <w:color w:val="111111"/>
                    </w:rPr>
                  </w:rPrChange>
                </w:rPr>
                <w:t xml:space="preserve">-1.116 ** </w:t>
              </w:r>
            </w:ins>
          </w:p>
        </w:tc>
        <w:tc>
          <w:tcPr>
            <w:tcW w:w="1175" w:type="pct"/>
            <w:tcPrChange w:id="4153" w:author="Author">
              <w:tcPr>
                <w:tcW w:w="1175" w:type="pct"/>
                <w:shd w:val="clear" w:color="auto" w:fill="FFFFFF"/>
                <w:tcMar>
                  <w:top w:w="0" w:type="dxa"/>
                  <w:left w:w="0" w:type="dxa"/>
                  <w:bottom w:w="0" w:type="dxa"/>
                  <w:right w:w="0" w:type="dxa"/>
                </w:tcMar>
              </w:tcPr>
            </w:tcPrChange>
          </w:tcPr>
          <w:p w14:paraId="2F67DA56" w14:textId="77777777" w:rsidR="00D02E36" w:rsidRPr="0068187B" w:rsidRDefault="00D02E36">
            <w:pPr>
              <w:ind w:left="80" w:right="80"/>
              <w:contextualSpacing/>
              <w:jc w:val="right"/>
              <w:rPr>
                <w:ins w:id="4154" w:author="Author"/>
                <w:rFonts w:cstheme="minorHAnsi"/>
              </w:rPr>
              <w:pPrChange w:id="4155" w:author="Author">
                <w:pPr>
                  <w:spacing w:before="80" w:after="80"/>
                  <w:ind w:left="80" w:right="80"/>
                  <w:jc w:val="right"/>
                </w:pPr>
              </w:pPrChange>
            </w:pPr>
            <w:ins w:id="4156" w:author="Author">
              <w:r w:rsidRPr="00FD222F">
                <w:rPr>
                  <w:rFonts w:eastAsia="Arial" w:cstheme="minorHAnsi"/>
                  <w:color w:val="111111"/>
                  <w:rPrChange w:id="4157" w:author="Author">
                    <w:rPr>
                      <w:rFonts w:ascii="Arial" w:eastAsia="Arial" w:hAnsi="Arial" w:cs="Arial"/>
                      <w:color w:val="111111"/>
                    </w:rPr>
                  </w:rPrChange>
                </w:rPr>
                <w:t xml:space="preserve">-1.391 ** </w:t>
              </w:r>
            </w:ins>
          </w:p>
        </w:tc>
        <w:tc>
          <w:tcPr>
            <w:tcW w:w="1175" w:type="pct"/>
            <w:tcPrChange w:id="4158" w:author="Author">
              <w:tcPr>
                <w:tcW w:w="1175" w:type="pct"/>
                <w:shd w:val="clear" w:color="auto" w:fill="FFFFFF"/>
                <w:tcMar>
                  <w:top w:w="0" w:type="dxa"/>
                  <w:left w:w="0" w:type="dxa"/>
                  <w:bottom w:w="0" w:type="dxa"/>
                  <w:right w:w="0" w:type="dxa"/>
                </w:tcMar>
              </w:tcPr>
            </w:tcPrChange>
          </w:tcPr>
          <w:p w14:paraId="3E2FEBC9" w14:textId="77777777" w:rsidR="00D02E36" w:rsidRPr="0068187B" w:rsidRDefault="00D02E36">
            <w:pPr>
              <w:ind w:left="80" w:right="80"/>
              <w:contextualSpacing/>
              <w:jc w:val="right"/>
              <w:rPr>
                <w:ins w:id="4159" w:author="Author"/>
                <w:rFonts w:cstheme="minorHAnsi"/>
              </w:rPr>
              <w:pPrChange w:id="4160" w:author="Author">
                <w:pPr>
                  <w:spacing w:before="80" w:after="80"/>
                  <w:ind w:left="80" w:right="80"/>
                  <w:jc w:val="right"/>
                </w:pPr>
              </w:pPrChange>
            </w:pPr>
            <w:ins w:id="4161" w:author="Author">
              <w:r w:rsidRPr="00FD222F">
                <w:rPr>
                  <w:rFonts w:eastAsia="Arial" w:cstheme="minorHAnsi"/>
                  <w:color w:val="111111"/>
                  <w:rPrChange w:id="4162" w:author="Author">
                    <w:rPr>
                      <w:rFonts w:ascii="Arial" w:eastAsia="Arial" w:hAnsi="Arial" w:cs="Arial"/>
                      <w:color w:val="111111"/>
                    </w:rPr>
                  </w:rPrChange>
                </w:rPr>
                <w:t xml:space="preserve">        </w:t>
              </w:r>
            </w:ins>
          </w:p>
        </w:tc>
      </w:tr>
      <w:tr w:rsidR="00D02E36" w:rsidRPr="00FD222F" w14:paraId="7B1D4A71" w14:textId="77777777" w:rsidTr="00667F7A">
        <w:trPr>
          <w:ins w:id="4163" w:author="Author"/>
          <w:trPrChange w:id="4164" w:author="Author">
            <w:trPr>
              <w:cantSplit/>
              <w:jc w:val="center"/>
            </w:trPr>
          </w:trPrChange>
        </w:trPr>
        <w:tc>
          <w:tcPr>
            <w:tcW w:w="1475" w:type="pct"/>
            <w:vMerge/>
            <w:tcPrChange w:id="4165" w:author="Author">
              <w:tcPr>
                <w:tcW w:w="1475" w:type="pct"/>
                <w:vMerge/>
                <w:shd w:val="clear" w:color="auto" w:fill="FFFFFF"/>
                <w:tcMar>
                  <w:top w:w="0" w:type="dxa"/>
                  <w:left w:w="0" w:type="dxa"/>
                  <w:bottom w:w="0" w:type="dxa"/>
                  <w:right w:w="0" w:type="dxa"/>
                </w:tcMar>
              </w:tcPr>
            </w:tcPrChange>
          </w:tcPr>
          <w:p w14:paraId="628A922C" w14:textId="77777777" w:rsidR="00D02E36" w:rsidRPr="00FD222F" w:rsidRDefault="00D02E36">
            <w:pPr>
              <w:ind w:left="80" w:right="80"/>
              <w:contextualSpacing/>
              <w:rPr>
                <w:ins w:id="4166" w:author="Author"/>
                <w:rFonts w:cstheme="minorHAnsi"/>
                <w:rPrChange w:id="4167" w:author="Author">
                  <w:rPr>
                    <w:ins w:id="4168" w:author="Author"/>
                  </w:rPr>
                </w:rPrChange>
              </w:rPr>
              <w:pPrChange w:id="4169" w:author="Author">
                <w:pPr>
                  <w:spacing w:before="80" w:after="80"/>
                  <w:ind w:left="80" w:right="80"/>
                </w:pPr>
              </w:pPrChange>
            </w:pPr>
          </w:p>
        </w:tc>
        <w:tc>
          <w:tcPr>
            <w:tcW w:w="1175" w:type="pct"/>
            <w:tcPrChange w:id="4170" w:author="Author">
              <w:tcPr>
                <w:tcW w:w="1175" w:type="pct"/>
                <w:gridSpan w:val="2"/>
                <w:shd w:val="clear" w:color="auto" w:fill="FFFFFF"/>
                <w:tcMar>
                  <w:top w:w="0" w:type="dxa"/>
                  <w:left w:w="0" w:type="dxa"/>
                  <w:bottom w:w="0" w:type="dxa"/>
                  <w:right w:w="0" w:type="dxa"/>
                </w:tcMar>
              </w:tcPr>
            </w:tcPrChange>
          </w:tcPr>
          <w:p w14:paraId="79168616" w14:textId="77777777" w:rsidR="00D02E36" w:rsidRPr="0068187B" w:rsidRDefault="00D02E36">
            <w:pPr>
              <w:ind w:left="80" w:right="80"/>
              <w:contextualSpacing/>
              <w:jc w:val="right"/>
              <w:rPr>
                <w:ins w:id="4171" w:author="Author"/>
                <w:rFonts w:cstheme="minorHAnsi"/>
              </w:rPr>
              <w:pPrChange w:id="4172" w:author="Author">
                <w:pPr>
                  <w:spacing w:before="80" w:after="80"/>
                  <w:ind w:left="80" w:right="80"/>
                  <w:jc w:val="right"/>
                </w:pPr>
              </w:pPrChange>
            </w:pPr>
            <w:ins w:id="4173" w:author="Author">
              <w:r w:rsidRPr="00FD222F">
                <w:rPr>
                  <w:rFonts w:eastAsia="Arial" w:cstheme="minorHAnsi"/>
                  <w:color w:val="111111"/>
                  <w:rPrChange w:id="4174" w:author="Author">
                    <w:rPr>
                      <w:rFonts w:ascii="Arial" w:eastAsia="Arial" w:hAnsi="Arial" w:cs="Arial"/>
                      <w:color w:val="111111"/>
                    </w:rPr>
                  </w:rPrChange>
                </w:rPr>
                <w:t xml:space="preserve">(0.415)   </w:t>
              </w:r>
            </w:ins>
          </w:p>
        </w:tc>
        <w:tc>
          <w:tcPr>
            <w:tcW w:w="1175" w:type="pct"/>
            <w:tcPrChange w:id="4175" w:author="Author">
              <w:tcPr>
                <w:tcW w:w="1175" w:type="pct"/>
                <w:shd w:val="clear" w:color="auto" w:fill="FFFFFF"/>
                <w:tcMar>
                  <w:top w:w="0" w:type="dxa"/>
                  <w:left w:w="0" w:type="dxa"/>
                  <w:bottom w:w="0" w:type="dxa"/>
                  <w:right w:w="0" w:type="dxa"/>
                </w:tcMar>
              </w:tcPr>
            </w:tcPrChange>
          </w:tcPr>
          <w:p w14:paraId="7022ED9B" w14:textId="77777777" w:rsidR="00D02E36" w:rsidRPr="0068187B" w:rsidRDefault="00D02E36">
            <w:pPr>
              <w:ind w:left="80" w:right="80"/>
              <w:contextualSpacing/>
              <w:jc w:val="right"/>
              <w:rPr>
                <w:ins w:id="4176" w:author="Author"/>
                <w:rFonts w:cstheme="minorHAnsi"/>
              </w:rPr>
              <w:pPrChange w:id="4177" w:author="Author">
                <w:pPr>
                  <w:spacing w:before="80" w:after="80"/>
                  <w:ind w:left="80" w:right="80"/>
                  <w:jc w:val="right"/>
                </w:pPr>
              </w:pPrChange>
            </w:pPr>
            <w:ins w:id="4178" w:author="Author">
              <w:r w:rsidRPr="00FD222F">
                <w:rPr>
                  <w:rFonts w:eastAsia="Arial" w:cstheme="minorHAnsi"/>
                  <w:color w:val="111111"/>
                  <w:rPrChange w:id="4179" w:author="Author">
                    <w:rPr>
                      <w:rFonts w:ascii="Arial" w:eastAsia="Arial" w:hAnsi="Arial" w:cs="Arial"/>
                      <w:color w:val="111111"/>
                    </w:rPr>
                  </w:rPrChange>
                </w:rPr>
                <w:t xml:space="preserve">(0.428)   </w:t>
              </w:r>
            </w:ins>
          </w:p>
        </w:tc>
        <w:tc>
          <w:tcPr>
            <w:tcW w:w="1175" w:type="pct"/>
            <w:tcPrChange w:id="4180" w:author="Author">
              <w:tcPr>
                <w:tcW w:w="1175" w:type="pct"/>
                <w:shd w:val="clear" w:color="auto" w:fill="FFFFFF"/>
                <w:tcMar>
                  <w:top w:w="0" w:type="dxa"/>
                  <w:left w:w="0" w:type="dxa"/>
                  <w:bottom w:w="0" w:type="dxa"/>
                  <w:right w:w="0" w:type="dxa"/>
                </w:tcMar>
              </w:tcPr>
            </w:tcPrChange>
          </w:tcPr>
          <w:p w14:paraId="070237A4" w14:textId="77777777" w:rsidR="00D02E36" w:rsidRPr="0068187B" w:rsidRDefault="00D02E36">
            <w:pPr>
              <w:ind w:left="80" w:right="80"/>
              <w:contextualSpacing/>
              <w:jc w:val="right"/>
              <w:rPr>
                <w:ins w:id="4181" w:author="Author"/>
                <w:rFonts w:cstheme="minorHAnsi"/>
              </w:rPr>
              <w:pPrChange w:id="4182" w:author="Author">
                <w:pPr>
                  <w:spacing w:before="80" w:after="80"/>
                  <w:ind w:left="80" w:right="80"/>
                  <w:jc w:val="right"/>
                </w:pPr>
              </w:pPrChange>
            </w:pPr>
            <w:ins w:id="4183" w:author="Author">
              <w:r w:rsidRPr="00FD222F">
                <w:rPr>
                  <w:rFonts w:eastAsia="Arial" w:cstheme="minorHAnsi"/>
                  <w:color w:val="111111"/>
                  <w:rPrChange w:id="4184" w:author="Author">
                    <w:rPr>
                      <w:rFonts w:ascii="Arial" w:eastAsia="Arial" w:hAnsi="Arial" w:cs="Arial"/>
                      <w:color w:val="111111"/>
                    </w:rPr>
                  </w:rPrChange>
                </w:rPr>
                <w:t xml:space="preserve">        </w:t>
              </w:r>
            </w:ins>
          </w:p>
        </w:tc>
      </w:tr>
      <w:tr w:rsidR="00D02E36" w:rsidRPr="00FD222F" w14:paraId="7ACE49E4" w14:textId="77777777" w:rsidTr="00667F7A">
        <w:trPr>
          <w:ins w:id="4185" w:author="Author"/>
          <w:trPrChange w:id="4186" w:author="Author">
            <w:trPr>
              <w:cantSplit/>
              <w:jc w:val="center"/>
            </w:trPr>
          </w:trPrChange>
        </w:trPr>
        <w:tc>
          <w:tcPr>
            <w:tcW w:w="1475" w:type="pct"/>
            <w:vMerge w:val="restart"/>
            <w:tcPrChange w:id="4187" w:author="Author">
              <w:tcPr>
                <w:tcW w:w="1475" w:type="pct"/>
                <w:vMerge w:val="restart"/>
                <w:shd w:val="clear" w:color="auto" w:fill="FFFFFF"/>
                <w:tcMar>
                  <w:top w:w="0" w:type="dxa"/>
                  <w:left w:w="0" w:type="dxa"/>
                  <w:bottom w:w="0" w:type="dxa"/>
                  <w:right w:w="0" w:type="dxa"/>
                </w:tcMar>
              </w:tcPr>
            </w:tcPrChange>
          </w:tcPr>
          <w:p w14:paraId="2DBDD646" w14:textId="0F69A8A2" w:rsidR="00D02E36" w:rsidRPr="0068187B" w:rsidRDefault="00FD222F">
            <w:pPr>
              <w:ind w:left="80" w:right="80"/>
              <w:contextualSpacing/>
              <w:rPr>
                <w:ins w:id="4188" w:author="Author"/>
                <w:rFonts w:cstheme="minorHAnsi"/>
              </w:rPr>
              <w:pPrChange w:id="4189" w:author="Author">
                <w:pPr>
                  <w:spacing w:before="80" w:after="80"/>
                  <w:ind w:left="80" w:right="80"/>
                </w:pPr>
              </w:pPrChange>
            </w:pPr>
            <w:ins w:id="4190" w:author="Author">
              <w:r w:rsidRPr="00FD222F">
                <w:rPr>
                  <w:rFonts w:eastAsia="Arial" w:cstheme="minorHAnsi"/>
                  <w:color w:val="111111"/>
                </w:rPr>
                <w:t xml:space="preserve">% of population who not visited public libraries more often because of </w:t>
              </w:r>
              <w:r w:rsidRPr="00FD222F">
                <w:rPr>
                  <w:rFonts w:eastAsia="Arial" w:cstheme="minorHAnsi"/>
                  <w:color w:val="111111"/>
                </w:rPr>
                <w:lastRenderedPageBreak/>
                <w:t>perceived low-quality local supply</w:t>
              </w:r>
            </w:ins>
          </w:p>
        </w:tc>
        <w:tc>
          <w:tcPr>
            <w:tcW w:w="1175" w:type="pct"/>
            <w:tcPrChange w:id="4191" w:author="Author">
              <w:tcPr>
                <w:tcW w:w="1175" w:type="pct"/>
                <w:gridSpan w:val="2"/>
                <w:shd w:val="clear" w:color="auto" w:fill="FFFFFF"/>
                <w:tcMar>
                  <w:top w:w="0" w:type="dxa"/>
                  <w:left w:w="0" w:type="dxa"/>
                  <w:bottom w:w="0" w:type="dxa"/>
                  <w:right w:w="0" w:type="dxa"/>
                </w:tcMar>
              </w:tcPr>
            </w:tcPrChange>
          </w:tcPr>
          <w:p w14:paraId="66D213C5" w14:textId="77777777" w:rsidR="00D02E36" w:rsidRPr="0068187B" w:rsidRDefault="00D02E36">
            <w:pPr>
              <w:ind w:left="80" w:right="80"/>
              <w:contextualSpacing/>
              <w:jc w:val="right"/>
              <w:rPr>
                <w:ins w:id="4192" w:author="Author"/>
                <w:rFonts w:cstheme="minorHAnsi"/>
              </w:rPr>
              <w:pPrChange w:id="4193" w:author="Author">
                <w:pPr>
                  <w:spacing w:before="80" w:after="80"/>
                  <w:ind w:left="80" w:right="80"/>
                  <w:jc w:val="right"/>
                </w:pPr>
              </w:pPrChange>
            </w:pPr>
            <w:ins w:id="4194" w:author="Author">
              <w:r w:rsidRPr="00FD222F">
                <w:rPr>
                  <w:rFonts w:eastAsia="Arial" w:cstheme="minorHAnsi"/>
                  <w:color w:val="111111"/>
                  <w:rPrChange w:id="4195" w:author="Author">
                    <w:rPr>
                      <w:rFonts w:ascii="Arial" w:eastAsia="Arial" w:hAnsi="Arial" w:cs="Arial"/>
                      <w:color w:val="111111"/>
                    </w:rPr>
                  </w:rPrChange>
                </w:rPr>
                <w:lastRenderedPageBreak/>
                <w:t xml:space="preserve">        </w:t>
              </w:r>
            </w:ins>
          </w:p>
        </w:tc>
        <w:tc>
          <w:tcPr>
            <w:tcW w:w="1175" w:type="pct"/>
            <w:tcPrChange w:id="4196" w:author="Author">
              <w:tcPr>
                <w:tcW w:w="1175" w:type="pct"/>
                <w:shd w:val="clear" w:color="auto" w:fill="FFFFFF"/>
                <w:tcMar>
                  <w:top w:w="0" w:type="dxa"/>
                  <w:left w:w="0" w:type="dxa"/>
                  <w:bottom w:w="0" w:type="dxa"/>
                  <w:right w:w="0" w:type="dxa"/>
                </w:tcMar>
              </w:tcPr>
            </w:tcPrChange>
          </w:tcPr>
          <w:p w14:paraId="244D4C54" w14:textId="77777777" w:rsidR="00D02E36" w:rsidRPr="0068187B" w:rsidRDefault="00D02E36">
            <w:pPr>
              <w:ind w:left="80" w:right="80"/>
              <w:contextualSpacing/>
              <w:jc w:val="right"/>
              <w:rPr>
                <w:ins w:id="4197" w:author="Author"/>
                <w:rFonts w:cstheme="minorHAnsi"/>
              </w:rPr>
              <w:pPrChange w:id="4198" w:author="Author">
                <w:pPr>
                  <w:spacing w:before="80" w:after="80"/>
                  <w:ind w:left="80" w:right="80"/>
                  <w:jc w:val="right"/>
                </w:pPr>
              </w:pPrChange>
            </w:pPr>
            <w:ins w:id="4199" w:author="Author">
              <w:r w:rsidRPr="00FD222F">
                <w:rPr>
                  <w:rFonts w:eastAsia="Arial" w:cstheme="minorHAnsi"/>
                  <w:color w:val="111111"/>
                  <w:rPrChange w:id="4200" w:author="Author">
                    <w:rPr>
                      <w:rFonts w:ascii="Arial" w:eastAsia="Arial" w:hAnsi="Arial" w:cs="Arial"/>
                      <w:color w:val="111111"/>
                    </w:rPr>
                  </w:rPrChange>
                </w:rPr>
                <w:t xml:space="preserve">        </w:t>
              </w:r>
            </w:ins>
          </w:p>
        </w:tc>
        <w:tc>
          <w:tcPr>
            <w:tcW w:w="1175" w:type="pct"/>
            <w:tcPrChange w:id="4201" w:author="Author">
              <w:tcPr>
                <w:tcW w:w="1175" w:type="pct"/>
                <w:shd w:val="clear" w:color="auto" w:fill="FFFFFF"/>
                <w:tcMar>
                  <w:top w:w="0" w:type="dxa"/>
                  <w:left w:w="0" w:type="dxa"/>
                  <w:bottom w:w="0" w:type="dxa"/>
                  <w:right w:w="0" w:type="dxa"/>
                </w:tcMar>
              </w:tcPr>
            </w:tcPrChange>
          </w:tcPr>
          <w:p w14:paraId="4475EB3D" w14:textId="77777777" w:rsidR="00D02E36" w:rsidRPr="0068187B" w:rsidRDefault="00D02E36">
            <w:pPr>
              <w:ind w:left="80" w:right="80"/>
              <w:contextualSpacing/>
              <w:jc w:val="right"/>
              <w:rPr>
                <w:ins w:id="4202" w:author="Author"/>
                <w:rFonts w:cstheme="minorHAnsi"/>
              </w:rPr>
              <w:pPrChange w:id="4203" w:author="Author">
                <w:pPr>
                  <w:spacing w:before="80" w:after="80"/>
                  <w:ind w:left="80" w:right="80"/>
                  <w:jc w:val="right"/>
                </w:pPr>
              </w:pPrChange>
            </w:pPr>
            <w:ins w:id="4204" w:author="Author">
              <w:r w:rsidRPr="00FD222F">
                <w:rPr>
                  <w:rFonts w:eastAsia="Arial" w:cstheme="minorHAnsi"/>
                  <w:color w:val="111111"/>
                  <w:rPrChange w:id="4205" w:author="Author">
                    <w:rPr>
                      <w:rFonts w:ascii="Arial" w:eastAsia="Arial" w:hAnsi="Arial" w:cs="Arial"/>
                      <w:color w:val="111111"/>
                    </w:rPr>
                  </w:rPrChange>
                </w:rPr>
                <w:t>3.963 ***</w:t>
              </w:r>
            </w:ins>
          </w:p>
        </w:tc>
      </w:tr>
      <w:tr w:rsidR="00D02E36" w:rsidRPr="00FD222F" w14:paraId="3623B911" w14:textId="77777777" w:rsidTr="00667F7A">
        <w:trPr>
          <w:ins w:id="4206" w:author="Author"/>
          <w:trPrChange w:id="4207" w:author="Author">
            <w:trPr>
              <w:cantSplit/>
              <w:jc w:val="center"/>
            </w:trPr>
          </w:trPrChange>
        </w:trPr>
        <w:tc>
          <w:tcPr>
            <w:tcW w:w="1475" w:type="pct"/>
            <w:vMerge/>
            <w:tcPrChange w:id="4208" w:author="Author">
              <w:tcPr>
                <w:tcW w:w="1475" w:type="pct"/>
                <w:vMerge/>
                <w:shd w:val="clear" w:color="auto" w:fill="FFFFFF"/>
                <w:tcMar>
                  <w:top w:w="0" w:type="dxa"/>
                  <w:left w:w="0" w:type="dxa"/>
                  <w:bottom w:w="0" w:type="dxa"/>
                  <w:right w:w="0" w:type="dxa"/>
                </w:tcMar>
              </w:tcPr>
            </w:tcPrChange>
          </w:tcPr>
          <w:p w14:paraId="56F59BA6" w14:textId="77777777" w:rsidR="00D02E36" w:rsidRPr="00FD222F" w:rsidRDefault="00D02E36">
            <w:pPr>
              <w:ind w:left="80" w:right="80"/>
              <w:contextualSpacing/>
              <w:rPr>
                <w:ins w:id="4209" w:author="Author"/>
                <w:rFonts w:cstheme="minorHAnsi"/>
                <w:rPrChange w:id="4210" w:author="Author">
                  <w:rPr>
                    <w:ins w:id="4211" w:author="Author"/>
                  </w:rPr>
                </w:rPrChange>
              </w:rPr>
              <w:pPrChange w:id="4212" w:author="Author">
                <w:pPr>
                  <w:spacing w:before="80" w:after="80"/>
                  <w:ind w:left="80" w:right="80"/>
                </w:pPr>
              </w:pPrChange>
            </w:pPr>
          </w:p>
        </w:tc>
        <w:tc>
          <w:tcPr>
            <w:tcW w:w="1175" w:type="pct"/>
            <w:tcPrChange w:id="4213" w:author="Author">
              <w:tcPr>
                <w:tcW w:w="1175" w:type="pct"/>
                <w:gridSpan w:val="2"/>
                <w:tcBorders>
                  <w:bottom w:val="single" w:sz="3" w:space="0" w:color="000000"/>
                </w:tcBorders>
                <w:shd w:val="clear" w:color="auto" w:fill="FFFFFF"/>
                <w:tcMar>
                  <w:top w:w="0" w:type="dxa"/>
                  <w:left w:w="0" w:type="dxa"/>
                  <w:bottom w:w="0" w:type="dxa"/>
                  <w:right w:w="0" w:type="dxa"/>
                </w:tcMar>
              </w:tcPr>
            </w:tcPrChange>
          </w:tcPr>
          <w:p w14:paraId="276117D5" w14:textId="77777777" w:rsidR="00D02E36" w:rsidRPr="0068187B" w:rsidRDefault="00D02E36">
            <w:pPr>
              <w:ind w:left="80" w:right="80"/>
              <w:contextualSpacing/>
              <w:jc w:val="right"/>
              <w:rPr>
                <w:ins w:id="4214" w:author="Author"/>
                <w:rFonts w:cstheme="minorHAnsi"/>
              </w:rPr>
              <w:pPrChange w:id="4215" w:author="Author">
                <w:pPr>
                  <w:spacing w:before="80" w:after="80"/>
                  <w:ind w:left="80" w:right="80"/>
                  <w:jc w:val="right"/>
                </w:pPr>
              </w:pPrChange>
            </w:pPr>
            <w:ins w:id="4216" w:author="Author">
              <w:r w:rsidRPr="00FD222F">
                <w:rPr>
                  <w:rFonts w:eastAsia="Arial" w:cstheme="minorHAnsi"/>
                  <w:color w:val="111111"/>
                  <w:rPrChange w:id="4217" w:author="Author">
                    <w:rPr>
                      <w:rFonts w:ascii="Arial" w:eastAsia="Arial" w:hAnsi="Arial" w:cs="Arial"/>
                      <w:color w:val="111111"/>
                    </w:rPr>
                  </w:rPrChange>
                </w:rPr>
                <w:t xml:space="preserve">        </w:t>
              </w:r>
            </w:ins>
          </w:p>
        </w:tc>
        <w:tc>
          <w:tcPr>
            <w:tcW w:w="1175" w:type="pct"/>
            <w:tcPrChange w:id="4218" w:author="Author">
              <w:tcPr>
                <w:tcW w:w="1175" w:type="pct"/>
                <w:tcBorders>
                  <w:bottom w:val="single" w:sz="3" w:space="0" w:color="000000"/>
                </w:tcBorders>
                <w:shd w:val="clear" w:color="auto" w:fill="FFFFFF"/>
                <w:tcMar>
                  <w:top w:w="0" w:type="dxa"/>
                  <w:left w:w="0" w:type="dxa"/>
                  <w:bottom w:w="0" w:type="dxa"/>
                  <w:right w:w="0" w:type="dxa"/>
                </w:tcMar>
              </w:tcPr>
            </w:tcPrChange>
          </w:tcPr>
          <w:p w14:paraId="52DC08C4" w14:textId="77777777" w:rsidR="00D02E36" w:rsidRPr="0068187B" w:rsidRDefault="00D02E36">
            <w:pPr>
              <w:ind w:left="80" w:right="80"/>
              <w:contextualSpacing/>
              <w:jc w:val="right"/>
              <w:rPr>
                <w:ins w:id="4219" w:author="Author"/>
                <w:rFonts w:cstheme="minorHAnsi"/>
              </w:rPr>
              <w:pPrChange w:id="4220" w:author="Author">
                <w:pPr>
                  <w:spacing w:before="80" w:after="80"/>
                  <w:ind w:left="80" w:right="80"/>
                  <w:jc w:val="right"/>
                </w:pPr>
              </w:pPrChange>
            </w:pPr>
            <w:ins w:id="4221" w:author="Author">
              <w:r w:rsidRPr="00FD222F">
                <w:rPr>
                  <w:rFonts w:eastAsia="Arial" w:cstheme="minorHAnsi"/>
                  <w:color w:val="111111"/>
                  <w:rPrChange w:id="4222" w:author="Author">
                    <w:rPr>
                      <w:rFonts w:ascii="Arial" w:eastAsia="Arial" w:hAnsi="Arial" w:cs="Arial"/>
                      <w:color w:val="111111"/>
                    </w:rPr>
                  </w:rPrChange>
                </w:rPr>
                <w:t xml:space="preserve">        </w:t>
              </w:r>
            </w:ins>
          </w:p>
        </w:tc>
        <w:tc>
          <w:tcPr>
            <w:tcW w:w="1175" w:type="pct"/>
            <w:tcPrChange w:id="4223" w:author="Author">
              <w:tcPr>
                <w:tcW w:w="1175" w:type="pct"/>
                <w:tcBorders>
                  <w:bottom w:val="single" w:sz="3" w:space="0" w:color="000000"/>
                </w:tcBorders>
                <w:shd w:val="clear" w:color="auto" w:fill="FFFFFF"/>
                <w:tcMar>
                  <w:top w:w="0" w:type="dxa"/>
                  <w:left w:w="0" w:type="dxa"/>
                  <w:bottom w:w="0" w:type="dxa"/>
                  <w:right w:w="0" w:type="dxa"/>
                </w:tcMar>
              </w:tcPr>
            </w:tcPrChange>
          </w:tcPr>
          <w:p w14:paraId="5E491E7E" w14:textId="77777777" w:rsidR="00D02E36" w:rsidRPr="0068187B" w:rsidRDefault="00D02E36">
            <w:pPr>
              <w:ind w:left="80" w:right="80"/>
              <w:contextualSpacing/>
              <w:jc w:val="right"/>
              <w:rPr>
                <w:ins w:id="4224" w:author="Author"/>
                <w:rFonts w:cstheme="minorHAnsi"/>
              </w:rPr>
              <w:pPrChange w:id="4225" w:author="Author">
                <w:pPr>
                  <w:spacing w:before="80" w:after="80"/>
                  <w:ind w:left="80" w:right="80"/>
                  <w:jc w:val="right"/>
                </w:pPr>
              </w:pPrChange>
            </w:pPr>
            <w:ins w:id="4226" w:author="Author">
              <w:r w:rsidRPr="00FD222F">
                <w:rPr>
                  <w:rFonts w:eastAsia="Arial" w:cstheme="minorHAnsi"/>
                  <w:color w:val="111111"/>
                  <w:rPrChange w:id="4227" w:author="Author">
                    <w:rPr>
                      <w:rFonts w:ascii="Arial" w:eastAsia="Arial" w:hAnsi="Arial" w:cs="Arial"/>
                      <w:color w:val="111111"/>
                    </w:rPr>
                  </w:rPrChange>
                </w:rPr>
                <w:t xml:space="preserve">(0.886)   </w:t>
              </w:r>
            </w:ins>
          </w:p>
        </w:tc>
      </w:tr>
      <w:tr w:rsidR="000168EE" w:rsidRPr="00FD222F" w14:paraId="61C5AD11" w14:textId="77777777" w:rsidTr="00667F7A">
        <w:trPr>
          <w:ins w:id="4228" w:author="Author"/>
          <w:trPrChange w:id="4229" w:author="Author">
            <w:trPr>
              <w:cantSplit/>
              <w:jc w:val="center"/>
            </w:trPr>
          </w:trPrChange>
        </w:trPr>
        <w:tc>
          <w:tcPr>
            <w:tcW w:w="1475" w:type="pct"/>
            <w:tcPrChange w:id="4230" w:author="Author">
              <w:tcPr>
                <w:tcW w:w="1475" w:type="pct"/>
                <w:shd w:val="clear" w:color="auto" w:fill="FFFFFF"/>
                <w:tcMar>
                  <w:top w:w="0" w:type="dxa"/>
                  <w:left w:w="0" w:type="dxa"/>
                  <w:bottom w:w="0" w:type="dxa"/>
                  <w:right w:w="0" w:type="dxa"/>
                </w:tcMar>
              </w:tcPr>
            </w:tcPrChange>
          </w:tcPr>
          <w:p w14:paraId="137F8D3B" w14:textId="77777777" w:rsidR="00D02E36" w:rsidRPr="0068187B" w:rsidRDefault="00D02E36">
            <w:pPr>
              <w:ind w:left="80" w:right="80"/>
              <w:contextualSpacing/>
              <w:rPr>
                <w:ins w:id="4231" w:author="Author"/>
                <w:rFonts w:cstheme="minorHAnsi"/>
              </w:rPr>
              <w:pPrChange w:id="4232" w:author="Author">
                <w:pPr>
                  <w:spacing w:before="80" w:after="80"/>
                  <w:ind w:left="80" w:right="80"/>
                </w:pPr>
              </w:pPrChange>
            </w:pPr>
            <w:proofErr w:type="spellStart"/>
            <w:proofErr w:type="gramStart"/>
            <w:ins w:id="4233" w:author="Author">
              <w:r w:rsidRPr="00FD222F">
                <w:rPr>
                  <w:rFonts w:eastAsia="Arial" w:cstheme="minorHAnsi"/>
                  <w:color w:val="111111"/>
                  <w:rPrChange w:id="4234" w:author="Author">
                    <w:rPr>
                      <w:rFonts w:ascii="Arial" w:eastAsia="Arial" w:hAnsi="Arial" w:cs="Arial"/>
                      <w:color w:val="111111"/>
                    </w:rPr>
                  </w:rPrChange>
                </w:rPr>
                <w:t>null.deviance</w:t>
              </w:r>
              <w:proofErr w:type="spellEnd"/>
              <w:proofErr w:type="gramEnd"/>
            </w:ins>
          </w:p>
        </w:tc>
        <w:tc>
          <w:tcPr>
            <w:tcW w:w="1175" w:type="pct"/>
            <w:tcPrChange w:id="4235" w:author="Author">
              <w:tcPr>
                <w:tcW w:w="1175" w:type="pct"/>
                <w:gridSpan w:val="2"/>
                <w:shd w:val="clear" w:color="auto" w:fill="FFFFFF"/>
                <w:tcMar>
                  <w:top w:w="0" w:type="dxa"/>
                  <w:left w:w="0" w:type="dxa"/>
                  <w:bottom w:w="0" w:type="dxa"/>
                  <w:right w:w="0" w:type="dxa"/>
                </w:tcMar>
              </w:tcPr>
            </w:tcPrChange>
          </w:tcPr>
          <w:p w14:paraId="1F59D1EC" w14:textId="77777777" w:rsidR="00D02E36" w:rsidRPr="0068187B" w:rsidRDefault="00D02E36">
            <w:pPr>
              <w:ind w:left="80" w:right="80"/>
              <w:contextualSpacing/>
              <w:jc w:val="right"/>
              <w:rPr>
                <w:ins w:id="4236" w:author="Author"/>
                <w:rFonts w:cstheme="minorHAnsi"/>
              </w:rPr>
              <w:pPrChange w:id="4237" w:author="Author">
                <w:pPr>
                  <w:spacing w:before="80" w:after="80"/>
                  <w:ind w:left="80" w:right="80"/>
                  <w:jc w:val="right"/>
                </w:pPr>
              </w:pPrChange>
            </w:pPr>
            <w:ins w:id="4238" w:author="Author">
              <w:r w:rsidRPr="00FD222F">
                <w:rPr>
                  <w:rFonts w:eastAsia="Arial" w:cstheme="minorHAnsi"/>
                  <w:color w:val="111111"/>
                  <w:rPrChange w:id="4239" w:author="Author">
                    <w:rPr>
                      <w:rFonts w:ascii="Arial" w:eastAsia="Arial" w:hAnsi="Arial" w:cs="Arial"/>
                      <w:color w:val="111111"/>
                    </w:rPr>
                  </w:rPrChange>
                </w:rPr>
                <w:t xml:space="preserve">2553172.101    </w:t>
              </w:r>
            </w:ins>
          </w:p>
        </w:tc>
        <w:tc>
          <w:tcPr>
            <w:tcW w:w="1175" w:type="pct"/>
            <w:tcPrChange w:id="4240" w:author="Author">
              <w:tcPr>
                <w:tcW w:w="1175" w:type="pct"/>
                <w:shd w:val="clear" w:color="auto" w:fill="FFFFFF"/>
                <w:tcMar>
                  <w:top w:w="0" w:type="dxa"/>
                  <w:left w:w="0" w:type="dxa"/>
                  <w:bottom w:w="0" w:type="dxa"/>
                  <w:right w:w="0" w:type="dxa"/>
                </w:tcMar>
              </w:tcPr>
            </w:tcPrChange>
          </w:tcPr>
          <w:p w14:paraId="53D71B22" w14:textId="77777777" w:rsidR="00D02E36" w:rsidRPr="0068187B" w:rsidRDefault="00D02E36">
            <w:pPr>
              <w:ind w:left="80" w:right="80"/>
              <w:contextualSpacing/>
              <w:jc w:val="right"/>
              <w:rPr>
                <w:ins w:id="4241" w:author="Author"/>
                <w:rFonts w:cstheme="minorHAnsi"/>
              </w:rPr>
              <w:pPrChange w:id="4242" w:author="Author">
                <w:pPr>
                  <w:spacing w:before="80" w:after="80"/>
                  <w:ind w:left="80" w:right="80"/>
                  <w:jc w:val="right"/>
                </w:pPr>
              </w:pPrChange>
            </w:pPr>
            <w:ins w:id="4243" w:author="Author">
              <w:r w:rsidRPr="00FD222F">
                <w:rPr>
                  <w:rFonts w:eastAsia="Arial" w:cstheme="minorHAnsi"/>
                  <w:color w:val="111111"/>
                  <w:rPrChange w:id="4244" w:author="Author">
                    <w:rPr>
                      <w:rFonts w:ascii="Arial" w:eastAsia="Arial" w:hAnsi="Arial" w:cs="Arial"/>
                      <w:color w:val="111111"/>
                    </w:rPr>
                  </w:rPrChange>
                </w:rPr>
                <w:t xml:space="preserve">350303.560    </w:t>
              </w:r>
            </w:ins>
          </w:p>
        </w:tc>
        <w:tc>
          <w:tcPr>
            <w:tcW w:w="1175" w:type="pct"/>
            <w:tcPrChange w:id="4245" w:author="Author">
              <w:tcPr>
                <w:tcW w:w="1175" w:type="pct"/>
                <w:shd w:val="clear" w:color="auto" w:fill="FFFFFF"/>
                <w:tcMar>
                  <w:top w:w="0" w:type="dxa"/>
                  <w:left w:w="0" w:type="dxa"/>
                  <w:bottom w:w="0" w:type="dxa"/>
                  <w:right w:w="0" w:type="dxa"/>
                </w:tcMar>
              </w:tcPr>
            </w:tcPrChange>
          </w:tcPr>
          <w:p w14:paraId="7E38BD5E" w14:textId="77777777" w:rsidR="00D02E36" w:rsidRPr="0068187B" w:rsidRDefault="00D02E36">
            <w:pPr>
              <w:ind w:left="80" w:right="80"/>
              <w:contextualSpacing/>
              <w:jc w:val="right"/>
              <w:rPr>
                <w:ins w:id="4246" w:author="Author"/>
                <w:rFonts w:cstheme="minorHAnsi"/>
              </w:rPr>
              <w:pPrChange w:id="4247" w:author="Author">
                <w:pPr>
                  <w:spacing w:before="80" w:after="80"/>
                  <w:ind w:left="80" w:right="80"/>
                  <w:jc w:val="right"/>
                </w:pPr>
              </w:pPrChange>
            </w:pPr>
            <w:ins w:id="4248" w:author="Author">
              <w:r w:rsidRPr="00FD222F">
                <w:rPr>
                  <w:rFonts w:eastAsia="Arial" w:cstheme="minorHAnsi"/>
                  <w:color w:val="111111"/>
                  <w:rPrChange w:id="4249" w:author="Author">
                    <w:rPr>
                      <w:rFonts w:ascii="Arial" w:eastAsia="Arial" w:hAnsi="Arial" w:cs="Arial"/>
                      <w:color w:val="111111"/>
                    </w:rPr>
                  </w:rPrChange>
                </w:rPr>
                <w:t xml:space="preserve">350303.560    </w:t>
              </w:r>
            </w:ins>
          </w:p>
        </w:tc>
      </w:tr>
      <w:tr w:rsidR="000168EE" w:rsidRPr="00FD222F" w14:paraId="64D61974" w14:textId="77777777" w:rsidTr="00667F7A">
        <w:trPr>
          <w:ins w:id="4250" w:author="Author"/>
          <w:trPrChange w:id="4251" w:author="Author">
            <w:trPr>
              <w:cantSplit/>
              <w:jc w:val="center"/>
            </w:trPr>
          </w:trPrChange>
        </w:trPr>
        <w:tc>
          <w:tcPr>
            <w:tcW w:w="1475" w:type="pct"/>
            <w:tcPrChange w:id="4252" w:author="Author">
              <w:tcPr>
                <w:tcW w:w="1475" w:type="pct"/>
                <w:tcBorders>
                  <w:bottom w:val="single" w:sz="6" w:space="0" w:color="000000"/>
                </w:tcBorders>
                <w:shd w:val="clear" w:color="auto" w:fill="FFFFFF"/>
                <w:tcMar>
                  <w:top w:w="0" w:type="dxa"/>
                  <w:left w:w="0" w:type="dxa"/>
                  <w:bottom w:w="0" w:type="dxa"/>
                  <w:right w:w="0" w:type="dxa"/>
                </w:tcMar>
              </w:tcPr>
            </w:tcPrChange>
          </w:tcPr>
          <w:p w14:paraId="778D50FF" w14:textId="38F34711" w:rsidR="00D02E36" w:rsidRPr="0068187B" w:rsidRDefault="00D02E36">
            <w:pPr>
              <w:ind w:left="80" w:right="80"/>
              <w:contextualSpacing/>
              <w:rPr>
                <w:ins w:id="4253" w:author="Author"/>
                <w:rFonts w:cstheme="minorHAnsi"/>
              </w:rPr>
              <w:pPrChange w:id="4254" w:author="Author">
                <w:pPr>
                  <w:spacing w:before="80" w:after="80"/>
                  <w:ind w:left="80" w:right="80"/>
                </w:pPr>
              </w:pPrChange>
            </w:pPr>
            <w:ins w:id="4255" w:author="Author">
              <w:r w:rsidRPr="00FD222F">
                <w:rPr>
                  <w:rFonts w:eastAsia="Arial" w:cstheme="minorHAnsi"/>
                  <w:color w:val="111111"/>
                </w:rPr>
                <w:t>D</w:t>
              </w:r>
              <w:r w:rsidRPr="00FD222F">
                <w:rPr>
                  <w:rFonts w:eastAsia="Arial" w:cstheme="minorHAnsi"/>
                  <w:color w:val="111111"/>
                  <w:rPrChange w:id="4256" w:author="Author">
                    <w:rPr>
                      <w:rFonts w:ascii="Arial" w:eastAsia="Arial" w:hAnsi="Arial" w:cs="Arial"/>
                      <w:color w:val="111111"/>
                    </w:rPr>
                  </w:rPrChange>
                </w:rPr>
                <w:t>eviance</w:t>
              </w:r>
            </w:ins>
          </w:p>
        </w:tc>
        <w:tc>
          <w:tcPr>
            <w:tcW w:w="1175" w:type="pct"/>
            <w:tcPrChange w:id="4257" w:author="Author">
              <w:tcPr>
                <w:tcW w:w="1175" w:type="pct"/>
                <w:gridSpan w:val="2"/>
                <w:tcBorders>
                  <w:bottom w:val="single" w:sz="6" w:space="0" w:color="000000"/>
                </w:tcBorders>
                <w:shd w:val="clear" w:color="auto" w:fill="FFFFFF"/>
                <w:tcMar>
                  <w:top w:w="0" w:type="dxa"/>
                  <w:left w:w="0" w:type="dxa"/>
                  <w:bottom w:w="0" w:type="dxa"/>
                  <w:right w:w="0" w:type="dxa"/>
                </w:tcMar>
              </w:tcPr>
            </w:tcPrChange>
          </w:tcPr>
          <w:p w14:paraId="03692F17" w14:textId="77777777" w:rsidR="00D02E36" w:rsidRPr="0068187B" w:rsidRDefault="00D02E36">
            <w:pPr>
              <w:ind w:left="80" w:right="80"/>
              <w:contextualSpacing/>
              <w:jc w:val="right"/>
              <w:rPr>
                <w:ins w:id="4258" w:author="Author"/>
                <w:rFonts w:cstheme="minorHAnsi"/>
              </w:rPr>
              <w:pPrChange w:id="4259" w:author="Author">
                <w:pPr>
                  <w:spacing w:before="80" w:after="80"/>
                  <w:ind w:left="80" w:right="80"/>
                  <w:jc w:val="right"/>
                </w:pPr>
              </w:pPrChange>
            </w:pPr>
            <w:ins w:id="4260" w:author="Author">
              <w:r w:rsidRPr="00FD222F">
                <w:rPr>
                  <w:rFonts w:eastAsia="Arial" w:cstheme="minorHAnsi"/>
                  <w:color w:val="111111"/>
                  <w:rPrChange w:id="4261" w:author="Author">
                    <w:rPr>
                      <w:rFonts w:ascii="Arial" w:eastAsia="Arial" w:hAnsi="Arial" w:cs="Arial"/>
                      <w:color w:val="111111"/>
                    </w:rPr>
                  </w:rPrChange>
                </w:rPr>
                <w:t xml:space="preserve">1061645.079    </w:t>
              </w:r>
            </w:ins>
          </w:p>
        </w:tc>
        <w:tc>
          <w:tcPr>
            <w:tcW w:w="1175" w:type="pct"/>
            <w:tcPrChange w:id="4262" w:author="Author">
              <w:tcPr>
                <w:tcW w:w="1175" w:type="pct"/>
                <w:tcBorders>
                  <w:bottom w:val="single" w:sz="6" w:space="0" w:color="000000"/>
                </w:tcBorders>
                <w:shd w:val="clear" w:color="auto" w:fill="FFFFFF"/>
                <w:tcMar>
                  <w:top w:w="0" w:type="dxa"/>
                  <w:left w:w="0" w:type="dxa"/>
                  <w:bottom w:w="0" w:type="dxa"/>
                  <w:right w:w="0" w:type="dxa"/>
                </w:tcMar>
              </w:tcPr>
            </w:tcPrChange>
          </w:tcPr>
          <w:p w14:paraId="754040EC" w14:textId="77777777" w:rsidR="00D02E36" w:rsidRPr="0068187B" w:rsidRDefault="00D02E36">
            <w:pPr>
              <w:ind w:left="80" w:right="80"/>
              <w:contextualSpacing/>
              <w:jc w:val="right"/>
              <w:rPr>
                <w:ins w:id="4263" w:author="Author"/>
                <w:rFonts w:cstheme="minorHAnsi"/>
              </w:rPr>
              <w:pPrChange w:id="4264" w:author="Author">
                <w:pPr>
                  <w:spacing w:before="80" w:after="80"/>
                  <w:ind w:left="80" w:right="80"/>
                  <w:jc w:val="right"/>
                </w:pPr>
              </w:pPrChange>
            </w:pPr>
            <w:ins w:id="4265" w:author="Author">
              <w:r w:rsidRPr="00FD222F">
                <w:rPr>
                  <w:rFonts w:eastAsia="Arial" w:cstheme="minorHAnsi"/>
                  <w:color w:val="111111"/>
                  <w:rPrChange w:id="4266" w:author="Author">
                    <w:rPr>
                      <w:rFonts w:ascii="Arial" w:eastAsia="Arial" w:hAnsi="Arial" w:cs="Arial"/>
                      <w:color w:val="111111"/>
                    </w:rPr>
                  </w:rPrChange>
                </w:rPr>
                <w:t xml:space="preserve">324682.437    </w:t>
              </w:r>
            </w:ins>
          </w:p>
        </w:tc>
        <w:tc>
          <w:tcPr>
            <w:tcW w:w="1175" w:type="pct"/>
            <w:tcPrChange w:id="4267" w:author="Author">
              <w:tcPr>
                <w:tcW w:w="1175" w:type="pct"/>
                <w:tcBorders>
                  <w:bottom w:val="single" w:sz="6" w:space="0" w:color="000000"/>
                </w:tcBorders>
                <w:shd w:val="clear" w:color="auto" w:fill="FFFFFF"/>
                <w:tcMar>
                  <w:top w:w="0" w:type="dxa"/>
                  <w:left w:w="0" w:type="dxa"/>
                  <w:bottom w:w="0" w:type="dxa"/>
                  <w:right w:w="0" w:type="dxa"/>
                </w:tcMar>
              </w:tcPr>
            </w:tcPrChange>
          </w:tcPr>
          <w:p w14:paraId="3D078716" w14:textId="77777777" w:rsidR="00D02E36" w:rsidRPr="0068187B" w:rsidRDefault="00D02E36">
            <w:pPr>
              <w:ind w:left="80" w:right="80"/>
              <w:contextualSpacing/>
              <w:jc w:val="right"/>
              <w:rPr>
                <w:ins w:id="4268" w:author="Author"/>
                <w:rFonts w:cstheme="minorHAnsi"/>
              </w:rPr>
              <w:pPrChange w:id="4269" w:author="Author">
                <w:pPr>
                  <w:spacing w:before="80" w:after="80"/>
                  <w:ind w:left="80" w:right="80"/>
                  <w:jc w:val="right"/>
                </w:pPr>
              </w:pPrChange>
            </w:pPr>
            <w:ins w:id="4270" w:author="Author">
              <w:r w:rsidRPr="00FD222F">
                <w:rPr>
                  <w:rFonts w:eastAsia="Arial" w:cstheme="minorHAnsi"/>
                  <w:color w:val="111111"/>
                  <w:rPrChange w:id="4271" w:author="Author">
                    <w:rPr>
                      <w:rFonts w:ascii="Arial" w:eastAsia="Arial" w:hAnsi="Arial" w:cs="Arial"/>
                      <w:color w:val="111111"/>
                    </w:rPr>
                  </w:rPrChange>
                </w:rPr>
                <w:t xml:space="preserve">312052.421    </w:t>
              </w:r>
            </w:ins>
          </w:p>
        </w:tc>
      </w:tr>
      <w:tr w:rsidR="00D02E36" w:rsidRPr="00FD222F" w14:paraId="56281739" w14:textId="77777777" w:rsidTr="00667F7A">
        <w:tblPrEx>
          <w:tblPrExChange w:id="4272" w:author="Author">
            <w:tblPrEx>
              <w:tblW w:w="4320" w:type="dxa"/>
              <w:tblLayout w:type="fixed"/>
            </w:tblPrEx>
          </w:tblPrExChange>
        </w:tblPrEx>
        <w:trPr>
          <w:ins w:id="4273" w:author="Author"/>
          <w:trPrChange w:id="4274" w:author="Author">
            <w:trPr>
              <w:gridAfter w:val="0"/>
              <w:cantSplit/>
              <w:jc w:val="center"/>
            </w:trPr>
          </w:trPrChange>
        </w:trPr>
        <w:tc>
          <w:tcPr>
            <w:tcW w:w="5000" w:type="pct"/>
            <w:gridSpan w:val="4"/>
            <w:tcPrChange w:id="4275" w:author="Author">
              <w:tcPr>
                <w:tcW w:w="4320" w:type="dxa"/>
                <w:gridSpan w:val="2"/>
                <w:shd w:val="clear" w:color="auto" w:fill="FFFFFF"/>
                <w:tcMar>
                  <w:top w:w="0" w:type="dxa"/>
                  <w:left w:w="0" w:type="dxa"/>
                  <w:bottom w:w="0" w:type="dxa"/>
                  <w:right w:w="0" w:type="dxa"/>
                </w:tcMar>
              </w:tcPr>
            </w:tcPrChange>
          </w:tcPr>
          <w:p w14:paraId="049B5568" w14:textId="77777777" w:rsidR="00D02E36" w:rsidRPr="0068187B" w:rsidRDefault="00D02E36">
            <w:pPr>
              <w:ind w:left="80" w:right="80"/>
              <w:contextualSpacing/>
              <w:rPr>
                <w:ins w:id="4276" w:author="Author"/>
                <w:rFonts w:cstheme="minorHAnsi"/>
              </w:rPr>
              <w:pPrChange w:id="4277" w:author="Author">
                <w:pPr>
                  <w:spacing w:before="80" w:after="80"/>
                  <w:ind w:left="80" w:right="80"/>
                </w:pPr>
              </w:pPrChange>
            </w:pPr>
            <w:ins w:id="4278" w:author="Author">
              <w:r w:rsidRPr="00FD222F">
                <w:rPr>
                  <w:rFonts w:eastAsia="Arial" w:cstheme="minorHAnsi"/>
                  <w:color w:val="111111"/>
                  <w:rPrChange w:id="4279" w:author="Author">
                    <w:rPr>
                      <w:rFonts w:ascii="Arial" w:eastAsia="Arial" w:hAnsi="Arial" w:cs="Arial"/>
                      <w:color w:val="111111"/>
                    </w:rPr>
                  </w:rPrChange>
                </w:rPr>
                <w:t xml:space="preserve"> *** p &lt; 0.001</w:t>
              </w:r>
              <w:proofErr w:type="gramStart"/>
              <w:r w:rsidRPr="00FD222F">
                <w:rPr>
                  <w:rFonts w:eastAsia="Arial" w:cstheme="minorHAnsi"/>
                  <w:color w:val="111111"/>
                  <w:rPrChange w:id="4280" w:author="Author">
                    <w:rPr>
                      <w:rFonts w:ascii="Arial" w:eastAsia="Arial" w:hAnsi="Arial" w:cs="Arial"/>
                      <w:color w:val="111111"/>
                    </w:rPr>
                  </w:rPrChange>
                </w:rPr>
                <w:t>;  *</w:t>
              </w:r>
              <w:proofErr w:type="gramEnd"/>
              <w:r w:rsidRPr="00FD222F">
                <w:rPr>
                  <w:rFonts w:eastAsia="Arial" w:cstheme="minorHAnsi"/>
                  <w:color w:val="111111"/>
                  <w:rPrChange w:id="4281" w:author="Author">
                    <w:rPr>
                      <w:rFonts w:ascii="Arial" w:eastAsia="Arial" w:hAnsi="Arial" w:cs="Arial"/>
                      <w:color w:val="111111"/>
                    </w:rPr>
                  </w:rPrChange>
                </w:rPr>
                <w:t>* p &lt; 0.01;  * p &lt; 0.05.</w:t>
              </w:r>
            </w:ins>
          </w:p>
        </w:tc>
      </w:tr>
    </w:tbl>
    <w:p w14:paraId="11C64FFA" w14:textId="2A94F5F1" w:rsidR="004013FE" w:rsidDel="00FD222F" w:rsidRDefault="004013FE" w:rsidP="00927D97">
      <w:pPr>
        <w:jc w:val="both"/>
        <w:rPr>
          <w:del w:id="4282" w:author="Author"/>
        </w:rPr>
      </w:pPr>
    </w:p>
    <w:p w14:paraId="2FABF16C" w14:textId="77777777" w:rsidR="00FD222F" w:rsidRPr="00D864B0" w:rsidRDefault="00FD222F" w:rsidP="00927D97">
      <w:pPr>
        <w:jc w:val="both"/>
        <w:rPr>
          <w:ins w:id="4283" w:author="Author"/>
        </w:rPr>
      </w:pPr>
    </w:p>
    <w:p w14:paraId="475E6D0F" w14:textId="29FC9F5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4" w:author="Author"/>
          <w:rFonts w:ascii="Lucida Console" w:eastAsia="Times New Roman" w:hAnsi="Lucida Console" w:cs="Courier New"/>
          <w:color w:val="000000"/>
          <w:sz w:val="14"/>
          <w:szCs w:val="14"/>
        </w:rPr>
      </w:pPr>
      <w:del w:id="4285" w:author="Author">
        <w:r w:rsidRPr="00D864B0" w:rsidDel="00FD222F">
          <w:rPr>
            <w:rFonts w:ascii="Lucida Console" w:eastAsia="Times New Roman" w:hAnsi="Lucida Console" w:cs="Courier New"/>
            <w:color w:val="000000"/>
          </w:rPr>
          <w:delText>──────────────────────────────────────</w:delText>
        </w:r>
        <w:r w:rsidRPr="00D864B0" w:rsidDel="00FD222F">
          <w:rPr>
            <w:rFonts w:ascii="Lucida Console" w:eastAsia="Times New Roman" w:hAnsi="Lucida Console" w:cs="Courier New"/>
            <w:color w:val="000000"/>
            <w:sz w:val="14"/>
            <w:szCs w:val="14"/>
          </w:rPr>
          <w:delText>───────────────────────────────────────────────────────────────────────</w:delText>
        </w:r>
      </w:del>
    </w:p>
    <w:p w14:paraId="6178EE4D" w14:textId="012FF184" w:rsidR="00B94818"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6" w:author="Author"/>
          <w:rFonts w:ascii="Lucida Console" w:eastAsia="Times New Roman" w:hAnsi="Lucida Console" w:cs="Courier New"/>
          <w:color w:val="000000"/>
          <w:sz w:val="14"/>
          <w:szCs w:val="14"/>
        </w:rPr>
      </w:pPr>
      <w:del w:id="4287" w:author="Author">
        <w:r w:rsidRPr="00D864B0" w:rsidDel="00FD222F">
          <w:rPr>
            <w:rFonts w:ascii="Lucida Console" w:eastAsia="Times New Roman" w:hAnsi="Lucida Console" w:cs="Courier New"/>
            <w:color w:val="000000"/>
            <w:sz w:val="14"/>
            <w:szCs w:val="14"/>
          </w:rPr>
          <w:delText xml:space="preserve">                             download per capita      </w:delText>
        </w:r>
        <w:bookmarkStart w:id="4288" w:name="_Hlk40966182"/>
        <w:r w:rsidRPr="00D864B0" w:rsidDel="00FD222F">
          <w:rPr>
            <w:rFonts w:ascii="Lucida Console" w:eastAsia="Times New Roman" w:hAnsi="Lucida Console" w:cs="Courier New"/>
            <w:color w:val="000000"/>
            <w:sz w:val="14"/>
            <w:szCs w:val="14"/>
          </w:rPr>
          <w:delText xml:space="preserve"> </w:delText>
        </w:r>
        <w:bookmarkEnd w:id="4288"/>
        <w:r w:rsidRPr="00D864B0" w:rsidDel="00FD222F">
          <w:rPr>
            <w:rFonts w:ascii="Lucida Console" w:eastAsia="Times New Roman" w:hAnsi="Lucida Console" w:cs="Courier New"/>
            <w:color w:val="000000"/>
            <w:sz w:val="14"/>
            <w:szCs w:val="14"/>
          </w:rPr>
          <w:delText xml:space="preserve">                  download per researcher                                                                          </w:delText>
        </w:r>
      </w:del>
    </w:p>
    <w:p w14:paraId="51FBAE2F" w14:textId="5A6547BC" w:rsidR="00A95313"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89" w:author="Author"/>
          <w:rFonts w:ascii="Lucida Console" w:eastAsia="Times New Roman" w:hAnsi="Lucida Console" w:cs="Courier New"/>
          <w:color w:val="000000"/>
          <w:sz w:val="14"/>
          <w:szCs w:val="14"/>
        </w:rPr>
      </w:pPr>
      <w:del w:id="4290"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Model 1</w:delText>
        </w:r>
        <w:r w:rsidR="000A2F56" w:rsidRPr="00D864B0" w:rsidDel="00FD222F">
          <w:rPr>
            <w:rFonts w:ascii="Lucida Console" w:eastAsia="Times New Roman" w:hAnsi="Lucida Console" w:cs="Courier New"/>
            <w:color w:val="000000"/>
            <w:sz w:val="14"/>
            <w:szCs w:val="14"/>
          </w:rPr>
          <w:delText>6</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 xml:space="preserve">a             </w:delText>
        </w:r>
        <w:r w:rsidR="00B94818"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w:delText>
        </w:r>
        <w:r w:rsidR="000A2F56" w:rsidRPr="00D864B0" w:rsidDel="00FD222F">
          <w:rPr>
            <w:rFonts w:ascii="Lucida Console" w:eastAsia="Times New Roman" w:hAnsi="Lucida Console" w:cs="Courier New"/>
            <w:color w:val="000000"/>
            <w:sz w:val="14"/>
            <w:szCs w:val="14"/>
          </w:rPr>
          <w:delText xml:space="preserve"> </w:delText>
        </w:r>
        <w:r w:rsidR="00A95313" w:rsidRPr="00D864B0" w:rsidDel="00FD222F">
          <w:rPr>
            <w:rFonts w:ascii="Lucida Console" w:eastAsia="Times New Roman" w:hAnsi="Lucida Console" w:cs="Courier New"/>
            <w:color w:val="000000"/>
            <w:sz w:val="14"/>
            <w:szCs w:val="14"/>
          </w:rPr>
          <w:delText xml:space="preserve"> Model </w:delText>
        </w:r>
        <w:r w:rsidR="000A2F56" w:rsidRPr="00D864B0" w:rsidDel="00FD222F">
          <w:rPr>
            <w:rFonts w:ascii="Lucida Console" w:eastAsia="Times New Roman" w:hAnsi="Lucida Console" w:cs="Courier New"/>
            <w:color w:val="000000"/>
            <w:sz w:val="14"/>
            <w:szCs w:val="14"/>
          </w:rPr>
          <w:delText>17</w:delText>
        </w:r>
        <w:r w:rsidR="00A95313" w:rsidRPr="00D864B0" w:rsidDel="00FD222F">
          <w:rPr>
            <w:rFonts w:ascii="Lucida Console" w:eastAsia="Times New Roman" w:hAnsi="Lucida Console" w:cs="Courier New"/>
            <w:color w:val="000000"/>
            <w:sz w:val="14"/>
            <w:szCs w:val="14"/>
          </w:rPr>
          <w:delText>b</w:delText>
        </w:r>
      </w:del>
    </w:p>
    <w:p w14:paraId="2D5BAD58" w14:textId="082972A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1" w:author="Author"/>
          <w:rFonts w:ascii="Lucida Console" w:eastAsia="Times New Roman" w:hAnsi="Lucida Console" w:cs="Courier New"/>
          <w:color w:val="000000"/>
          <w:sz w:val="14"/>
          <w:szCs w:val="14"/>
        </w:rPr>
      </w:pPr>
      <w:del w:id="4292"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w:delText>
        </w:r>
      </w:del>
    </w:p>
    <w:p w14:paraId="3115E4FB" w14:textId="2B5475E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3" w:author="Author"/>
          <w:rFonts w:ascii="Lucida Console" w:eastAsia="Times New Roman" w:hAnsi="Lucida Console" w:cs="Courier New"/>
          <w:color w:val="000000"/>
          <w:sz w:val="14"/>
          <w:szCs w:val="14"/>
        </w:rPr>
      </w:pPr>
      <w:del w:id="4294" w:author="Author">
        <w:r w:rsidRPr="00D864B0" w:rsidDel="00FD222F">
          <w:rPr>
            <w:rFonts w:ascii="Lucida Console" w:eastAsia="Times New Roman" w:hAnsi="Lucida Console" w:cs="Courier New"/>
            <w:color w:val="000000"/>
            <w:sz w:val="14"/>
            <w:szCs w:val="14"/>
          </w:rPr>
          <w:delText xml:space="preserve">  (Intercept)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6.204 ***                      8.160 ***                   6.905 ***  </w:delText>
        </w:r>
      </w:del>
    </w:p>
    <w:p w14:paraId="2FFE4D1F" w14:textId="2B1BF15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5" w:author="Author"/>
          <w:rFonts w:ascii="Lucida Console" w:eastAsia="Times New Roman" w:hAnsi="Lucida Console" w:cs="Courier New"/>
          <w:color w:val="000000"/>
          <w:sz w:val="14"/>
          <w:szCs w:val="14"/>
        </w:rPr>
      </w:pPr>
      <w:del w:id="4296"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(0.843)                        (0.813)                     (0.886)     </w:delText>
        </w:r>
      </w:del>
    </w:p>
    <w:p w14:paraId="72895BAB" w14:textId="6A079F9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7" w:author="Author"/>
          <w:rFonts w:ascii="Lucida Console" w:eastAsia="Times New Roman" w:hAnsi="Lucida Console" w:cs="Courier New"/>
          <w:color w:val="000000"/>
          <w:sz w:val="14"/>
          <w:szCs w:val="14"/>
        </w:rPr>
      </w:pPr>
    </w:p>
    <w:p w14:paraId="49E1733B" w14:textId="163812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298" w:author="Author"/>
          <w:rFonts w:ascii="Lucida Console" w:eastAsia="Times New Roman" w:hAnsi="Lucida Console" w:cs="Courier New"/>
          <w:color w:val="000000"/>
          <w:sz w:val="14"/>
          <w:szCs w:val="14"/>
        </w:rPr>
      </w:pPr>
      <w:del w:id="4299" w:author="Author">
        <w:r w:rsidRPr="00D864B0" w:rsidDel="00FD222F">
          <w:rPr>
            <w:rFonts w:ascii="Lucida Console" w:eastAsia="Times New Roman" w:hAnsi="Lucida Console" w:cs="Courier New"/>
            <w:color w:val="000000"/>
            <w:sz w:val="14"/>
            <w:szCs w:val="14"/>
          </w:rPr>
          <w:delText xml:space="preserve">  log(gdp_pps)                       0.261 **                       0.006                       0.053      </w:delText>
        </w:r>
      </w:del>
    </w:p>
    <w:p w14:paraId="690E7785" w14:textId="46FF945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0" w:author="Author"/>
          <w:rFonts w:ascii="Lucida Console" w:eastAsia="Times New Roman" w:hAnsi="Lucida Console" w:cs="Courier New"/>
          <w:color w:val="000000"/>
          <w:sz w:val="14"/>
          <w:szCs w:val="14"/>
        </w:rPr>
      </w:pPr>
      <w:del w:id="4301" w:author="Author">
        <w:r w:rsidRPr="00D864B0" w:rsidDel="00FD222F">
          <w:rPr>
            <w:rFonts w:ascii="Lucida Console" w:eastAsia="Times New Roman" w:hAnsi="Lucida Console" w:cs="Courier New"/>
            <w:color w:val="000000"/>
            <w:sz w:val="14"/>
            <w:szCs w:val="14"/>
          </w:rPr>
          <w:delText xml:space="preserve">                                    (0.080)                        (0.078)                     (0.082)     </w:delText>
        </w:r>
      </w:del>
    </w:p>
    <w:p w14:paraId="6E701A54" w14:textId="55E9A20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2" w:author="Author"/>
          <w:rFonts w:ascii="Lucida Console" w:eastAsia="Times New Roman" w:hAnsi="Lucida Console" w:cs="Courier New"/>
          <w:color w:val="000000"/>
          <w:sz w:val="14"/>
          <w:szCs w:val="14"/>
        </w:rPr>
      </w:pPr>
    </w:p>
    <w:p w14:paraId="6B0C2864" w14:textId="1835277B"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3" w:author="Author"/>
          <w:rFonts w:ascii="Lucida Console" w:eastAsia="Times New Roman" w:hAnsi="Lucida Console" w:cs="Courier New"/>
          <w:color w:val="000000"/>
          <w:sz w:val="14"/>
          <w:szCs w:val="14"/>
        </w:rPr>
      </w:pPr>
      <w:del w:id="4304" w:author="Author">
        <w:r w:rsidRPr="00D864B0" w:rsidDel="00FD222F">
          <w:rPr>
            <w:rFonts w:ascii="Lucida Console" w:eastAsia="Times New Roman" w:hAnsi="Lucida Console" w:cs="Courier New"/>
            <w:color w:val="000000"/>
            <w:sz w:val="14"/>
            <w:szCs w:val="14"/>
          </w:rPr>
          <w:delText xml:space="preserve">  researcher_employment_pct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0.673 ***                                                                </w:delText>
        </w:r>
      </w:del>
    </w:p>
    <w:p w14:paraId="4C7686ED" w14:textId="7DB3203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5" w:author="Author"/>
          <w:rFonts w:ascii="Lucida Console" w:eastAsia="Times New Roman" w:hAnsi="Lucida Console" w:cs="Courier New"/>
          <w:color w:val="000000"/>
          <w:sz w:val="14"/>
          <w:szCs w:val="14"/>
        </w:rPr>
      </w:pPr>
      <w:del w:id="4306"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(0.056)                                                                   </w:delText>
        </w:r>
      </w:del>
    </w:p>
    <w:p w14:paraId="1D19C199" w14:textId="5BE8B8BF"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7" w:author="Author"/>
          <w:rFonts w:ascii="Lucida Console" w:eastAsia="Times New Roman" w:hAnsi="Lucida Console" w:cs="Courier New"/>
          <w:color w:val="000000"/>
          <w:sz w:val="14"/>
          <w:szCs w:val="14"/>
        </w:rPr>
      </w:pPr>
    </w:p>
    <w:p w14:paraId="7A232303" w14:textId="3F1BA36E"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08" w:author="Author"/>
          <w:rFonts w:ascii="Lucida Console" w:eastAsia="Times New Roman" w:hAnsi="Lucida Console" w:cs="Courier New"/>
          <w:color w:val="000000"/>
          <w:sz w:val="14"/>
          <w:szCs w:val="14"/>
        </w:rPr>
      </w:pPr>
      <w:del w:id="4309" w:author="Author">
        <w:r w:rsidRPr="00D864B0" w:rsidDel="00FD222F">
          <w:rPr>
            <w:rFonts w:ascii="Lucida Console" w:eastAsia="Times New Roman" w:hAnsi="Lucida Console" w:cs="Courier New"/>
            <w:color w:val="000000"/>
            <w:sz w:val="14"/>
            <w:szCs w:val="14"/>
          </w:rPr>
          <w:delText xml:space="preserve">  eb_is_visit_public_library        -1.116 **                      -1.391 **                                  </w:delText>
        </w:r>
      </w:del>
    </w:p>
    <w:p w14:paraId="31032007" w14:textId="7807A065"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0" w:author="Author"/>
          <w:rFonts w:ascii="Lucida Console" w:eastAsia="Times New Roman" w:hAnsi="Lucida Console" w:cs="Courier New"/>
          <w:color w:val="000000"/>
          <w:sz w:val="14"/>
          <w:szCs w:val="14"/>
        </w:rPr>
      </w:pPr>
      <w:del w:id="4311"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(0.415)                        (0.428)                                    </w:delText>
        </w:r>
      </w:del>
    </w:p>
    <w:p w14:paraId="1F791625" w14:textId="57A13807"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2" w:author="Author"/>
          <w:rFonts w:ascii="Lucida Console" w:eastAsia="Times New Roman" w:hAnsi="Lucida Console" w:cs="Courier New"/>
          <w:color w:val="000000"/>
          <w:sz w:val="14"/>
          <w:szCs w:val="14"/>
        </w:rPr>
      </w:pPr>
    </w:p>
    <w:p w14:paraId="5FF082C9" w14:textId="57F15006"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3" w:author="Author"/>
          <w:rFonts w:ascii="Lucida Console" w:eastAsia="Times New Roman" w:hAnsi="Lucida Console" w:cs="Courier New"/>
          <w:color w:val="000000"/>
          <w:sz w:val="14"/>
          <w:szCs w:val="14"/>
        </w:rPr>
      </w:pPr>
      <w:del w:id="4314" w:author="Author">
        <w:r w:rsidRPr="00D864B0" w:rsidDel="00FD222F">
          <w:rPr>
            <w:rFonts w:ascii="Lucida Console" w:eastAsia="Times New Roman" w:hAnsi="Lucida Console" w:cs="Courier New"/>
            <w:color w:val="000000"/>
            <w:sz w:val="14"/>
            <w:szCs w:val="14"/>
          </w:rPr>
          <w:delText xml:space="preserve">  eb_limited_library_supply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3.963 ***  </w:delText>
        </w:r>
      </w:del>
    </w:p>
    <w:p w14:paraId="28D6357C" w14:textId="1AB9AF20"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15" w:author="Author"/>
          <w:rFonts w:ascii="Lucida Console" w:eastAsia="Times New Roman" w:hAnsi="Lucida Console" w:cs="Courier New"/>
          <w:color w:val="000000"/>
          <w:sz w:val="14"/>
          <w:szCs w:val="14"/>
        </w:rPr>
      </w:pPr>
      <w:del w:id="4316"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(0.886)     </w:delText>
        </w:r>
      </w:del>
    </w:p>
    <w:p w14:paraId="64CB520B" w14:textId="7FD8FE99" w:rsidR="00B94818" w:rsidRPr="00D864B0" w:rsidDel="00FD222F" w:rsidRDefault="006659A5"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317" w:author="Author"/>
          <w:rFonts w:ascii="Lucida Console" w:eastAsia="Times New Roman" w:hAnsi="Lucida Console" w:cs="Courier New"/>
          <w:color w:val="000000"/>
          <w:sz w:val="14"/>
          <w:szCs w:val="14"/>
        </w:rPr>
      </w:pPr>
      <w:del w:id="4318" w:author="Author">
        <w:r w:rsidRPr="00D864B0" w:rsidDel="00FD222F">
          <w:rPr>
            <w:rFonts w:ascii="Lucida Console" w:eastAsia="Times New Roman" w:hAnsi="Lucida Console" w:cs="Courier New"/>
            <w:color w:val="000000"/>
            <w:sz w:val="14"/>
            <w:szCs w:val="14"/>
          </w:rPr>
          <w:delText xml:space="preserve">                             </w:delText>
        </w:r>
        <w:r w:rsidR="00B94818" w:rsidRPr="00D864B0" w:rsidDel="00FD222F">
          <w:rPr>
            <w:rFonts w:ascii="Lucida Console" w:eastAsia="Times New Roman" w:hAnsi="Lucida Console" w:cs="Courier New"/>
            <w:color w:val="000000"/>
            <w:sz w:val="14"/>
            <w:szCs w:val="14"/>
          </w:rPr>
          <w:delText xml:space="preserve">           </w:delText>
        </w:r>
      </w:del>
    </w:p>
    <w:p w14:paraId="3CCE8F11" w14:textId="7C4B9475" w:rsidR="006659A5" w:rsidRPr="00D864B0" w:rsidDel="00FD222F" w:rsidRDefault="00B94818" w:rsidP="00B94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4319" w:author="Author"/>
          <w:rFonts w:ascii="Lucida Console" w:eastAsia="Times New Roman" w:hAnsi="Lucida Console" w:cs="Courier New"/>
          <w:color w:val="000000"/>
          <w:sz w:val="14"/>
          <w:szCs w:val="14"/>
        </w:rPr>
      </w:pPr>
      <w:del w:id="4320" w:author="Author">
        <w:r w:rsidRPr="00D864B0" w:rsidDel="00FD222F">
          <w:rPr>
            <w:rFonts w:ascii="Lucida Console" w:eastAsia="Times New Roman" w:hAnsi="Lucida Console" w:cs="Courier New"/>
            <w:color w:val="000000"/>
            <w:sz w:val="14"/>
            <w:szCs w:val="14"/>
          </w:rPr>
          <w:delText xml:space="preserve">        </w:delText>
        </w:r>
        <w:r w:rsidR="006659A5" w:rsidRPr="00D864B0" w:rsidDel="00FD222F">
          <w:rPr>
            <w:rFonts w:ascii="Lucida Console" w:eastAsia="Times New Roman" w:hAnsi="Lucida Console" w:cs="Courier New"/>
            <w:color w:val="000000"/>
            <w:sz w:val="14"/>
            <w:szCs w:val="14"/>
          </w:rPr>
          <w:delText>─────────────────────────────────────────────────────────────────────────────────────────────</w:delText>
        </w:r>
      </w:del>
    </w:p>
    <w:p w14:paraId="5B5361C8" w14:textId="4E89EC39"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1" w:author="Author"/>
          <w:rFonts w:ascii="Lucida Console" w:eastAsia="Times New Roman" w:hAnsi="Lucida Console" w:cs="Courier New"/>
          <w:color w:val="000000"/>
          <w:sz w:val="14"/>
          <w:szCs w:val="14"/>
        </w:rPr>
      </w:pPr>
      <w:del w:id="4322" w:author="Author">
        <w:r w:rsidRPr="00D864B0" w:rsidDel="00FD222F">
          <w:rPr>
            <w:rFonts w:ascii="Lucida Console" w:eastAsia="Times New Roman" w:hAnsi="Lucida Console" w:cs="Courier New"/>
            <w:color w:val="000000"/>
            <w:sz w:val="14"/>
            <w:szCs w:val="14"/>
          </w:rPr>
          <w:delText xml:space="preserve">  null.deviance                 2553172.101                     350303.560                     350303.560      </w:delText>
        </w:r>
      </w:del>
    </w:p>
    <w:p w14:paraId="28DB10FF" w14:textId="3628379D"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3" w:author="Author"/>
          <w:rFonts w:ascii="Lucida Console" w:eastAsia="Times New Roman" w:hAnsi="Lucida Console" w:cs="Courier New"/>
          <w:color w:val="000000"/>
          <w:sz w:val="14"/>
          <w:szCs w:val="14"/>
        </w:rPr>
      </w:pPr>
      <w:del w:id="4324" w:author="Author">
        <w:r w:rsidRPr="00D864B0" w:rsidDel="00FD222F">
          <w:rPr>
            <w:rFonts w:ascii="Lucida Console" w:eastAsia="Times New Roman" w:hAnsi="Lucida Console" w:cs="Courier New"/>
            <w:color w:val="000000"/>
            <w:sz w:val="14"/>
            <w:szCs w:val="14"/>
          </w:rPr>
          <w:delText xml:space="preserve">  res.deviance      </w:delText>
        </w:r>
        <w:r w:rsidR="00B94818" w:rsidRPr="00D864B0" w:rsidDel="00FD222F">
          <w:rPr>
            <w:rFonts w:ascii="Lucida Console" w:eastAsia="Times New Roman" w:hAnsi="Lucida Console" w:cs="Courier New"/>
            <w:color w:val="000000"/>
            <w:sz w:val="14"/>
            <w:szCs w:val="14"/>
          </w:rPr>
          <w:delText xml:space="preserve">    </w:delText>
        </w:r>
        <w:r w:rsidRPr="00D864B0" w:rsidDel="00FD222F">
          <w:rPr>
            <w:rFonts w:ascii="Lucida Console" w:eastAsia="Times New Roman" w:hAnsi="Lucida Console" w:cs="Courier New"/>
            <w:color w:val="000000"/>
            <w:sz w:val="14"/>
            <w:szCs w:val="14"/>
          </w:rPr>
          <w:delText xml:space="preserve">        1061645.079                     324682.437                     312052.421      </w:delText>
        </w:r>
      </w:del>
    </w:p>
    <w:p w14:paraId="7727CA38" w14:textId="14CE2E48"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5" w:author="Author"/>
          <w:rFonts w:ascii="Lucida Console" w:eastAsia="Times New Roman" w:hAnsi="Lucida Console" w:cs="Courier New"/>
          <w:color w:val="000000"/>
          <w:sz w:val="14"/>
          <w:szCs w:val="14"/>
        </w:rPr>
      </w:pPr>
      <w:del w:id="4326" w:author="Author">
        <w:r w:rsidRPr="00D864B0" w:rsidDel="00FD222F">
          <w:rPr>
            <w:rFonts w:ascii="Lucida Console" w:eastAsia="Times New Roman" w:hAnsi="Lucida Console" w:cs="Courier New"/>
            <w:color w:val="000000"/>
            <w:sz w:val="14"/>
            <w:szCs w:val="14"/>
          </w:rPr>
          <w:delText>──────────────────────────────────────────────────────────────────────────────────────────────────────────────</w:delText>
        </w:r>
      </w:del>
    </w:p>
    <w:p w14:paraId="4C85C067" w14:textId="248DA1DA" w:rsidR="006659A5" w:rsidRPr="00D864B0" w:rsidDel="00FD222F" w:rsidRDefault="006659A5" w:rsidP="006659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27" w:author="Author"/>
          <w:rFonts w:ascii="Lucida Console" w:eastAsia="Times New Roman" w:hAnsi="Lucida Console" w:cs="Courier New"/>
          <w:color w:val="000000"/>
          <w:sz w:val="14"/>
          <w:szCs w:val="14"/>
        </w:rPr>
      </w:pPr>
      <w:del w:id="4328" w:author="Author">
        <w:r w:rsidRPr="00D864B0" w:rsidDel="00FD222F">
          <w:rPr>
            <w:rFonts w:ascii="Lucida Console" w:eastAsia="Times New Roman" w:hAnsi="Lucida Console" w:cs="Courier New"/>
            <w:color w:val="000000"/>
            <w:sz w:val="14"/>
            <w:szCs w:val="14"/>
          </w:rPr>
          <w:delText xml:space="preserve">  *** p &lt; 0.001; ** p &lt; 0.01; * p &lt; 0.05.                                                                                 </w:delText>
        </w:r>
      </w:del>
    </w:p>
    <w:p w14:paraId="77ADB419" w14:textId="6C94E117" w:rsidR="006659A5" w:rsidRPr="00D864B0" w:rsidDel="004013FE" w:rsidRDefault="00C345A8" w:rsidP="00C345A8">
      <w:pPr>
        <w:pStyle w:val="Caption"/>
        <w:rPr>
          <w:moveFrom w:id="4329" w:author="Author"/>
          <w:sz w:val="24"/>
          <w:szCs w:val="24"/>
        </w:rPr>
      </w:pPr>
      <w:moveFromRangeStart w:id="4330" w:author="Author" w:name="move49773646"/>
      <w:moveFrom w:id="4331" w:author="Author">
        <w:r w:rsidRPr="00D864B0" w:rsidDel="004013FE">
          <w:t xml:space="preserve">Table </w:t>
        </w:r>
        <w:r w:rsidR="009571A1" w:rsidDel="004013FE">
          <w:rPr>
            <w:b w:val="0"/>
            <w:iCs w:val="0"/>
          </w:rPr>
          <w:fldChar w:fldCharType="begin"/>
        </w:r>
        <w:r w:rsidR="009571A1" w:rsidDel="004013FE">
          <w:instrText xml:space="preserve"> SEQ Table \* ARABIC </w:instrText>
        </w:r>
        <w:r w:rsidR="009571A1" w:rsidDel="004013FE">
          <w:rPr>
            <w:b w:val="0"/>
            <w:iCs w:val="0"/>
          </w:rPr>
          <w:fldChar w:fldCharType="separate"/>
        </w:r>
        <w:r w:rsidR="00FC6C4B" w:rsidRPr="00D864B0" w:rsidDel="004013FE">
          <w:rPr>
            <w:noProof/>
          </w:rPr>
          <w:t>10</w:t>
        </w:r>
        <w:r w:rsidR="009571A1" w:rsidDel="004013FE">
          <w:rPr>
            <w:b w:val="0"/>
            <w:iCs w:val="0"/>
            <w:noProof/>
          </w:rPr>
          <w:fldChar w:fldCharType="end"/>
        </w:r>
        <w:r w:rsidRPr="00D864B0" w:rsidDel="004013FE">
          <w:t>: European models IV</w:t>
        </w:r>
        <w:r w:rsidR="00BB54BD" w:rsidRPr="00D864B0" w:rsidDel="004013FE">
          <w:t>:</w:t>
        </w:r>
        <w:r w:rsidRPr="00D864B0" w:rsidDel="004013FE">
          <w:t xml:space="preserve"> Eurobarometer variables (DV</w:t>
        </w:r>
        <w:r w:rsidR="00BB54BD" w:rsidRPr="00D864B0" w:rsidDel="004013FE">
          <w:t>s</w:t>
        </w:r>
        <w:r w:rsidRPr="00D864B0" w:rsidDel="004013FE">
          <w:t>: download per capita, download per researcher)</w:t>
        </w:r>
      </w:moveFrom>
    </w:p>
    <w:moveFromRangeEnd w:id="4330"/>
    <w:p w14:paraId="051192AA" w14:textId="58FBF0D7" w:rsidR="005F65D0" w:rsidRDefault="00BB54BD" w:rsidP="00927D97">
      <w:pPr>
        <w:jc w:val="both"/>
        <w:rPr>
          <w:ins w:id="4332" w:author="Author"/>
        </w:rPr>
      </w:pPr>
      <w:r w:rsidRPr="00D864B0">
        <w:t>In various model configurations</w:t>
      </w:r>
      <w:r w:rsidR="00222084" w:rsidRPr="00D864B0">
        <w:t>,</w:t>
      </w:r>
      <w:r w:rsidRPr="00D864B0">
        <w:t xml:space="preserve"> most of the EUROBARO</w:t>
      </w:r>
      <w:ins w:id="4333" w:author="Author">
        <w:r w:rsidR="0001245A">
          <w:t>M</w:t>
        </w:r>
      </w:ins>
      <w:r w:rsidRPr="00D864B0">
        <w:t>ET</w:t>
      </w:r>
      <w:ins w:id="4334" w:author="Author">
        <w:r w:rsidR="0001245A">
          <w:t>E</w:t>
        </w:r>
      </w:ins>
      <w:r w:rsidRPr="00D864B0">
        <w:t>R variables remained insignificant.</w:t>
      </w:r>
      <w:r w:rsidR="00D46764" w:rsidRPr="00D864B0">
        <w:t xml:space="preserve">  </w:t>
      </w:r>
      <w:r w:rsidR="00D31B9C" w:rsidRPr="00D864B0">
        <w:t xml:space="preserve">That being said, the variable on the share of population </w:t>
      </w:r>
      <w:r w:rsidR="00222084" w:rsidRPr="00D864B0">
        <w:t>that</w:t>
      </w:r>
      <w:r w:rsidR="00D31B9C" w:rsidRPr="00D864B0">
        <w:t xml:space="preserve"> reported to </w:t>
      </w:r>
      <w:r w:rsidR="006D47A5" w:rsidRPr="00D864B0">
        <w:t>visiting</w:t>
      </w:r>
      <w:r w:rsidR="00D31B9C" w:rsidRPr="00D864B0">
        <w:t xml:space="preserve"> a library in the previous</w:t>
      </w:r>
      <w:r w:rsidR="006D47A5" w:rsidRPr="00D864B0">
        <w:t xml:space="preserve"> 12</w:t>
      </w:r>
      <w:r w:rsidR="00D31B9C" w:rsidRPr="00D864B0">
        <w:t xml:space="preserve"> months was highly significant in both the download per capita and the download per researcher models, with a negative sign. Higher library use in the population goes hand</w:t>
      </w:r>
      <w:r w:rsidR="006D47A5" w:rsidRPr="00D864B0">
        <w:t>-</w:t>
      </w:r>
      <w:r w:rsidR="00D31B9C" w:rsidRPr="00D864B0">
        <w:t>in</w:t>
      </w:r>
      <w:r w:rsidR="006D47A5" w:rsidRPr="00D864B0">
        <w:t>-</w:t>
      </w:r>
      <w:r w:rsidR="00D31B9C" w:rsidRPr="00D864B0">
        <w:t xml:space="preserve">hand with lower pirate library usage. </w:t>
      </w:r>
      <w:r w:rsidR="00F44B8E" w:rsidRPr="00D864B0">
        <w:t xml:space="preserve">In addition, in the download per researcher model (Model </w:t>
      </w:r>
      <w:r w:rsidR="00D46764" w:rsidRPr="00D864B0">
        <w:t>17</w:t>
      </w:r>
      <w:r w:rsidR="00F44B8E" w:rsidRPr="00D864B0">
        <w:t>b)</w:t>
      </w:r>
      <w:r w:rsidR="006D47A5" w:rsidRPr="00D864B0">
        <w:t>,</w:t>
      </w:r>
      <w:r w:rsidR="00F44B8E" w:rsidRPr="00D864B0">
        <w:t xml:space="preserve"> we found that the more people report not using </w:t>
      </w:r>
      <w:r w:rsidR="006D47A5" w:rsidRPr="00D864B0">
        <w:t xml:space="preserve">a </w:t>
      </w:r>
      <w:r w:rsidR="00F44B8E" w:rsidRPr="00D864B0">
        <w:t xml:space="preserve">library </w:t>
      </w:r>
      <w:r w:rsidR="006D47A5" w:rsidRPr="00D864B0">
        <w:t>due to</w:t>
      </w:r>
      <w:r w:rsidR="00F44B8E" w:rsidRPr="00D864B0">
        <w:t xml:space="preserve"> its inadequate supply</w:t>
      </w:r>
      <w:r w:rsidR="006D47A5" w:rsidRPr="00D864B0">
        <w:t xml:space="preserve"> or resources</w:t>
      </w:r>
      <w:r w:rsidR="00F44B8E" w:rsidRPr="00D864B0">
        <w:t xml:space="preserve">, the higher the use of shadow libraries. While both these findings support our hypothesis that the quality of legal access infrastructures has </w:t>
      </w:r>
      <w:r w:rsidR="006D47A5" w:rsidRPr="00D864B0">
        <w:t xml:space="preserve">a </w:t>
      </w:r>
      <w:r w:rsidR="00F44B8E" w:rsidRPr="00D864B0">
        <w:t xml:space="preserve">strong impact on shadow library usage, we treat these findings with some caution. The usefulness of these EUROBAROMETER variables </w:t>
      </w:r>
      <w:r w:rsidR="00F2015E" w:rsidRPr="00D864B0">
        <w:t xml:space="preserve">is </w:t>
      </w:r>
      <w:r w:rsidR="00F44B8E" w:rsidRPr="00D864B0">
        <w:t xml:space="preserve">relatively limited due to the limited number of respondents, </w:t>
      </w:r>
      <w:r w:rsidR="006D47A5" w:rsidRPr="00D864B0">
        <w:t>including</w:t>
      </w:r>
      <w:r w:rsidR="00F44B8E" w:rsidRPr="00D864B0">
        <w:t xml:space="preserve"> the reliab</w:t>
      </w:r>
      <w:r w:rsidR="00821AE8" w:rsidRPr="00D864B0">
        <w:t>i</w:t>
      </w:r>
      <w:r w:rsidR="00F44B8E" w:rsidRPr="00D864B0">
        <w:t>lity of the statistic</w:t>
      </w:r>
      <w:r w:rsidR="006D47A5" w:rsidRPr="00D864B0">
        <w:t>s</w:t>
      </w:r>
      <w:r w:rsidR="00F44B8E" w:rsidRPr="00D864B0">
        <w:t xml:space="preserve"> on a regional level.</w:t>
      </w:r>
    </w:p>
    <w:p w14:paraId="3E3E46B1" w14:textId="02F31BB2" w:rsidR="004024C7" w:rsidRPr="00FA136F" w:rsidRDefault="004024C7" w:rsidP="004024C7">
      <w:pPr>
        <w:rPr>
          <w:ins w:id="4335" w:author="Author"/>
        </w:rPr>
      </w:pPr>
      <w:ins w:id="4336" w:author="Author">
        <w:r>
          <w:t xml:space="preserve">In conclusion, both the </w:t>
        </w:r>
        <w:r w:rsidRPr="00FA136F">
          <w:t>‘brute force’ approach</w:t>
        </w:r>
        <w:r>
          <w:t xml:space="preserve">, and the random forest approach </w:t>
        </w:r>
        <w:r w:rsidRPr="00FA136F">
          <w:t xml:space="preserve">was comprehensive in the way that it has measured all possible regression models, and the random forest comprehensively compared the predictive power of variables groups.  </w:t>
        </w:r>
        <w:r>
          <w:t xml:space="preserve">Our inductive approach </w:t>
        </w:r>
        <w:r w:rsidRPr="00FA136F">
          <w:t>validated</w:t>
        </w:r>
        <w:r>
          <w:t xml:space="preserve"> </w:t>
        </w:r>
        <w:r w:rsidRPr="00FA136F">
          <w:t>our initial theoretical framework</w:t>
        </w:r>
        <w:r>
          <w:t xml:space="preserve">, and revealed important </w:t>
        </w:r>
        <w:proofErr w:type="gramStart"/>
        <w:r>
          <w:t>potential  library</w:t>
        </w:r>
        <w:proofErr w:type="gramEnd"/>
        <w:r>
          <w:t>-related effects, that would need better data to fully confirm.</w:t>
        </w:r>
      </w:ins>
    </w:p>
    <w:p w14:paraId="54534D42" w14:textId="77777777" w:rsidR="004024C7" w:rsidRDefault="004024C7" w:rsidP="00927D97">
      <w:pPr>
        <w:jc w:val="both"/>
        <w:rPr>
          <w:ins w:id="4337" w:author="Author"/>
        </w:rPr>
      </w:pPr>
    </w:p>
    <w:p w14:paraId="74C4CF39" w14:textId="3D627439" w:rsidR="007C0DC1" w:rsidRPr="00D864B0" w:rsidRDefault="00F44B8E" w:rsidP="00927D97">
      <w:pPr>
        <w:jc w:val="both"/>
      </w:pPr>
      <w:r w:rsidRPr="00D864B0">
        <w:t xml:space="preserve"> </w:t>
      </w:r>
    </w:p>
    <w:p w14:paraId="4E701163" w14:textId="35A40A4A" w:rsidR="008D58B8" w:rsidRPr="00D864B0" w:rsidRDefault="00D1724C">
      <w:pPr>
        <w:pStyle w:val="Heading1"/>
        <w:pPrChange w:id="4338" w:author="Author">
          <w:pPr>
            <w:pStyle w:val="Heading1"/>
            <w:numPr>
              <w:numId w:val="3"/>
            </w:numPr>
            <w:ind w:left="720" w:hanging="360"/>
          </w:pPr>
        </w:pPrChange>
      </w:pPr>
      <w:r w:rsidRPr="00D864B0">
        <w:t xml:space="preserve">Conclusions </w:t>
      </w:r>
      <w:r w:rsidR="008D58B8" w:rsidRPr="00D864B0">
        <w:t xml:space="preserve"> </w:t>
      </w:r>
    </w:p>
    <w:p w14:paraId="590EBFF1" w14:textId="5812DDA8" w:rsidR="008D58B8" w:rsidRPr="00D864B0" w:rsidRDefault="008D58B8" w:rsidP="008D58B8">
      <w:pPr>
        <w:rPr>
          <w:sz w:val="24"/>
          <w:szCs w:val="24"/>
        </w:rPr>
      </w:pPr>
    </w:p>
    <w:p w14:paraId="66CE6838" w14:textId="6782C0CD" w:rsidR="00D1724C" w:rsidRPr="00D864B0" w:rsidRDefault="00D1724C" w:rsidP="00292A3B">
      <w:pPr>
        <w:jc w:val="both"/>
      </w:pPr>
      <w:r w:rsidRPr="00D864B0">
        <w:t xml:space="preserve">In our earlier work on scholarly piracy, we conducted a supply side analysis. That </w:t>
      </w:r>
      <w:r w:rsidR="006D47A5" w:rsidRPr="00D864B0">
        <w:t xml:space="preserve">research </w:t>
      </w:r>
      <w:r w:rsidRPr="00D864B0">
        <w:t xml:space="preserve">established that a significant chunk of the shadow library supply is not available in digital format and a significant share of </w:t>
      </w:r>
      <w:r w:rsidR="00292A3B" w:rsidRPr="00D864B0">
        <w:t>downloads concentrate on legally inaccessible work</w:t>
      </w:r>
      <w:ins w:id="4339" w:author="Author">
        <w:r w:rsidR="000168EE">
          <w:t>s</w:t>
        </w:r>
      </w:ins>
      <w:r w:rsidR="00292A3B" w:rsidRPr="00D864B0">
        <w:t>. This offered a simplistic hypothesis: shadow library usage is mostly driven by market failures and the lack of convenient digital legal access alternatives.</w:t>
      </w:r>
    </w:p>
    <w:p w14:paraId="4902413C" w14:textId="24730012" w:rsidR="00292A3B" w:rsidRPr="00D864B0" w:rsidRDefault="00292A3B" w:rsidP="00292A3B">
      <w:pPr>
        <w:jc w:val="both"/>
      </w:pPr>
      <w:r w:rsidRPr="00D864B0">
        <w:t xml:space="preserve">In our present </w:t>
      </w:r>
      <w:r w:rsidR="00B900A3" w:rsidRPr="00D864B0">
        <w:t>article</w:t>
      </w:r>
      <w:r w:rsidR="006D47A5" w:rsidRPr="00D864B0">
        <w:t>,</w:t>
      </w:r>
      <w:r w:rsidRPr="00D864B0">
        <w:t xml:space="preserve"> we offer a more detailed and elaborate picture on</w:t>
      </w:r>
      <w:r w:rsidR="006D47A5" w:rsidRPr="00D864B0">
        <w:t xml:space="preserve"> the</w:t>
      </w:r>
      <w:r w:rsidRPr="00D864B0">
        <w:t xml:space="preserve"> piratical demand </w:t>
      </w:r>
      <w:r w:rsidR="006D47A5" w:rsidRPr="00D864B0">
        <w:t>for</w:t>
      </w:r>
      <w:r w:rsidRPr="00D864B0">
        <w:t xml:space="preserve"> scholarly work. </w:t>
      </w:r>
      <w:r w:rsidR="00D9013C" w:rsidRPr="00D864B0">
        <w:t xml:space="preserve">Using </w:t>
      </w:r>
      <w:r w:rsidR="009E1BCF" w:rsidRPr="00D864B0">
        <w:t xml:space="preserve">comparable </w:t>
      </w:r>
      <w:r w:rsidR="00D9013C" w:rsidRPr="00D864B0">
        <w:t xml:space="preserve">models to explain global differences in shadow library use on a country </w:t>
      </w:r>
      <w:r w:rsidR="006B4532" w:rsidRPr="00D864B0">
        <w:t>level and</w:t>
      </w:r>
      <w:r w:rsidR="00D9013C" w:rsidRPr="00D864B0">
        <w:t xml:space="preserve"> </w:t>
      </w:r>
      <w:r w:rsidR="006D47A5" w:rsidRPr="00D864B0">
        <w:t xml:space="preserve">including </w:t>
      </w:r>
      <w:r w:rsidR="00D9013C" w:rsidRPr="00D864B0">
        <w:t>a more fine-grained analysis of scholarly piracy within the EU</w:t>
      </w:r>
      <w:r w:rsidR="006D47A5" w:rsidRPr="00D864B0">
        <w:t>,</w:t>
      </w:r>
      <w:r w:rsidR="00D9013C" w:rsidRPr="00D864B0">
        <w:t xml:space="preserve"> we arrive </w:t>
      </w:r>
      <w:r w:rsidR="006D47A5" w:rsidRPr="00D864B0">
        <w:t>at</w:t>
      </w:r>
      <w:r w:rsidR="00D9013C" w:rsidRPr="00D864B0">
        <w:t xml:space="preserve"> similar conclusions. </w:t>
      </w:r>
    </w:p>
    <w:p w14:paraId="00437E62" w14:textId="560BA2C5" w:rsidR="00D9013C" w:rsidRPr="00D864B0" w:rsidRDefault="00D9013C" w:rsidP="00292A3B">
      <w:pPr>
        <w:jc w:val="both"/>
      </w:pPr>
      <w:r w:rsidRPr="00D864B0">
        <w:t>Scholarly literature is a special information good. It is mainly used as an input for knowledge-intensive social and economic activities: (higher) education, and research and development. Its consumers are almost exclusively highly educated, possess</w:t>
      </w:r>
      <w:r w:rsidR="006D47A5" w:rsidRPr="00D864B0">
        <w:t>ing</w:t>
      </w:r>
      <w:r w:rsidRPr="00D864B0">
        <w:t xml:space="preserve"> </w:t>
      </w:r>
      <w:r w:rsidR="006D47A5" w:rsidRPr="00D864B0">
        <w:t>enough</w:t>
      </w:r>
      <w:r w:rsidRPr="00D864B0">
        <w:t xml:space="preserve"> online proficiency to access often concealed shadow libraries. For the same reason</w:t>
      </w:r>
      <w:r w:rsidR="007B1789" w:rsidRPr="00D864B0">
        <w:t>,</w:t>
      </w:r>
      <w:r w:rsidRPr="00D864B0">
        <w:t xml:space="preserve"> </w:t>
      </w:r>
      <w:r w:rsidR="007B1789" w:rsidRPr="00D864B0">
        <w:t>it</w:t>
      </w:r>
      <w:r w:rsidRPr="00D864B0">
        <w:t xml:space="preserve"> can safely be assumed </w:t>
      </w:r>
      <w:r w:rsidR="007B1789" w:rsidRPr="00D864B0">
        <w:t>these consumers are</w:t>
      </w:r>
      <w:r w:rsidRPr="00D864B0">
        <w:t xml:space="preserve"> aware of the legal and ethical dilemmas around the illicit access of copyrighted scholarly publish</w:t>
      </w:r>
      <w:r w:rsidR="007B1789" w:rsidRPr="00D864B0">
        <w:t>ed materials.</w:t>
      </w:r>
    </w:p>
    <w:p w14:paraId="2316A71A" w14:textId="0F245A4A" w:rsidR="003F4907" w:rsidRPr="00D864B0" w:rsidRDefault="00D9013C" w:rsidP="00292A3B">
      <w:pPr>
        <w:jc w:val="both"/>
      </w:pPr>
      <w:r w:rsidRPr="00D864B0">
        <w:t xml:space="preserve">We have found two significant demand drivers of scholarly piracy: </w:t>
      </w:r>
      <w:r w:rsidR="008E06A9" w:rsidRPr="00D864B0">
        <w:t xml:space="preserve">GDP </w:t>
      </w:r>
      <w:r w:rsidRPr="00D864B0">
        <w:t xml:space="preserve">and the size of knowledge-intensive sector. Contrary to our initial, somewhat naïve assumption, we found that </w:t>
      </w:r>
      <w:r w:rsidR="008E06A9" w:rsidRPr="00D864B0">
        <w:t xml:space="preserve">gross income </w:t>
      </w:r>
      <w:r w:rsidR="00CD78D7" w:rsidRPr="00D864B0">
        <w:t xml:space="preserve">and </w:t>
      </w:r>
      <w:r w:rsidR="00CD78D7" w:rsidRPr="00D864B0">
        <w:lastRenderedPageBreak/>
        <w:t>piracy is positively correlated. Free</w:t>
      </w:r>
      <w:r w:rsidR="006B4532" w:rsidRPr="00D864B0">
        <w:t xml:space="preserve"> </w:t>
      </w:r>
      <w:r w:rsidR="00CD78D7" w:rsidRPr="00D864B0">
        <w:t xml:space="preserve">access piratical resources are used more </w:t>
      </w:r>
      <w:r w:rsidR="007B1789" w:rsidRPr="00D864B0">
        <w:t xml:space="preserve">often </w:t>
      </w:r>
      <w:r w:rsidR="00CD78D7" w:rsidRPr="00D864B0">
        <w:t xml:space="preserve">in </w:t>
      </w:r>
      <w:r w:rsidR="008E06A9" w:rsidRPr="00D864B0">
        <w:t>high</w:t>
      </w:r>
      <w:r w:rsidR="007B1789" w:rsidRPr="00D864B0">
        <w:t>-</w:t>
      </w:r>
      <w:r w:rsidR="008E06A9" w:rsidRPr="00D864B0">
        <w:t xml:space="preserve">income </w:t>
      </w:r>
      <w:r w:rsidR="00CD78D7" w:rsidRPr="00D864B0">
        <w:t xml:space="preserve">territories with potentially better legal access opportunities, such as libraries, and other institutional and individual access alternatives. This suggests that the lack of legal access infrastructures does not provide a satisfactory explanation for how shadow libraries are used. </w:t>
      </w:r>
    </w:p>
    <w:p w14:paraId="73B3C285" w14:textId="1E962200" w:rsidR="003F4907" w:rsidRPr="00D864B0" w:rsidRDefault="003F4907" w:rsidP="00292A3B">
      <w:pPr>
        <w:jc w:val="both"/>
      </w:pPr>
      <w:r w:rsidRPr="00D864B0">
        <w:t xml:space="preserve">In this article we have offered two alternative explanations. First, we have offered a model to differentiate the effect of </w:t>
      </w:r>
      <w:r w:rsidR="008E06A9" w:rsidRPr="00D864B0">
        <w:t xml:space="preserve">income </w:t>
      </w:r>
      <w:r w:rsidRPr="00D864B0">
        <w:t>on knowledge demand at different levels of economic development. In our global models</w:t>
      </w:r>
      <w:r w:rsidR="007B1789" w:rsidRPr="00D864B0">
        <w:t>,</w:t>
      </w:r>
      <w:r w:rsidRPr="00D864B0">
        <w:t xml:space="preserve"> we have shown that extra </w:t>
      </w:r>
      <w:r w:rsidR="0091299E" w:rsidRPr="00D864B0">
        <w:t xml:space="preserve">income </w:t>
      </w:r>
      <w:r w:rsidRPr="00D864B0">
        <w:t xml:space="preserve">has a much greater impact on shadow library demand </w:t>
      </w:r>
      <w:r w:rsidR="007B1789" w:rsidRPr="00D864B0">
        <w:t xml:space="preserve">in low-income countries </w:t>
      </w:r>
      <w:r w:rsidRPr="00D864B0">
        <w:t>than in high</w:t>
      </w:r>
      <w:r w:rsidR="007B1789" w:rsidRPr="00D864B0">
        <w:t>-</w:t>
      </w:r>
      <w:r w:rsidRPr="00D864B0">
        <w:t xml:space="preserve">income </w:t>
      </w:r>
      <w:r w:rsidR="007B1789" w:rsidRPr="00D864B0">
        <w:t>ones</w:t>
      </w:r>
      <w:r w:rsidRPr="00D864B0">
        <w:t>.  This may be related to the mechanics of extra spending on knowledge intensive sectors. In low</w:t>
      </w:r>
      <w:r w:rsidR="002306D3" w:rsidRPr="00D864B0">
        <w:t>-</w:t>
      </w:r>
      <w:r w:rsidRPr="00D864B0">
        <w:t>income countries</w:t>
      </w:r>
      <w:r w:rsidR="007B1789" w:rsidRPr="00D864B0">
        <w:t>,</w:t>
      </w:r>
      <w:r w:rsidRPr="00D864B0">
        <w:t xml:space="preserve"> extra spending increases </w:t>
      </w:r>
      <w:del w:id="4340" w:author="Author">
        <w:r w:rsidRPr="00D864B0" w:rsidDel="000168EE">
          <w:delText xml:space="preserve">demand </w:delText>
        </w:r>
      </w:del>
      <w:ins w:id="4341" w:author="Author">
        <w:r w:rsidR="000168EE">
          <w:t xml:space="preserve">piracy more </w:t>
        </w:r>
      </w:ins>
      <w:r w:rsidRPr="00D864B0">
        <w:t>as it expands the scope and amount of potential demand; while in high</w:t>
      </w:r>
      <w:r w:rsidR="007B1789" w:rsidRPr="00D864B0">
        <w:t>-</w:t>
      </w:r>
      <w:r w:rsidRPr="00D864B0">
        <w:t>income countries</w:t>
      </w:r>
      <w:r w:rsidR="007B1789" w:rsidRPr="00D864B0">
        <w:t>,</w:t>
      </w:r>
      <w:r w:rsidRPr="00D864B0">
        <w:t xml:space="preserve"> extra spending may result </w:t>
      </w:r>
      <w:ins w:id="4342" w:author="Author">
        <w:r w:rsidR="000168EE">
          <w:t xml:space="preserve">relatively lower levels of piracy, because it results </w:t>
        </w:r>
      </w:ins>
      <w:r w:rsidRPr="00D864B0">
        <w:t xml:space="preserve">in better legal supply infrastructures, rather </w:t>
      </w:r>
      <w:r w:rsidR="0091299E" w:rsidRPr="00D864B0">
        <w:t xml:space="preserve">than the </w:t>
      </w:r>
      <w:r w:rsidRPr="00D864B0">
        <w:t xml:space="preserve">further expansion of demand. </w:t>
      </w:r>
    </w:p>
    <w:p w14:paraId="70FC830D" w14:textId="4A080706" w:rsidR="009B4554" w:rsidRPr="00D864B0" w:rsidRDefault="003F4907" w:rsidP="00292A3B">
      <w:pPr>
        <w:jc w:val="both"/>
      </w:pPr>
      <w:r w:rsidRPr="00D864B0">
        <w:t xml:space="preserve">Second, our </w:t>
      </w:r>
      <w:r w:rsidR="0060121A" w:rsidRPr="00D864B0">
        <w:t xml:space="preserve">European </w:t>
      </w:r>
      <w:r w:rsidRPr="00D864B0">
        <w:t xml:space="preserve">models suggest </w:t>
      </w:r>
      <w:r w:rsidR="0060121A" w:rsidRPr="00D864B0">
        <w:t xml:space="preserve">there are </w:t>
      </w:r>
      <w:r w:rsidR="00CD78D7" w:rsidRPr="00D864B0">
        <w:t>other</w:t>
      </w:r>
      <w:r w:rsidR="0060121A" w:rsidRPr="00D864B0">
        <w:t>,</w:t>
      </w:r>
      <w:r w:rsidR="00CD78D7" w:rsidRPr="00D864B0">
        <w:t xml:space="preserve"> soci</w:t>
      </w:r>
      <w:r w:rsidR="007B1789" w:rsidRPr="00D864B0">
        <w:t>o</w:t>
      </w:r>
      <w:r w:rsidR="00CD78D7" w:rsidRPr="00D864B0">
        <w:t>economic factors</w:t>
      </w:r>
      <w:r w:rsidR="007B1789" w:rsidRPr="00D864B0">
        <w:t xml:space="preserve"> that</w:t>
      </w:r>
      <w:r w:rsidR="00CD78D7" w:rsidRPr="00D864B0">
        <w:t xml:space="preserve"> limit the capacity to use and absorb freely accessible knowledge in the knowledge</w:t>
      </w:r>
      <w:r w:rsidR="007B1789" w:rsidRPr="00D864B0">
        <w:t>-</w:t>
      </w:r>
      <w:r w:rsidR="00CD78D7" w:rsidRPr="00D864B0">
        <w:t xml:space="preserve">intensive sectors of </w:t>
      </w:r>
      <w:r w:rsidR="007C3147" w:rsidRPr="00D864B0">
        <w:t xml:space="preserve">low-income </w:t>
      </w:r>
      <w:r w:rsidR="00CD78D7" w:rsidRPr="00D864B0">
        <w:t xml:space="preserve">regions. </w:t>
      </w:r>
      <w:r w:rsidR="0060121A" w:rsidRPr="00D864B0">
        <w:t>Even if the size of the knowledge</w:t>
      </w:r>
      <w:r w:rsidR="007B1789" w:rsidRPr="00D864B0">
        <w:t>-</w:t>
      </w:r>
      <w:r w:rsidR="0060121A" w:rsidRPr="00D864B0">
        <w:t xml:space="preserve">intensive sector is comparable to those in richer regions, </w:t>
      </w:r>
      <w:r w:rsidR="007C3147" w:rsidRPr="00D864B0">
        <w:t xml:space="preserve">less affluent </w:t>
      </w:r>
      <w:r w:rsidR="0060121A" w:rsidRPr="00D864B0">
        <w:t>regions face constraints</w:t>
      </w:r>
      <w:r w:rsidR="007B1789" w:rsidRPr="00D864B0">
        <w:t xml:space="preserve"> that</w:t>
      </w:r>
      <w:r w:rsidR="0060121A" w:rsidRPr="00D864B0">
        <w:t xml:space="preserve"> limit their ability to use and absorb kno</w:t>
      </w:r>
      <w:r w:rsidR="009B4554" w:rsidRPr="00D864B0">
        <w:t>w</w:t>
      </w:r>
      <w:r w:rsidR="0060121A" w:rsidRPr="00D864B0">
        <w:t>l</w:t>
      </w:r>
      <w:r w:rsidR="009B4554" w:rsidRPr="00D864B0">
        <w:t>ed</w:t>
      </w:r>
      <w:r w:rsidR="0060121A" w:rsidRPr="00D864B0">
        <w:t xml:space="preserve">ge from freely accessible resources. </w:t>
      </w:r>
      <w:r w:rsidR="00DB14B8" w:rsidRPr="00D864B0">
        <w:t xml:space="preserve">That being said, we have found some evidence </w:t>
      </w:r>
      <w:r w:rsidR="007B1789" w:rsidRPr="00D864B0">
        <w:t xml:space="preserve">that points </w:t>
      </w:r>
      <w:r w:rsidR="00DB14B8" w:rsidRPr="00D864B0">
        <w:t xml:space="preserve">to the importance of good legal </w:t>
      </w:r>
      <w:ins w:id="4343" w:author="Author">
        <w:r w:rsidR="002922B8">
          <w:t xml:space="preserve">institutional </w:t>
        </w:r>
      </w:ins>
      <w:r w:rsidR="00DB14B8" w:rsidRPr="00D864B0">
        <w:t>access infrastructures: where libraries are used and found adequate, less scholarly piracy takes place.</w:t>
      </w:r>
    </w:p>
    <w:p w14:paraId="6064254E" w14:textId="5A803EC5" w:rsidR="009B4554" w:rsidRPr="00D864B0" w:rsidRDefault="009B4554" w:rsidP="00292A3B">
      <w:pPr>
        <w:jc w:val="both"/>
      </w:pPr>
      <w:r w:rsidRPr="00D864B0">
        <w:t>These findings can also serve as a warning to the global open</w:t>
      </w:r>
      <w:r w:rsidR="007B1789" w:rsidRPr="00D864B0">
        <w:t>-</w:t>
      </w:r>
      <w:r w:rsidRPr="00D864B0">
        <w:t xml:space="preserve">access movement </w:t>
      </w:r>
      <w:r w:rsidR="007B1789" w:rsidRPr="00D864B0">
        <w:t xml:space="preserve">that is </w:t>
      </w:r>
      <w:r w:rsidRPr="00D864B0">
        <w:t>gaining momentum. Open access, legal or piratical, is hardly a panacea</w:t>
      </w:r>
      <w:r w:rsidR="007B1789" w:rsidRPr="00D864B0">
        <w:t>. As our study shows, a</w:t>
      </w:r>
      <w:r w:rsidRPr="00D864B0">
        <w:t xml:space="preserve">ccess to knowledge is </w:t>
      </w:r>
      <w:r w:rsidR="00F773B0" w:rsidRPr="00D864B0">
        <w:t>not</w:t>
      </w:r>
      <w:r w:rsidRPr="00D864B0">
        <w:t xml:space="preserve"> the only</w:t>
      </w:r>
      <w:r w:rsidR="007B1789" w:rsidRPr="00D864B0">
        <w:t xml:space="preserve">, or most </w:t>
      </w:r>
      <w:r w:rsidRPr="00D864B0">
        <w:t xml:space="preserve">important </w:t>
      </w:r>
      <w:r w:rsidR="00B900A3" w:rsidRPr="00D864B0">
        <w:t xml:space="preserve">constraint on </w:t>
      </w:r>
      <w:r w:rsidRPr="00D864B0">
        <w:t>knowledge</w:t>
      </w:r>
      <w:r w:rsidR="00C36729" w:rsidRPr="00D864B0">
        <w:t>-</w:t>
      </w:r>
      <w:r w:rsidRPr="00D864B0">
        <w:t>intensive social and economic activities</w:t>
      </w:r>
      <w:r w:rsidR="00B900A3" w:rsidRPr="00D864B0">
        <w:t xml:space="preserve"> at the peripheries</w:t>
      </w:r>
      <w:r w:rsidRPr="00D864B0">
        <w:t xml:space="preserve">. Access is only one aspect </w:t>
      </w:r>
      <w:r w:rsidR="007B1789" w:rsidRPr="00D864B0">
        <w:t>that</w:t>
      </w:r>
      <w:r w:rsidRPr="00D864B0">
        <w:t xml:space="preserve"> defines the global disseminatio</w:t>
      </w:r>
      <w:r w:rsidR="007B1789" w:rsidRPr="00D864B0">
        <w:t>n</w:t>
      </w:r>
      <w:r w:rsidRPr="00D864B0">
        <w:t xml:space="preserve"> and local use and usefulness of knowledge. A lot depends on the local conditions</w:t>
      </w:r>
      <w:r w:rsidR="00FD1B39" w:rsidRPr="00D864B0">
        <w:t>,</w:t>
      </w:r>
      <w:r w:rsidRPr="00D864B0">
        <w:t xml:space="preserve"> which ultimately define </w:t>
      </w:r>
      <w:r w:rsidR="00FD1B39" w:rsidRPr="00D864B0">
        <w:t>to what extent</w:t>
      </w:r>
      <w:r w:rsidRPr="00D864B0">
        <w:t xml:space="preserve"> freely accessible knowledge can be absorbed and utilized by </w:t>
      </w:r>
      <w:r w:rsidR="00FD1B39" w:rsidRPr="00D864B0">
        <w:t xml:space="preserve">both </w:t>
      </w:r>
      <w:r w:rsidRPr="00D864B0">
        <w:t xml:space="preserve">local individual and institutional actors. </w:t>
      </w:r>
    </w:p>
    <w:p w14:paraId="5F311E8A" w14:textId="7FB65527" w:rsidR="009B4554" w:rsidRPr="00D864B0" w:rsidRDefault="009B4554" w:rsidP="00292A3B">
      <w:pPr>
        <w:jc w:val="both"/>
      </w:pPr>
      <w:r w:rsidRPr="00D864B0">
        <w:t xml:space="preserve">This study has </w:t>
      </w:r>
      <w:r w:rsidR="00676064" w:rsidRPr="00D864B0">
        <w:t xml:space="preserve">a number of </w:t>
      </w:r>
      <w:r w:rsidRPr="00D864B0">
        <w:t xml:space="preserve">limitations. The data it relies on is relatively dated. The geolocation of download data may be inaccurate due to a number of factors: the inaccuracy of IP address-to-geolocation dataset, our inability to fully detect and isolate clandestine traffic via VPNs, and automated traffic via bots and scrapers. We wish we had better datasets to separate different forms of demand: educational uses from university networks, R&amp;D related demand by economic actors, and </w:t>
      </w:r>
      <w:r w:rsidR="00E51E85" w:rsidRPr="00D864B0">
        <w:t>university research. Hopefully</w:t>
      </w:r>
      <w:r w:rsidR="00FD1B39" w:rsidRPr="00D864B0">
        <w:t>,</w:t>
      </w:r>
      <w:r w:rsidR="00E51E85" w:rsidRPr="00D864B0">
        <w:t xml:space="preserve"> we’ll be able to address these issues in fu</w:t>
      </w:r>
      <w:r w:rsidR="00FD1B39" w:rsidRPr="00D864B0">
        <w:t>ture</w:t>
      </w:r>
      <w:r w:rsidR="00E51E85" w:rsidRPr="00D864B0">
        <w:t xml:space="preserve"> work.</w:t>
      </w:r>
    </w:p>
    <w:p w14:paraId="06D27710" w14:textId="631B53E8" w:rsidR="00FA3DD4" w:rsidRPr="00D864B0" w:rsidRDefault="00C50742">
      <w:pPr>
        <w:pStyle w:val="Heading1"/>
        <w:pPrChange w:id="4344" w:author="Author">
          <w:pPr>
            <w:pStyle w:val="Heading1"/>
            <w:numPr>
              <w:numId w:val="3"/>
            </w:numPr>
            <w:ind w:left="720" w:hanging="360"/>
          </w:pPr>
        </w:pPrChange>
      </w:pPr>
      <w:r w:rsidRPr="00D864B0">
        <w:t xml:space="preserve">References </w:t>
      </w:r>
    </w:p>
    <w:p w14:paraId="532E4680" w14:textId="77777777" w:rsidR="00C50742" w:rsidRPr="00D864B0" w:rsidRDefault="00C50742" w:rsidP="009D3094">
      <w:pPr>
        <w:pStyle w:val="Heading1"/>
      </w:pPr>
    </w:p>
    <w:p w14:paraId="730724BC" w14:textId="77777777" w:rsidR="0072595E" w:rsidRDefault="00FA3DD4" w:rsidP="0072595E">
      <w:pPr>
        <w:pStyle w:val="Bibliography"/>
      </w:pPr>
      <w:r w:rsidRPr="00D864B0">
        <w:rPr>
          <w:bCs/>
        </w:rPr>
        <w:fldChar w:fldCharType="begin"/>
      </w:r>
      <w:r w:rsidR="0072595E">
        <w:rPr>
          <w:bCs/>
        </w:rPr>
        <w:instrText xml:space="preserve"> ADDIN ZOTERO_BIBL {"uncited":[],"omitted":[],"custom":[]} CSL_BIBLIOGRAPHY </w:instrText>
      </w:r>
      <w:r w:rsidRPr="00D864B0">
        <w:rPr>
          <w:bCs/>
        </w:rPr>
        <w:fldChar w:fldCharType="separate"/>
      </w:r>
      <w:r w:rsidR="0072595E">
        <w:t xml:space="preserve">1. </w:t>
      </w:r>
      <w:r w:rsidR="0072595E">
        <w:tab/>
        <w:t xml:space="preserve">Bodó B. The Genesis of Library Genesis: The Birth of a Global Scholarly Shadow Library. In: Karaganis J, editor. Shadow Libraries - Access to Knowledge in Global Higher Education. Cambridge, MA: MIT Press; 2018. </w:t>
      </w:r>
    </w:p>
    <w:p w14:paraId="7419328F" w14:textId="77777777" w:rsidR="0072595E" w:rsidRDefault="0072595E" w:rsidP="0072595E">
      <w:pPr>
        <w:pStyle w:val="Bibliography"/>
      </w:pPr>
      <w:r>
        <w:t xml:space="preserve">2. </w:t>
      </w:r>
      <w:r>
        <w:tab/>
        <w:t>Bohannon J. Who’s downloading pirated papers? Everyone. Science. 2016. Available: http://www.sciencemag.org/news/2016/04/whos-downloading-pirated-papers-everyone. Accessed 5 Jun 2016.</w:t>
      </w:r>
    </w:p>
    <w:p w14:paraId="05B5984E" w14:textId="77777777" w:rsidR="0072595E" w:rsidRDefault="0072595E" w:rsidP="0072595E">
      <w:pPr>
        <w:pStyle w:val="Bibliography"/>
      </w:pPr>
      <w:r>
        <w:lastRenderedPageBreak/>
        <w:t xml:space="preserve">3. </w:t>
      </w:r>
      <w:r>
        <w:tab/>
        <w:t>Elsevier Inc. et al v. Sci-Hub et al, Case No. 1:15-cv-04282-RW. New York; 2017. Available: https://www.courtlistener.com/docket/4355308/elsevier-inc-v-sci-hub/</w:t>
      </w:r>
    </w:p>
    <w:p w14:paraId="22A0A1A8" w14:textId="77777777" w:rsidR="0072595E" w:rsidRDefault="0072595E" w:rsidP="0072595E">
      <w:pPr>
        <w:pStyle w:val="Bibliography"/>
      </w:pPr>
      <w:r>
        <w:t xml:space="preserve">4. </w:t>
      </w:r>
      <w:r>
        <w:tab/>
        <w:t>American Chemical Society v. Sci-Hub d/b/a www.sci-hub.cc, John Doe 1-99. 2017. pp. 1–3. Available: https://torrentfreak.com/images/sciproporder.pdf</w:t>
      </w:r>
    </w:p>
    <w:p w14:paraId="07668227" w14:textId="77777777" w:rsidR="0072595E" w:rsidRDefault="0072595E" w:rsidP="0072595E">
      <w:pPr>
        <w:pStyle w:val="Bibliography"/>
      </w:pPr>
      <w:r>
        <w:t xml:space="preserve">5. </w:t>
      </w:r>
      <w:r>
        <w:tab/>
      </w:r>
      <w:proofErr w:type="spellStart"/>
      <w:r>
        <w:t>Dalmeet</w:t>
      </w:r>
      <w:proofErr w:type="spellEnd"/>
      <w:r>
        <w:t xml:space="preserve"> Singh Chawla. Sci-Hub blocked in Russia following ruling by Moscow court. In: Chemistry World [Internet]. 3 Dec 2018 [cited 23 May 2019]. Available: https://www.chemistryworld.com/news/sci-hub-blocked-in-russia-following-ruling-by-moscow-court/3009838.article</w:t>
      </w:r>
    </w:p>
    <w:p w14:paraId="029BB6AA" w14:textId="77777777" w:rsidR="0072595E" w:rsidRDefault="0072595E" w:rsidP="0072595E">
      <w:pPr>
        <w:pStyle w:val="Bibliography"/>
      </w:pPr>
      <w:r>
        <w:t xml:space="preserve">6. </w:t>
      </w:r>
      <w:r>
        <w:tab/>
        <w:t>Elbakyan A. LETTER addressed to Judge Robert W. Sweet from Alexandra Elbakyan re: Clarification of details. (</w:t>
      </w:r>
      <w:proofErr w:type="spellStart"/>
      <w:r>
        <w:t>ajs</w:t>
      </w:r>
      <w:proofErr w:type="spellEnd"/>
      <w:r>
        <w:t xml:space="preserve">). New York: Elsevier Inc. et al v. Sci-Hub et al, Case No. 1:15-cv-04282-RW; 2015. </w:t>
      </w:r>
    </w:p>
    <w:p w14:paraId="2ABB367B" w14:textId="77777777" w:rsidR="0072595E" w:rsidRDefault="0072595E" w:rsidP="0072595E">
      <w:pPr>
        <w:pStyle w:val="Bibliography"/>
      </w:pPr>
      <w:r>
        <w:t xml:space="preserve">7. </w:t>
      </w:r>
      <w:r>
        <w:tab/>
        <w:t>Swartz A. Guerilla Open Access Manifesto. In: Aaron Swartz [Internet]. 2008. Available: https://archive.org/stream/GuerillaOpenAccessManifesto/Goamjuly2008_djvu.txt</w:t>
      </w:r>
    </w:p>
    <w:p w14:paraId="6B25D24B" w14:textId="77777777" w:rsidR="0072595E" w:rsidRDefault="0072595E" w:rsidP="0072595E">
      <w:pPr>
        <w:pStyle w:val="Bibliography"/>
      </w:pPr>
      <w:r>
        <w:t xml:space="preserve">8. </w:t>
      </w:r>
      <w:r>
        <w:tab/>
      </w:r>
      <w:proofErr w:type="spellStart"/>
      <w:r>
        <w:t>Barczak</w:t>
      </w:r>
      <w:proofErr w:type="spellEnd"/>
      <w:r>
        <w:t xml:space="preserve"> G. Academic Piracy. Journal of Product Innovation Management. 2017;34: 716–717. doi:10.1111/jpim.12422</w:t>
      </w:r>
    </w:p>
    <w:p w14:paraId="25016E46" w14:textId="77777777" w:rsidR="0072595E" w:rsidRDefault="0072595E" w:rsidP="0072595E">
      <w:pPr>
        <w:pStyle w:val="Bibliography"/>
      </w:pPr>
      <w:r>
        <w:t xml:space="preserve">9. </w:t>
      </w:r>
      <w:r>
        <w:tab/>
        <w:t xml:space="preserve">Bodó B. Pirates in the Library </w:t>
      </w:r>
      <w:proofErr w:type="gramStart"/>
      <w:r>
        <w:t>An</w:t>
      </w:r>
      <w:proofErr w:type="gramEnd"/>
      <w:r>
        <w:t xml:space="preserve"> Inquiry into the Guerilla Open Access Movement. SSRN Electronic Journal. 2016. doi:10.2139/ssrn.2816925</w:t>
      </w:r>
    </w:p>
    <w:p w14:paraId="42F043FA" w14:textId="77777777" w:rsidR="0072595E" w:rsidRDefault="0072595E" w:rsidP="0072595E">
      <w:pPr>
        <w:pStyle w:val="Bibliography"/>
      </w:pPr>
      <w:r>
        <w:t xml:space="preserve">10. </w:t>
      </w:r>
      <w:r>
        <w:tab/>
      </w:r>
      <w:proofErr w:type="spellStart"/>
      <w:r>
        <w:t>Barok</w:t>
      </w:r>
      <w:proofErr w:type="spellEnd"/>
      <w:r>
        <w:t xml:space="preserve"> D, Berry J, Bodó B, </w:t>
      </w:r>
      <w:proofErr w:type="spellStart"/>
      <w:r>
        <w:t>Dockray</w:t>
      </w:r>
      <w:proofErr w:type="spellEnd"/>
      <w:r>
        <w:t xml:space="preserve"> S, Goldsmith K, Iles A, et al. In solidarity with Library Genesis and Sci-Hub. In: http://custodians.online/ [Internet]. 2015. Available: http://custodians.online/</w:t>
      </w:r>
    </w:p>
    <w:p w14:paraId="166CB1C7" w14:textId="77777777" w:rsidR="0072595E" w:rsidRDefault="0072595E" w:rsidP="0072595E">
      <w:pPr>
        <w:pStyle w:val="Bibliography"/>
      </w:pPr>
      <w:r>
        <w:t xml:space="preserve">11. </w:t>
      </w:r>
      <w:r>
        <w:tab/>
        <w:t xml:space="preserve">Gardner CC, Gardner GJ. Fast and furious (at publishers): the motivations behind crowdsourced research sharing. College &amp; Research Libraries. 2017;78. </w:t>
      </w:r>
    </w:p>
    <w:p w14:paraId="62ECDE9B" w14:textId="77777777" w:rsidR="0072595E" w:rsidRDefault="0072595E" w:rsidP="0072595E">
      <w:pPr>
        <w:pStyle w:val="Bibliography"/>
      </w:pPr>
      <w:r>
        <w:t xml:space="preserve">12. </w:t>
      </w:r>
      <w:r>
        <w:tab/>
        <w:t>Travis J. In survey, most give thumbs-up to pirated papers. In: Science [Internet]. 2016. Available: http://www.sciencemag.org/news/2016/05/survey-most-give-thumbspirated-papers</w:t>
      </w:r>
    </w:p>
    <w:p w14:paraId="3424CCCE" w14:textId="77777777" w:rsidR="0072595E" w:rsidRDefault="0072595E" w:rsidP="0072595E">
      <w:pPr>
        <w:pStyle w:val="Bibliography"/>
      </w:pPr>
      <w:r>
        <w:t xml:space="preserve">13. </w:t>
      </w:r>
      <w:r>
        <w:tab/>
        <w:t xml:space="preserve">Taylor A. Publishing and electronic piracy. Learned publishing. 2006;19: 168–174. </w:t>
      </w:r>
    </w:p>
    <w:p w14:paraId="02D1D547" w14:textId="77777777" w:rsidR="0072595E" w:rsidRDefault="0072595E" w:rsidP="0072595E">
      <w:pPr>
        <w:pStyle w:val="Bibliography"/>
      </w:pPr>
      <w:r>
        <w:t xml:space="preserve">14. </w:t>
      </w:r>
      <w:r>
        <w:tab/>
        <w:t xml:space="preserve">Mars M, Medak T. The System of a Takedown - Control and De-commodification in the Circuits of Academic Publishing. 2015. </w:t>
      </w:r>
    </w:p>
    <w:p w14:paraId="46EFC17C" w14:textId="77777777" w:rsidR="0072595E" w:rsidRDefault="0072595E" w:rsidP="0072595E">
      <w:pPr>
        <w:pStyle w:val="Bibliography"/>
      </w:pPr>
      <w:r>
        <w:t xml:space="preserve">15. </w:t>
      </w:r>
      <w:r>
        <w:tab/>
      </w:r>
      <w:proofErr w:type="spellStart"/>
      <w:r>
        <w:t>Suber</w:t>
      </w:r>
      <w:proofErr w:type="spellEnd"/>
      <w:r>
        <w:t xml:space="preserve"> P. Open Access. Cambridge, MA: The MIT Press; 2013. doi:10.1109/ACCESS.2012.2226094</w:t>
      </w:r>
    </w:p>
    <w:p w14:paraId="76DE90D5" w14:textId="77777777" w:rsidR="0072595E" w:rsidRDefault="0072595E" w:rsidP="0072595E">
      <w:pPr>
        <w:pStyle w:val="Bibliography"/>
      </w:pPr>
      <w:r>
        <w:t xml:space="preserve">16. </w:t>
      </w:r>
      <w:r>
        <w:tab/>
        <w:t xml:space="preserve">Armstrong C, De Beer J, </w:t>
      </w:r>
      <w:proofErr w:type="spellStart"/>
      <w:r>
        <w:t>Kawooya</w:t>
      </w:r>
      <w:proofErr w:type="spellEnd"/>
      <w:r>
        <w:t xml:space="preserve"> D, </w:t>
      </w:r>
      <w:proofErr w:type="spellStart"/>
      <w:r>
        <w:t>Prabhala</w:t>
      </w:r>
      <w:proofErr w:type="spellEnd"/>
      <w:r>
        <w:t xml:space="preserve"> A, </w:t>
      </w:r>
      <w:proofErr w:type="spellStart"/>
      <w:r>
        <w:t>Schonwetter</w:t>
      </w:r>
      <w:proofErr w:type="spellEnd"/>
      <w:r>
        <w:t xml:space="preserve"> T. Access to knowledge in Africa: The role of copyright. </w:t>
      </w:r>
      <w:proofErr w:type="spellStart"/>
      <w:r>
        <w:t>Uct</w:t>
      </w:r>
      <w:proofErr w:type="spellEnd"/>
      <w:r>
        <w:t xml:space="preserve"> </w:t>
      </w:r>
      <w:proofErr w:type="spellStart"/>
      <w:r>
        <w:t>Pubns</w:t>
      </w:r>
      <w:proofErr w:type="spellEnd"/>
      <w:r>
        <w:t>; 2010. Available: http://books.google.com/books?hl=en&amp;amp;lr=&amp;amp;id=mzoPtBoQkEcC&amp;amp;oi=fnd&amp;amp;pg=PR5&amp;amp;dq=vera+franz+a2k+mit&amp;amp;ots=EFQceWqCSH&amp;amp;sig=Jirm604ts2dxnSNGpc83_A7AiZg</w:t>
      </w:r>
    </w:p>
    <w:p w14:paraId="5367239A" w14:textId="77777777" w:rsidR="0072595E" w:rsidRDefault="0072595E" w:rsidP="0072595E">
      <w:pPr>
        <w:pStyle w:val="Bibliography"/>
      </w:pPr>
      <w:r>
        <w:t xml:space="preserve">17. </w:t>
      </w:r>
      <w:r>
        <w:tab/>
      </w:r>
      <w:proofErr w:type="spellStart"/>
      <w:r>
        <w:t>Bruijns</w:t>
      </w:r>
      <w:proofErr w:type="spellEnd"/>
      <w:r>
        <w:t xml:space="preserve"> SR, </w:t>
      </w:r>
      <w:proofErr w:type="spellStart"/>
      <w:r>
        <w:t>Maesela</w:t>
      </w:r>
      <w:proofErr w:type="spellEnd"/>
      <w:r>
        <w:t xml:space="preserve"> M, Sinha S, Banner M. Poor Access for African Researchers to African Emergency Care Publications: A Cross-sectional Study. Western Journal of Emergency Medicine. 2017;18: 1018–1024. doi:10.5811/westjem.2017.8.34930</w:t>
      </w:r>
    </w:p>
    <w:p w14:paraId="36CDBE43" w14:textId="77777777" w:rsidR="0072595E" w:rsidRDefault="0072595E" w:rsidP="0072595E">
      <w:pPr>
        <w:pStyle w:val="Bibliography"/>
      </w:pPr>
      <w:r>
        <w:lastRenderedPageBreak/>
        <w:t xml:space="preserve">18. </w:t>
      </w:r>
      <w:r>
        <w:tab/>
        <w:t xml:space="preserve">Davis PM, Walters WH. The impact of free access to the scientific literature: a review of recent research. Journal of the Medical Library Association: JMLA. 2011;99: 208. </w:t>
      </w:r>
    </w:p>
    <w:p w14:paraId="0E08D8B9" w14:textId="77777777" w:rsidR="0072595E" w:rsidRDefault="0072595E" w:rsidP="0072595E">
      <w:pPr>
        <w:pStyle w:val="Bibliography"/>
      </w:pPr>
      <w:r>
        <w:t xml:space="preserve">19. </w:t>
      </w:r>
      <w:r>
        <w:tab/>
      </w:r>
      <w:proofErr w:type="spellStart"/>
      <w:r>
        <w:t>Holdren</w:t>
      </w:r>
      <w:proofErr w:type="spellEnd"/>
      <w:r>
        <w:t xml:space="preserve"> JP. Increasing Access to the Results of Federally Funded Scientific Research. Washington D. C.: Office of Science and Technology Policy, The White House; 2013. </w:t>
      </w:r>
    </w:p>
    <w:p w14:paraId="046EF685" w14:textId="77777777" w:rsidR="0072595E" w:rsidRDefault="0072595E" w:rsidP="0072595E">
      <w:pPr>
        <w:pStyle w:val="Bibliography"/>
      </w:pPr>
      <w:r>
        <w:t xml:space="preserve">20. </w:t>
      </w:r>
      <w:r>
        <w:tab/>
        <w:t xml:space="preserve">Krikorian G, </w:t>
      </w:r>
      <w:proofErr w:type="spellStart"/>
      <w:r>
        <w:t>Kapczynski</w:t>
      </w:r>
      <w:proofErr w:type="spellEnd"/>
      <w:r>
        <w:t xml:space="preserve"> A, editors. Access to knowledge in the age of intellectual property. Zone Books; 2010. </w:t>
      </w:r>
    </w:p>
    <w:p w14:paraId="2FF40078" w14:textId="77777777" w:rsidR="0072595E" w:rsidRDefault="0072595E" w:rsidP="0072595E">
      <w:pPr>
        <w:pStyle w:val="Bibliography"/>
      </w:pPr>
      <w:r>
        <w:t xml:space="preserve">21. </w:t>
      </w:r>
      <w:r>
        <w:tab/>
      </w:r>
      <w:proofErr w:type="spellStart"/>
      <w:r>
        <w:t>Larivière</w:t>
      </w:r>
      <w:proofErr w:type="spellEnd"/>
      <w:r>
        <w:t xml:space="preserve"> V, </w:t>
      </w:r>
      <w:proofErr w:type="spellStart"/>
      <w:r>
        <w:t>Haustein</w:t>
      </w:r>
      <w:proofErr w:type="spellEnd"/>
      <w:r>
        <w:t xml:space="preserve"> S, </w:t>
      </w:r>
      <w:proofErr w:type="spellStart"/>
      <w:r>
        <w:t>Mongeon</w:t>
      </w:r>
      <w:proofErr w:type="spellEnd"/>
      <w:r>
        <w:t xml:space="preserve"> P. The Oligopoly of Academic Publishers in the Digital Era. </w:t>
      </w:r>
      <w:proofErr w:type="spellStart"/>
      <w:r>
        <w:t>PloS</w:t>
      </w:r>
      <w:proofErr w:type="spellEnd"/>
      <w:r>
        <w:t xml:space="preserve"> one. 2015;10: e0127502. </w:t>
      </w:r>
      <w:proofErr w:type="gramStart"/>
      <w:r>
        <w:t>doi:10.1371/journal.pone</w:t>
      </w:r>
      <w:proofErr w:type="gramEnd"/>
      <w:r>
        <w:t>.0127502</w:t>
      </w:r>
    </w:p>
    <w:p w14:paraId="3EC2BF41" w14:textId="77777777" w:rsidR="0072595E" w:rsidRDefault="0072595E" w:rsidP="0072595E">
      <w:pPr>
        <w:pStyle w:val="Bibliography"/>
      </w:pPr>
      <w:r>
        <w:t xml:space="preserve">22. </w:t>
      </w:r>
      <w:r>
        <w:tab/>
        <w:t>Faculty Advisory Council. Faculty Advisory Council Memorandum on Journal Pricing. Cambridge, MA: Harvard University Library; 2012. Available: http://isites.harvard.edu/icb/icb.do?keyword=k77982&amp;tabgroupid=icb.tabgroup143448</w:t>
      </w:r>
    </w:p>
    <w:p w14:paraId="502FFB47" w14:textId="77777777" w:rsidR="0072595E" w:rsidRDefault="0072595E" w:rsidP="0072595E">
      <w:pPr>
        <w:pStyle w:val="Bibliography"/>
      </w:pPr>
      <w:r>
        <w:t xml:space="preserve">23. </w:t>
      </w:r>
      <w:r>
        <w:tab/>
      </w:r>
      <w:proofErr w:type="spellStart"/>
      <w:r>
        <w:t>Gaind</w:t>
      </w:r>
      <w:proofErr w:type="spellEnd"/>
      <w:r>
        <w:t xml:space="preserve"> N. Huge US university cancels subscription with Elsevier. Nature. 2019;567: 15–16. doi:10.1038/d41586-019-00758-x</w:t>
      </w:r>
    </w:p>
    <w:p w14:paraId="5BC7A463" w14:textId="77777777" w:rsidR="0072595E" w:rsidRDefault="0072595E" w:rsidP="0072595E">
      <w:pPr>
        <w:pStyle w:val="Bibliography"/>
      </w:pPr>
      <w:r>
        <w:t xml:space="preserve">24. </w:t>
      </w:r>
      <w:r>
        <w:tab/>
        <w:t xml:space="preserve">Kwon </w:t>
      </w:r>
      <w:proofErr w:type="spellStart"/>
      <w:r>
        <w:t>D</w:t>
      </w:r>
      <w:proofErr w:type="spellEnd"/>
      <w:r>
        <w:t xml:space="preserve">. Universities in Germany and Sweden Lose Access to Elsevier Journals. In: </w:t>
      </w:r>
      <w:proofErr w:type="spellStart"/>
      <w:r>
        <w:t>TheScientist</w:t>
      </w:r>
      <w:proofErr w:type="spellEnd"/>
      <w:r>
        <w:t xml:space="preserve"> [Internet]. 2018. Available: https://www.the-scientist.com/news-opinion/universities-in-germany-and-sweden-lose-access-to-elsevier-journals--64522</w:t>
      </w:r>
    </w:p>
    <w:p w14:paraId="14FA62C1" w14:textId="77777777" w:rsidR="0072595E" w:rsidRDefault="0072595E" w:rsidP="0072595E">
      <w:pPr>
        <w:pStyle w:val="Bibliography"/>
      </w:pPr>
      <w:r>
        <w:t xml:space="preserve">25. </w:t>
      </w:r>
      <w:r>
        <w:tab/>
        <w:t xml:space="preserve">Unit. Norske </w:t>
      </w:r>
      <w:proofErr w:type="spellStart"/>
      <w:r>
        <w:t>forskningsinstitusjoner</w:t>
      </w:r>
      <w:proofErr w:type="spellEnd"/>
      <w:r>
        <w:t xml:space="preserve"> har </w:t>
      </w:r>
      <w:proofErr w:type="spellStart"/>
      <w:r>
        <w:t>besluttet</w:t>
      </w:r>
      <w:proofErr w:type="spellEnd"/>
      <w:r>
        <w:t xml:space="preserve"> å </w:t>
      </w:r>
      <w:proofErr w:type="spellStart"/>
      <w:r>
        <w:t>ikke</w:t>
      </w:r>
      <w:proofErr w:type="spellEnd"/>
      <w:r>
        <w:t xml:space="preserve"> </w:t>
      </w:r>
      <w:proofErr w:type="spellStart"/>
      <w:r>
        <w:t>forlenge</w:t>
      </w:r>
      <w:proofErr w:type="spellEnd"/>
      <w:r>
        <w:t xml:space="preserve"> </w:t>
      </w:r>
      <w:proofErr w:type="spellStart"/>
      <w:r>
        <w:t>avtale</w:t>
      </w:r>
      <w:proofErr w:type="spellEnd"/>
      <w:r>
        <w:t xml:space="preserve"> med </w:t>
      </w:r>
      <w:proofErr w:type="spellStart"/>
      <w:r>
        <w:t>forlaget</w:t>
      </w:r>
      <w:proofErr w:type="spellEnd"/>
      <w:r>
        <w:t xml:space="preserve"> Elsevier. 2019 [cited 23 May 2019]. Available: https://www.unit.no/aktuelt/norske-forskningsinstitusjoner-har-besluttet-ikke-forlenge-avtale-med-forlaget-elsevier</w:t>
      </w:r>
    </w:p>
    <w:p w14:paraId="64AB3218" w14:textId="77777777" w:rsidR="0072595E" w:rsidRDefault="0072595E" w:rsidP="0072595E">
      <w:pPr>
        <w:pStyle w:val="Bibliography"/>
      </w:pPr>
      <w:r>
        <w:t xml:space="preserve">26. </w:t>
      </w:r>
      <w:r>
        <w:tab/>
        <w:t xml:space="preserve">Max Planck Society. Max Planck Society discontinues agreement with Elsevier; stands firm with </w:t>
      </w:r>
      <w:proofErr w:type="spellStart"/>
      <w:r>
        <w:t>Projekt</w:t>
      </w:r>
      <w:proofErr w:type="spellEnd"/>
      <w:r>
        <w:t xml:space="preserve"> DEAL negotiations - MPDL. 2018 [cited 23 May 2019]. Available: https://www.mpdl.mpg.de/en/505</w:t>
      </w:r>
    </w:p>
    <w:p w14:paraId="16ADB476" w14:textId="77777777" w:rsidR="0072595E" w:rsidRDefault="0072595E" w:rsidP="0072595E">
      <w:pPr>
        <w:pStyle w:val="Bibliography"/>
      </w:pPr>
      <w:r>
        <w:t xml:space="preserve">27. </w:t>
      </w:r>
      <w:r>
        <w:tab/>
        <w:t xml:space="preserve">Hungarian Academy of Sciences Electronic Information National </w:t>
      </w:r>
      <w:proofErr w:type="spellStart"/>
      <w:r>
        <w:t>Programme</w:t>
      </w:r>
      <w:proofErr w:type="spellEnd"/>
      <w:r>
        <w:t xml:space="preserve"> Service. EISZ - Hungarian Consortium terminates negotiations with Elsevier. 2018 [cited 23 May 2019]. Available: http://eisz.mtak.hu/index.php/en/283-hungarian-consortium-terminates-negotiations-with-elsevier.html</w:t>
      </w:r>
    </w:p>
    <w:p w14:paraId="20F0E25E" w14:textId="77777777" w:rsidR="0072595E" w:rsidRDefault="0072595E" w:rsidP="0072595E">
      <w:pPr>
        <w:pStyle w:val="Bibliography"/>
      </w:pPr>
      <w:r>
        <w:t xml:space="preserve">28. </w:t>
      </w:r>
      <w:r>
        <w:tab/>
        <w:t>UC Office of the President. UC terminates subscriptions with world’s largest scientific publisher in push for open access to publicly funded research. In: University of California [Internet]. 2019 [cited 23 May 2019]. Available: https://www.universityofcalifornia.edu/press-room/uc-terminates-subscriptions-worlds-largest-scientific-publisher-push-open-access-publicly</w:t>
      </w:r>
    </w:p>
    <w:p w14:paraId="5428FF46" w14:textId="77777777" w:rsidR="0072595E" w:rsidRDefault="0072595E" w:rsidP="0072595E">
      <w:pPr>
        <w:pStyle w:val="Bibliography"/>
      </w:pPr>
      <w:r>
        <w:t xml:space="preserve">29. </w:t>
      </w:r>
      <w:r>
        <w:tab/>
        <w:t>MIT Libraries. MIT, guided by open access principles, ends Elsevier negotiations. In: MIT News [Internet]. 2020 [cited 15 Jun 2020]. Available: http://news.mit.edu/2020/guided-by-open-access-principles-mit-ends-elsevier-negotiations-0611</w:t>
      </w:r>
    </w:p>
    <w:p w14:paraId="43D5F313" w14:textId="77777777" w:rsidR="0072595E" w:rsidRDefault="0072595E" w:rsidP="0072595E">
      <w:pPr>
        <w:pStyle w:val="Bibliography"/>
      </w:pPr>
      <w:r w:rsidRPr="0072595E">
        <w:rPr>
          <w:lang w:val="nl-NL"/>
          <w:rPrChange w:id="4345" w:author="Author">
            <w:rPr/>
          </w:rPrChange>
        </w:rPr>
        <w:t xml:space="preserve">30. </w:t>
      </w:r>
      <w:r w:rsidRPr="0072595E">
        <w:rPr>
          <w:lang w:val="nl-NL"/>
          <w:rPrChange w:id="4346" w:author="Author">
            <w:rPr/>
          </w:rPrChange>
        </w:rPr>
        <w:tab/>
        <w:t xml:space="preserve">Himmelstein DS, Romero AR, Levernier JG, Munro TA, McLaughlin SR, Greshake BT, et al. </w:t>
      </w:r>
      <w:r>
        <w:t xml:space="preserve">Sci-Hub provides access to nearly all scholarly literature. </w:t>
      </w:r>
      <w:proofErr w:type="spellStart"/>
      <w:r>
        <w:t>Elife</w:t>
      </w:r>
      <w:proofErr w:type="spellEnd"/>
      <w:r>
        <w:t>. 2018;7. doi:10.7554/eLife.32822</w:t>
      </w:r>
    </w:p>
    <w:p w14:paraId="01DB0728" w14:textId="77777777" w:rsidR="0072595E" w:rsidRDefault="0072595E" w:rsidP="0072595E">
      <w:pPr>
        <w:pStyle w:val="Bibliography"/>
      </w:pPr>
      <w:r>
        <w:lastRenderedPageBreak/>
        <w:t xml:space="preserve">31. </w:t>
      </w:r>
      <w:r>
        <w:tab/>
        <w:t xml:space="preserve">Poort J, Quintais J, van der Ende MA, </w:t>
      </w:r>
      <w:proofErr w:type="spellStart"/>
      <w:r>
        <w:t>Yagafarova</w:t>
      </w:r>
      <w:proofErr w:type="spellEnd"/>
      <w:r>
        <w:t xml:space="preserve"> A, </w:t>
      </w:r>
      <w:proofErr w:type="spellStart"/>
      <w:r>
        <w:t>Hageraats</w:t>
      </w:r>
      <w:proofErr w:type="spellEnd"/>
      <w:r>
        <w:t xml:space="preserve"> M. Global Online Piracy Study. Amsterdam: Institute for Information Law, University of Amsterdam; 2018. </w:t>
      </w:r>
    </w:p>
    <w:p w14:paraId="4AAE488C" w14:textId="77777777" w:rsidR="0072595E" w:rsidRDefault="0072595E" w:rsidP="0072595E">
      <w:pPr>
        <w:pStyle w:val="Bibliography"/>
      </w:pPr>
      <w:r>
        <w:t xml:space="preserve">32. </w:t>
      </w:r>
      <w:r>
        <w:tab/>
      </w:r>
      <w:proofErr w:type="spellStart"/>
      <w:r>
        <w:t>Camarero</w:t>
      </w:r>
      <w:proofErr w:type="spellEnd"/>
      <w:r>
        <w:t xml:space="preserve"> C, Antón C, Rodríguez J. Technological and ethical antecedents of e-book piracy and price acceptance: Evidence from the Spanish case. The Electronic Library. 2014;32: 542–566. </w:t>
      </w:r>
    </w:p>
    <w:p w14:paraId="1B21F37D" w14:textId="77777777" w:rsidR="0072595E" w:rsidRDefault="0072595E" w:rsidP="0072595E">
      <w:pPr>
        <w:pStyle w:val="Bibliography"/>
      </w:pPr>
      <w:r>
        <w:t xml:space="preserve">33. </w:t>
      </w:r>
      <w:r>
        <w:tab/>
        <w:t xml:space="preserve">Reimers I. The Effect of Piracy Protection in Book Publishing. NBER; 2014. </w:t>
      </w:r>
    </w:p>
    <w:p w14:paraId="0086B79D" w14:textId="77777777" w:rsidR="0072595E" w:rsidRDefault="0072595E" w:rsidP="0072595E">
      <w:pPr>
        <w:pStyle w:val="Bibliography"/>
      </w:pPr>
      <w:r>
        <w:t xml:space="preserve">34. </w:t>
      </w:r>
      <w:r>
        <w:tab/>
        <w:t xml:space="preserve">Elbakyan A. Sci-Hub Is a Goal, Changing the System Is a Method. In: </w:t>
      </w:r>
      <w:proofErr w:type="spellStart"/>
      <w:r>
        <w:t>Engineuring</w:t>
      </w:r>
      <w:proofErr w:type="spellEnd"/>
      <w:r>
        <w:t xml:space="preserve"> [Internet]. 2016. Available: https://engineuring.wordpress.com/2016/03/11/sci-hub-is-a-goal-changing-the-system-is-a-method/</w:t>
      </w:r>
    </w:p>
    <w:p w14:paraId="4B3EB429" w14:textId="77777777" w:rsidR="0072595E" w:rsidRDefault="0072595E" w:rsidP="0072595E">
      <w:pPr>
        <w:pStyle w:val="Bibliography"/>
      </w:pPr>
      <w:r>
        <w:t xml:space="preserve">35. </w:t>
      </w:r>
      <w:r>
        <w:tab/>
        <w:t xml:space="preserve">Elbakyan A, Bohannon J. Data </w:t>
      </w:r>
      <w:proofErr w:type="spellStart"/>
      <w:proofErr w:type="gramStart"/>
      <w:r>
        <w:t>From:‘</w:t>
      </w:r>
      <w:proofErr w:type="gramEnd"/>
      <w:r>
        <w:t>Who’s</w:t>
      </w:r>
      <w:proofErr w:type="spellEnd"/>
      <w:r>
        <w:t xml:space="preserve"> Downloading Pirated Papers? Everyone. Dryad Digital Repository. 2016. </w:t>
      </w:r>
    </w:p>
    <w:p w14:paraId="3F927697" w14:textId="77777777" w:rsidR="0072595E" w:rsidRDefault="0072595E" w:rsidP="0072595E">
      <w:pPr>
        <w:pStyle w:val="Bibliography"/>
      </w:pPr>
      <w:r>
        <w:t xml:space="preserve">36. </w:t>
      </w:r>
      <w:r>
        <w:tab/>
      </w:r>
      <w:proofErr w:type="spellStart"/>
      <w:r>
        <w:t>Cabanac</w:t>
      </w:r>
      <w:proofErr w:type="spellEnd"/>
      <w:r>
        <w:t xml:space="preserve"> G. </w:t>
      </w:r>
      <w:proofErr w:type="spellStart"/>
      <w:r>
        <w:t>Bibliogifts</w:t>
      </w:r>
      <w:proofErr w:type="spellEnd"/>
      <w:r>
        <w:t xml:space="preserve"> in LibGen? A study of a text‐sharing platform driven by </w:t>
      </w:r>
      <w:proofErr w:type="spellStart"/>
      <w:r>
        <w:t>biblioleaks</w:t>
      </w:r>
      <w:proofErr w:type="spellEnd"/>
      <w:r>
        <w:t xml:space="preserve"> and crowdsourcing. Journal of the Association for Information Science and Technology. 2015. </w:t>
      </w:r>
    </w:p>
    <w:p w14:paraId="70DC6129" w14:textId="77777777" w:rsidR="0072595E" w:rsidRDefault="0072595E" w:rsidP="0072595E">
      <w:pPr>
        <w:pStyle w:val="Bibliography"/>
      </w:pPr>
      <w:r>
        <w:t xml:space="preserve">37. </w:t>
      </w:r>
      <w:r>
        <w:tab/>
      </w:r>
      <w:proofErr w:type="spellStart"/>
      <w:r>
        <w:t>Greshake</w:t>
      </w:r>
      <w:proofErr w:type="spellEnd"/>
      <w:r>
        <w:t xml:space="preserve"> B. Looking into Pandora’s Box: The Content of Sci-Hub and its Usage. F1000Research. 2017;6: 541. doi:10.12688/f1000research.11366.1</w:t>
      </w:r>
    </w:p>
    <w:p w14:paraId="518847B9" w14:textId="77777777" w:rsidR="0072595E" w:rsidRDefault="0072595E" w:rsidP="0072595E">
      <w:pPr>
        <w:pStyle w:val="Bibliography"/>
      </w:pPr>
      <w:r>
        <w:t xml:space="preserve">38. </w:t>
      </w:r>
      <w:r>
        <w:tab/>
        <w:t xml:space="preserve">Bodó B. Library Genesis in Numbers: Mapping the Underground Flow of Knowledge. In: Karaganis J, editor. Shadow Libraries - Access to Knowledge in Global Higher Education. Cambridge, MA: MIT Press; 2018. </w:t>
      </w:r>
    </w:p>
    <w:p w14:paraId="74345859" w14:textId="77777777" w:rsidR="0072595E" w:rsidRDefault="0072595E" w:rsidP="0072595E">
      <w:pPr>
        <w:pStyle w:val="Bibliography"/>
      </w:pPr>
      <w:r>
        <w:t xml:space="preserve">39. </w:t>
      </w:r>
      <w:r>
        <w:tab/>
        <w:t xml:space="preserve">Giblin R, Kennedy J, Pelletier C, Thomas J, Weatherall KG, </w:t>
      </w:r>
      <w:proofErr w:type="spellStart"/>
      <w:r>
        <w:t>Petitjean</w:t>
      </w:r>
      <w:proofErr w:type="spellEnd"/>
      <w:r>
        <w:t xml:space="preserve"> F. What Can 100,000 Books Tell Us about the International Public Library e-lending Landscape? Forthcoming, Information Research. 2019. </w:t>
      </w:r>
    </w:p>
    <w:p w14:paraId="172E4DDD" w14:textId="77777777" w:rsidR="0072595E" w:rsidRDefault="0072595E" w:rsidP="0072595E">
      <w:pPr>
        <w:pStyle w:val="Bibliography"/>
      </w:pPr>
      <w:r>
        <w:t xml:space="preserve">40. </w:t>
      </w:r>
      <w:r>
        <w:tab/>
        <w:t xml:space="preserve">Muller FS, </w:t>
      </w:r>
      <w:proofErr w:type="spellStart"/>
      <w:r>
        <w:t>Iriarte</w:t>
      </w:r>
      <w:proofErr w:type="spellEnd"/>
      <w:r>
        <w:t xml:space="preserve"> P. Measuring the impact of piracy and open access on the academic library services. 15th </w:t>
      </w:r>
      <w:proofErr w:type="spellStart"/>
      <w:r>
        <w:t>Interlending</w:t>
      </w:r>
      <w:proofErr w:type="spellEnd"/>
      <w:r>
        <w:t xml:space="preserve"> and Document Supply Conference (ILDS</w:t>
      </w:r>
      <w:proofErr w:type="gramStart"/>
      <w:r>
        <w:t>) ,</w:t>
      </w:r>
      <w:proofErr w:type="gramEnd"/>
      <w:r>
        <w:t xml:space="preserve"> Paris, 04-06 October, 2017. Paris; 2017. </w:t>
      </w:r>
    </w:p>
    <w:p w14:paraId="666DD0C1" w14:textId="77777777" w:rsidR="0072595E" w:rsidRDefault="0072595E" w:rsidP="0072595E">
      <w:pPr>
        <w:pStyle w:val="Bibliography"/>
      </w:pPr>
      <w:r w:rsidRPr="0072595E">
        <w:rPr>
          <w:lang w:val="nl-NL"/>
          <w:rPrChange w:id="4347" w:author="Author">
            <w:rPr/>
          </w:rPrChange>
        </w:rPr>
        <w:t xml:space="preserve">41. </w:t>
      </w:r>
      <w:r w:rsidRPr="0072595E">
        <w:rPr>
          <w:lang w:val="nl-NL"/>
          <w:rPrChange w:id="4348" w:author="Author">
            <w:rPr/>
          </w:rPrChange>
        </w:rPr>
        <w:tab/>
        <w:t xml:space="preserve">Timus N, Zakaria B. Pirating European Studies. </w:t>
      </w:r>
      <w:r>
        <w:t xml:space="preserve">Journal of Contemporary European Research. 2016;12. </w:t>
      </w:r>
    </w:p>
    <w:p w14:paraId="1DEE622B" w14:textId="77777777" w:rsidR="0072595E" w:rsidRDefault="0072595E" w:rsidP="0072595E">
      <w:pPr>
        <w:pStyle w:val="Bibliography"/>
      </w:pPr>
      <w:r>
        <w:t xml:space="preserve">42. </w:t>
      </w:r>
      <w:r>
        <w:tab/>
      </w:r>
      <w:proofErr w:type="spellStart"/>
      <w:r>
        <w:t>Babutsidze</w:t>
      </w:r>
      <w:proofErr w:type="spellEnd"/>
      <w:r>
        <w:t xml:space="preserve"> Z. Pirated economics. 2016. </w:t>
      </w:r>
    </w:p>
    <w:p w14:paraId="5D38CE3B" w14:textId="77777777" w:rsidR="0072595E" w:rsidRDefault="0072595E" w:rsidP="0072595E">
      <w:pPr>
        <w:pStyle w:val="Bibliography"/>
      </w:pPr>
      <w:r>
        <w:t xml:space="preserve">43. </w:t>
      </w:r>
      <w:r>
        <w:tab/>
      </w:r>
      <w:proofErr w:type="spellStart"/>
      <w:r>
        <w:t>Androcec</w:t>
      </w:r>
      <w:proofErr w:type="spellEnd"/>
      <w:r>
        <w:t xml:space="preserve"> D. Analysis of Sci-Hub downloads of computer science papers. Acta Univ </w:t>
      </w:r>
      <w:proofErr w:type="spellStart"/>
      <w:r>
        <w:t>Sapientiae</w:t>
      </w:r>
      <w:proofErr w:type="spellEnd"/>
      <w:r>
        <w:t xml:space="preserve">, Informatica. 2017;9: 83–96. </w:t>
      </w:r>
    </w:p>
    <w:p w14:paraId="674C99A1" w14:textId="77777777" w:rsidR="0072595E" w:rsidRDefault="0072595E" w:rsidP="0072595E">
      <w:pPr>
        <w:pStyle w:val="Bibliography"/>
      </w:pPr>
      <w:r>
        <w:t xml:space="preserve">44. </w:t>
      </w:r>
      <w:r>
        <w:tab/>
        <w:t>Machin-</w:t>
      </w:r>
      <w:proofErr w:type="spellStart"/>
      <w:r>
        <w:t>Mastromatteo</w:t>
      </w:r>
      <w:proofErr w:type="spellEnd"/>
      <w:r>
        <w:t xml:space="preserve"> JD, Uribe-Tirado A, Romero-Ortiz ME. Piracy of scientific papers in Latin America: An analysis of Sci-Hub usage data. Information Development. 2016;32: 1806–1814. </w:t>
      </w:r>
    </w:p>
    <w:p w14:paraId="00AE9A6C" w14:textId="77777777" w:rsidR="0072595E" w:rsidRDefault="0072595E" w:rsidP="0072595E">
      <w:pPr>
        <w:pStyle w:val="Bibliography"/>
      </w:pPr>
      <w:r>
        <w:t xml:space="preserve">45. </w:t>
      </w:r>
      <w:r>
        <w:tab/>
        <w:t xml:space="preserve">Corrales-Reyes IE. Sci-Hub and evidence-based dentistry: an ethical dilemma in Cuba. J Oral Res. 2017;6: 175. </w:t>
      </w:r>
      <w:proofErr w:type="gramStart"/>
      <w:r>
        <w:t>doi:doi</w:t>
      </w:r>
      <w:proofErr w:type="gramEnd"/>
      <w:r>
        <w:t>:10.17126/joralres.2017.054</w:t>
      </w:r>
    </w:p>
    <w:p w14:paraId="4566C80C" w14:textId="77777777" w:rsidR="0072595E" w:rsidRDefault="0072595E" w:rsidP="0072595E">
      <w:pPr>
        <w:pStyle w:val="Bibliography"/>
      </w:pPr>
      <w:r>
        <w:t xml:space="preserve">46. </w:t>
      </w:r>
      <w:r>
        <w:tab/>
        <w:t>Bodo B, Antal D, Puha Z. Shadow library book downloads, time, location, ISBN, title. 2020. doi:10.21942/uva.12330959</w:t>
      </w:r>
    </w:p>
    <w:p w14:paraId="131551A6" w14:textId="77777777" w:rsidR="0072595E" w:rsidRDefault="0072595E" w:rsidP="0072595E">
      <w:pPr>
        <w:pStyle w:val="Bibliography"/>
      </w:pPr>
      <w:r>
        <w:lastRenderedPageBreak/>
        <w:t xml:space="preserve">47. </w:t>
      </w:r>
      <w:r>
        <w:tab/>
        <w:t xml:space="preserve">Antal D, Bodó B, Puha Z. </w:t>
      </w:r>
      <w:proofErr w:type="spellStart"/>
      <w:r>
        <w:t>bodobalazs</w:t>
      </w:r>
      <w:proofErr w:type="spellEnd"/>
      <w:r>
        <w:t>/</w:t>
      </w:r>
      <w:proofErr w:type="spellStart"/>
      <w:r>
        <w:t>bookpiracy_final</w:t>
      </w:r>
      <w:proofErr w:type="spellEnd"/>
      <w:r>
        <w:t xml:space="preserve">: Final version before PLOS ONE submission. </w:t>
      </w:r>
      <w:proofErr w:type="spellStart"/>
      <w:r>
        <w:t>Zenodo</w:t>
      </w:r>
      <w:proofErr w:type="spellEnd"/>
      <w:r>
        <w:t>; 2020. doi:10.5281/ZENODO.4012352</w:t>
      </w:r>
    </w:p>
    <w:p w14:paraId="33EA11B7" w14:textId="77777777" w:rsidR="0072595E" w:rsidRDefault="0072595E" w:rsidP="0072595E">
      <w:pPr>
        <w:pStyle w:val="Bibliography"/>
      </w:pPr>
      <w:r>
        <w:t xml:space="preserve">48. </w:t>
      </w:r>
      <w:r>
        <w:tab/>
        <w:t xml:space="preserve">GeoIP2 City Database | </w:t>
      </w:r>
      <w:proofErr w:type="spellStart"/>
      <w:r>
        <w:t>MaxMind</w:t>
      </w:r>
      <w:proofErr w:type="spellEnd"/>
      <w:r>
        <w:t>. [cited 15 Jun 2020]. Available: https://www.maxmind.com/en/geoip2-city</w:t>
      </w:r>
    </w:p>
    <w:p w14:paraId="35B66D1A" w14:textId="77777777" w:rsidR="0072595E" w:rsidRDefault="0072595E" w:rsidP="0072595E">
      <w:pPr>
        <w:pStyle w:val="Bibliography"/>
      </w:pPr>
      <w:r>
        <w:t xml:space="preserve">49. </w:t>
      </w:r>
      <w:r>
        <w:tab/>
        <w:t xml:space="preserve">Karaganis J, editor. Media Piracy in Emerging Economies. New York, NY: Social Science Research Council; 2011. </w:t>
      </w:r>
    </w:p>
    <w:p w14:paraId="32844D32" w14:textId="77777777" w:rsidR="0072595E" w:rsidRDefault="0072595E" w:rsidP="0072595E">
      <w:pPr>
        <w:pStyle w:val="Bibliography"/>
      </w:pPr>
      <w:r>
        <w:t xml:space="preserve">50. </w:t>
      </w:r>
      <w:r>
        <w:tab/>
        <w:t xml:space="preserve">Karaganis J, editor. Shadow Libraries - Access to Knowledge in Global Higher Education. Cambridge, MA: MIT Press; 2018. </w:t>
      </w:r>
    </w:p>
    <w:p w14:paraId="18924D56" w14:textId="77777777" w:rsidR="0072595E" w:rsidRDefault="0072595E" w:rsidP="0072595E">
      <w:pPr>
        <w:pStyle w:val="Bibliography"/>
      </w:pPr>
      <w:r>
        <w:t xml:space="preserve">51. </w:t>
      </w:r>
      <w:r>
        <w:tab/>
        <w:t xml:space="preserve">Liang L. Oxford and Cambridge University Publishers v. Students of India. In: </w:t>
      </w:r>
      <w:proofErr w:type="spellStart"/>
      <w:r>
        <w:t>kafila</w:t>
      </w:r>
      <w:proofErr w:type="spellEnd"/>
      <w:r>
        <w:t xml:space="preserve"> [Internet]. 2012. Available: https://kafila.org/2012/08/27/oxford-and-cambridge-university-publishers-v-students-of-india/</w:t>
      </w:r>
    </w:p>
    <w:p w14:paraId="3FAD8B5F" w14:textId="77777777" w:rsidR="0072595E" w:rsidRDefault="0072595E" w:rsidP="0072595E">
      <w:pPr>
        <w:pStyle w:val="Bibliography"/>
      </w:pPr>
      <w:r>
        <w:t xml:space="preserve">52. </w:t>
      </w:r>
      <w:r>
        <w:tab/>
        <w:t>World Bank. World Bank Open Data. 2020 [cited 10 Jun 2020]. Available: https://data.worldbank.org/</w:t>
      </w:r>
    </w:p>
    <w:p w14:paraId="7FC89F03" w14:textId="77777777" w:rsidR="0072595E" w:rsidRDefault="0072595E" w:rsidP="0072595E">
      <w:pPr>
        <w:pStyle w:val="Bibliography"/>
      </w:pPr>
      <w:r>
        <w:t xml:space="preserve">53. </w:t>
      </w:r>
      <w:r>
        <w:tab/>
        <w:t>World Bank. World Bank Country and Lending Groups. 2020 [cited 10 Jun 2020]. Available: https://datahelpdesk.worldbank.org/knowledgebase/articles/906519</w:t>
      </w:r>
    </w:p>
    <w:p w14:paraId="4E893EAF" w14:textId="77777777" w:rsidR="0072595E" w:rsidRDefault="0072595E" w:rsidP="0072595E">
      <w:pPr>
        <w:pStyle w:val="Bibliography"/>
      </w:pPr>
      <w:r>
        <w:t xml:space="preserve">54. </w:t>
      </w:r>
      <w:r>
        <w:tab/>
        <w:t>OECD. Education at a Glance. 2020 [cited 10 Jun 2020]. Available: http://www.oecd.org/education/education-at-a-glance/</w:t>
      </w:r>
    </w:p>
    <w:p w14:paraId="02369E83" w14:textId="77777777" w:rsidR="0072595E" w:rsidRDefault="0072595E" w:rsidP="0072595E">
      <w:pPr>
        <w:pStyle w:val="Bibliography"/>
      </w:pPr>
      <w:r>
        <w:t xml:space="preserve">55. </w:t>
      </w:r>
      <w:r>
        <w:tab/>
      </w:r>
      <w:proofErr w:type="spellStart"/>
      <w:r>
        <w:t>Scimago</w:t>
      </w:r>
      <w:proofErr w:type="spellEnd"/>
      <w:r>
        <w:t xml:space="preserve"> Lab. SJR - International Science Ranking. 2020 [cited 10 Jun 2020]. Available: https://www.scimagojr.com/countryrank.php</w:t>
      </w:r>
    </w:p>
    <w:p w14:paraId="046BC064" w14:textId="77777777" w:rsidR="0072595E" w:rsidRDefault="0072595E" w:rsidP="0072595E">
      <w:pPr>
        <w:pStyle w:val="Bibliography"/>
      </w:pPr>
      <w:r>
        <w:t xml:space="preserve">56. </w:t>
      </w:r>
      <w:r>
        <w:tab/>
        <w:t>European Commission. Eurostat. 2020 [cited 10 Jun 2020]. Available: https://ec.europa.eu/eurostat/web/main</w:t>
      </w:r>
    </w:p>
    <w:p w14:paraId="34C063AB" w14:textId="77777777" w:rsidR="0072595E" w:rsidRDefault="0072595E" w:rsidP="0072595E">
      <w:pPr>
        <w:pStyle w:val="Bibliography"/>
      </w:pPr>
      <w:r>
        <w:t xml:space="preserve">57. </w:t>
      </w:r>
      <w:r>
        <w:tab/>
        <w:t>European Commission. Eurobarometer 79.2    April-May 2013     ZA No. 5688. 2013 [cited 10 Jun 2020]. Available: https://www.gesis.org/eurobarometer-data-service/survey-series/standard-special-eb/study-overview/eurobarometer-792-za-5688-april-may-2013</w:t>
      </w:r>
    </w:p>
    <w:p w14:paraId="53BC6F74" w14:textId="77777777" w:rsidR="0072595E" w:rsidRDefault="0072595E" w:rsidP="0072595E">
      <w:pPr>
        <w:pStyle w:val="Bibliography"/>
      </w:pPr>
      <w:r>
        <w:t xml:space="preserve">58. </w:t>
      </w:r>
      <w:r>
        <w:tab/>
        <w:t xml:space="preserve">Gelman A, Hill J. Data analysis using regression and multilevel/hierarchical models. </w:t>
      </w:r>
      <w:proofErr w:type="gramStart"/>
      <w:r>
        <w:t>Cambridge ;</w:t>
      </w:r>
      <w:proofErr w:type="gramEnd"/>
      <w:r>
        <w:t xml:space="preserve"> New York: Cambridge University Press; 2007. </w:t>
      </w:r>
    </w:p>
    <w:p w14:paraId="7F0C85A6" w14:textId="77777777" w:rsidR="0072595E" w:rsidRDefault="0072595E" w:rsidP="0072595E">
      <w:pPr>
        <w:pStyle w:val="Bibliography"/>
      </w:pPr>
      <w:r>
        <w:t xml:space="preserve">59. </w:t>
      </w:r>
      <w:r>
        <w:tab/>
        <w:t xml:space="preserve">Bodó B. Coda: A Short History of Book Piracy. In: Karaganis J, editor. Media Piracy in Emerging Economies. New York: Social Science Research Council; 2011. </w:t>
      </w:r>
    </w:p>
    <w:p w14:paraId="1E7024FF" w14:textId="77777777" w:rsidR="0072595E" w:rsidRDefault="0072595E" w:rsidP="0072595E">
      <w:pPr>
        <w:pStyle w:val="Bibliography"/>
      </w:pPr>
      <w:r>
        <w:t xml:space="preserve">60. </w:t>
      </w:r>
      <w:r>
        <w:tab/>
        <w:t xml:space="preserve">Bodó B, Lakatos Z. Theatrical distribution and P2P movie Piracy: A survey of P2P networks in Hungary using transactional data. International Journal of Communication. 2012;6. </w:t>
      </w:r>
    </w:p>
    <w:p w14:paraId="4F480F7F" w14:textId="77777777" w:rsidR="0072595E" w:rsidRDefault="0072595E" w:rsidP="0072595E">
      <w:pPr>
        <w:pStyle w:val="Bibliography"/>
      </w:pPr>
      <w:r>
        <w:t xml:space="preserve">61. </w:t>
      </w:r>
      <w:r>
        <w:tab/>
        <w:t xml:space="preserve">Gál Z, </w:t>
      </w:r>
      <w:proofErr w:type="spellStart"/>
      <w:r>
        <w:t>Csonka</w:t>
      </w:r>
      <w:proofErr w:type="spellEnd"/>
      <w:r>
        <w:t xml:space="preserve"> L. Analysis of the Regional Dimensions of Investment in Research. </w:t>
      </w:r>
      <w:proofErr w:type="spellStart"/>
      <w:r>
        <w:t>Pécs</w:t>
      </w:r>
      <w:proofErr w:type="spellEnd"/>
      <w:r>
        <w:t xml:space="preserve">: ERAWATCH Network; 2006. </w:t>
      </w:r>
    </w:p>
    <w:p w14:paraId="1A875235" w14:textId="77777777" w:rsidR="0072595E" w:rsidRDefault="0072595E" w:rsidP="0072595E">
      <w:pPr>
        <w:pStyle w:val="Bibliography"/>
      </w:pPr>
      <w:r>
        <w:lastRenderedPageBreak/>
        <w:t xml:space="preserve">62. </w:t>
      </w:r>
      <w:r>
        <w:tab/>
      </w:r>
      <w:proofErr w:type="spellStart"/>
      <w:r>
        <w:t>Tranos</w:t>
      </w:r>
      <w:proofErr w:type="spellEnd"/>
      <w:r>
        <w:t xml:space="preserve"> E, Nijkamp P. The Death of Distance Revisited: Cyberplace, Physical and Relational Proximities. Tinbergen Institute Discussion Papers. Tinbergen Institute; 2012 Jul. Report No.: 12-066/3. Available: https://ideas.repec.org/p/tin/wpaper/20120066.html</w:t>
      </w:r>
    </w:p>
    <w:p w14:paraId="54697147" w14:textId="77777777" w:rsidR="0072595E" w:rsidRDefault="0072595E" w:rsidP="0072595E">
      <w:pPr>
        <w:pStyle w:val="Bibliography"/>
      </w:pPr>
      <w:r>
        <w:t xml:space="preserve">63. </w:t>
      </w:r>
      <w:r>
        <w:tab/>
      </w:r>
      <w:proofErr w:type="spellStart"/>
      <w:r>
        <w:t>Bivand</w:t>
      </w:r>
      <w:proofErr w:type="spellEnd"/>
      <w:r>
        <w:t xml:space="preserve"> R, Altman M, </w:t>
      </w:r>
      <w:proofErr w:type="spellStart"/>
      <w:r>
        <w:t>Anselin</w:t>
      </w:r>
      <w:proofErr w:type="spellEnd"/>
      <w:r>
        <w:t xml:space="preserve"> L, </w:t>
      </w:r>
      <w:proofErr w:type="spellStart"/>
      <w:r>
        <w:t>Assunção</w:t>
      </w:r>
      <w:proofErr w:type="spellEnd"/>
      <w:r>
        <w:t xml:space="preserve"> R, </w:t>
      </w:r>
      <w:proofErr w:type="spellStart"/>
      <w:r>
        <w:t>Berke</w:t>
      </w:r>
      <w:proofErr w:type="spellEnd"/>
      <w:r>
        <w:t xml:space="preserve"> O, </w:t>
      </w:r>
      <w:proofErr w:type="spellStart"/>
      <w:r>
        <w:t>Bernat</w:t>
      </w:r>
      <w:proofErr w:type="spellEnd"/>
      <w:r>
        <w:t xml:space="preserve"> A, et al. </w:t>
      </w:r>
      <w:proofErr w:type="spellStart"/>
      <w:r>
        <w:t>spdep</w:t>
      </w:r>
      <w:proofErr w:type="spellEnd"/>
      <w:r>
        <w:t>: Spatial Dependence: Weighting Schemes, Statistics. 2019. Available: https://CRAN.R-project.org/package=spdep</w:t>
      </w:r>
    </w:p>
    <w:p w14:paraId="6C2B8935" w14:textId="77777777" w:rsidR="0072595E" w:rsidRDefault="0072595E" w:rsidP="0072595E">
      <w:pPr>
        <w:pStyle w:val="Bibliography"/>
      </w:pPr>
      <w:r>
        <w:t xml:space="preserve">64. </w:t>
      </w:r>
      <w:r>
        <w:tab/>
        <w:t>Molnar C. Interpretable Machine Learning. 2019. Available: https://christophm.github.io/interpretable-ml-book/</w:t>
      </w:r>
    </w:p>
    <w:p w14:paraId="5D3B9CFB" w14:textId="77777777" w:rsidR="0072595E" w:rsidRDefault="0072595E" w:rsidP="0072595E">
      <w:pPr>
        <w:pStyle w:val="Bibliography"/>
      </w:pPr>
      <w:r>
        <w:t xml:space="preserve">65. </w:t>
      </w:r>
      <w:r>
        <w:tab/>
      </w:r>
      <w:proofErr w:type="spellStart"/>
      <w:r>
        <w:t>Liaw</w:t>
      </w:r>
      <w:proofErr w:type="spellEnd"/>
      <w:r>
        <w:t xml:space="preserve"> A. </w:t>
      </w:r>
      <w:proofErr w:type="spellStart"/>
      <w:r>
        <w:t>randomForest</w:t>
      </w:r>
      <w:proofErr w:type="spellEnd"/>
      <w:r>
        <w:t xml:space="preserve"> v4.6-14 - </w:t>
      </w:r>
      <w:proofErr w:type="spellStart"/>
      <w:r>
        <w:t>Breiman</w:t>
      </w:r>
      <w:proofErr w:type="spellEnd"/>
      <w:r>
        <w:t xml:space="preserve"> and Cutler’s Random Forests for Classification and Regression. 2020. </w:t>
      </w:r>
    </w:p>
    <w:p w14:paraId="53022438" w14:textId="77777777" w:rsidR="0072595E" w:rsidRDefault="0072595E" w:rsidP="0072595E">
      <w:pPr>
        <w:pStyle w:val="Bibliography"/>
      </w:pPr>
      <w:r>
        <w:t xml:space="preserve">66. </w:t>
      </w:r>
      <w:r>
        <w:tab/>
        <w:t xml:space="preserve">Molnar C, </w:t>
      </w:r>
      <w:proofErr w:type="spellStart"/>
      <w:r>
        <w:t>Bischl</w:t>
      </w:r>
      <w:proofErr w:type="spellEnd"/>
      <w:r>
        <w:t xml:space="preserve"> B, </w:t>
      </w:r>
      <w:proofErr w:type="spellStart"/>
      <w:r>
        <w:t>Casalicchio</w:t>
      </w:r>
      <w:proofErr w:type="spellEnd"/>
      <w:r>
        <w:t xml:space="preserve"> G. </w:t>
      </w:r>
      <w:proofErr w:type="spellStart"/>
      <w:r>
        <w:t>iml</w:t>
      </w:r>
      <w:proofErr w:type="spellEnd"/>
      <w:r>
        <w:t>: An R package for Interpretable Machine Learning. JOSS. 2018;3: 786. doi:10.21105/joss.00786</w:t>
      </w:r>
    </w:p>
    <w:p w14:paraId="1E01A4C4" w14:textId="7B4B9DF5" w:rsidR="00743A19" w:rsidRDefault="00FA3DD4" w:rsidP="00293D27">
      <w:pPr>
        <w:pStyle w:val="Bibliography"/>
        <w:ind w:left="0" w:firstLine="0"/>
        <w:rPr>
          <w:ins w:id="4349" w:author="Author"/>
          <w:bCs/>
        </w:rPr>
      </w:pPr>
      <w:r w:rsidRPr="00D864B0">
        <w:rPr>
          <w:bCs/>
        </w:rPr>
        <w:fldChar w:fldCharType="end"/>
      </w:r>
    </w:p>
    <w:p w14:paraId="1D9D3245" w14:textId="1CF06E47" w:rsidR="00D06E8A" w:rsidRDefault="00D06E8A" w:rsidP="00E03552">
      <w:pPr>
        <w:pStyle w:val="Heading1"/>
        <w:rPr>
          <w:ins w:id="4350" w:author="Author"/>
        </w:rPr>
      </w:pPr>
      <w:ins w:id="4351" w:author="Author">
        <w:r>
          <w:t>Supporting Information</w:t>
        </w:r>
      </w:ins>
    </w:p>
    <w:p w14:paraId="4EC3562F" w14:textId="300ECCB2" w:rsidR="00D06E8A" w:rsidRDefault="00D06E8A" w:rsidP="00E03552">
      <w:pPr>
        <w:rPr>
          <w:ins w:id="4352" w:author="Author"/>
        </w:rPr>
      </w:pPr>
    </w:p>
    <w:p w14:paraId="42CFA6ED" w14:textId="3327FC9C" w:rsidR="00397642" w:rsidRDefault="00397642" w:rsidP="00E03552">
      <w:pPr>
        <w:rPr>
          <w:ins w:id="4353" w:author="Author"/>
        </w:rPr>
      </w:pPr>
      <w:ins w:id="4354" w:author="Author">
        <w:r w:rsidRPr="00E03552">
          <w:rPr>
            <w:b/>
            <w:bCs/>
            <w:rPrChange w:id="4355" w:author="Author">
              <w:rPr/>
            </w:rPrChange>
          </w:rPr>
          <w:t xml:space="preserve">S1 File. </w:t>
        </w:r>
        <w:r w:rsidR="00E03552">
          <w:rPr>
            <w:b/>
            <w:bCs/>
          </w:rPr>
          <w:t>S1_File</w:t>
        </w:r>
        <w:r w:rsidRPr="00E03552">
          <w:rPr>
            <w:b/>
            <w:bCs/>
            <w:rPrChange w:id="4356" w:author="Author">
              <w:rPr/>
            </w:rPrChange>
          </w:rPr>
          <w:t>.pdf.</w:t>
        </w:r>
        <w:r>
          <w:t xml:space="preserve">  </w:t>
        </w:r>
        <w:r w:rsidRPr="00397642">
          <w:t xml:space="preserve">Regional Eurostat Variables </w:t>
        </w:r>
        <w:proofErr w:type="gramStart"/>
        <w:r w:rsidRPr="00397642">
          <w:t>For</w:t>
        </w:r>
        <w:proofErr w:type="gramEnd"/>
        <w:r w:rsidRPr="00397642">
          <w:t xml:space="preserve"> Understanding Piracy Of Books</w:t>
        </w:r>
      </w:ins>
    </w:p>
    <w:p w14:paraId="510A3B1E" w14:textId="4FBDB7DA" w:rsidR="00090198" w:rsidRDefault="00090198" w:rsidP="00E03552">
      <w:pPr>
        <w:rPr>
          <w:ins w:id="4357" w:author="Author"/>
          <w:b/>
          <w:bCs/>
        </w:rPr>
      </w:pPr>
      <w:ins w:id="4358" w:author="Author">
        <w:r w:rsidRPr="00090198">
          <w:rPr>
            <w:b/>
            <w:bCs/>
          </w:rPr>
          <w:t>S2 Table. S2_Table.pdf.</w:t>
        </w:r>
        <w:r>
          <w:rPr>
            <w:b/>
            <w:bCs/>
          </w:rPr>
          <w:t xml:space="preserve"> </w:t>
        </w:r>
        <w:r w:rsidRPr="00090198">
          <w:rPr>
            <w:rPrChange w:id="4359" w:author="Author">
              <w:rPr>
                <w:b/>
                <w:bCs/>
              </w:rPr>
            </w:rPrChange>
          </w:rPr>
          <w:t xml:space="preserve">Summary statistics for the </w:t>
        </w:r>
        <w:r>
          <w:t xml:space="preserve">variables in the </w:t>
        </w:r>
        <w:r w:rsidRPr="00090198">
          <w:rPr>
            <w:rPrChange w:id="4360" w:author="Author">
              <w:rPr>
                <w:b/>
                <w:bCs/>
              </w:rPr>
            </w:rPrChange>
          </w:rPr>
          <w:t>global model</w:t>
        </w:r>
      </w:ins>
    </w:p>
    <w:p w14:paraId="76372888" w14:textId="1784EE5E" w:rsidR="00E03552" w:rsidRDefault="00E03552" w:rsidP="00E03552">
      <w:pPr>
        <w:rPr>
          <w:ins w:id="4361" w:author="Author"/>
        </w:rPr>
      </w:pPr>
      <w:ins w:id="4362" w:author="Author">
        <w:r w:rsidRPr="00E03552">
          <w:rPr>
            <w:b/>
            <w:bCs/>
            <w:rPrChange w:id="4363" w:author="Author">
              <w:rPr/>
            </w:rPrChange>
          </w:rPr>
          <w:t>S</w:t>
        </w:r>
        <w:r w:rsidR="00090198">
          <w:rPr>
            <w:b/>
            <w:bCs/>
          </w:rPr>
          <w:t>3</w:t>
        </w:r>
        <w:del w:id="4364" w:author="Author">
          <w:r w:rsidRPr="00E03552" w:rsidDel="00090198">
            <w:rPr>
              <w:b/>
              <w:bCs/>
              <w:rPrChange w:id="4365" w:author="Author">
                <w:rPr/>
              </w:rPrChange>
            </w:rPr>
            <w:delText>2</w:delText>
          </w:r>
        </w:del>
        <w:r w:rsidRPr="00E03552">
          <w:rPr>
            <w:b/>
            <w:bCs/>
            <w:rPrChange w:id="4366" w:author="Author">
              <w:rPr/>
            </w:rPrChange>
          </w:rPr>
          <w:t xml:space="preserve"> Table. S</w:t>
        </w:r>
        <w:r w:rsidR="00C160BA">
          <w:rPr>
            <w:b/>
            <w:bCs/>
          </w:rPr>
          <w:t>3</w:t>
        </w:r>
        <w:del w:id="4367" w:author="Author">
          <w:r w:rsidRPr="00E03552" w:rsidDel="00C160BA">
            <w:rPr>
              <w:b/>
              <w:bCs/>
              <w:rPrChange w:id="4368" w:author="Author">
                <w:rPr/>
              </w:rPrChange>
            </w:rPr>
            <w:delText>2</w:delText>
          </w:r>
        </w:del>
        <w:r w:rsidRPr="00E03552">
          <w:rPr>
            <w:b/>
            <w:bCs/>
            <w:rPrChange w:id="4369" w:author="Author">
              <w:rPr/>
            </w:rPrChange>
          </w:rPr>
          <w:t>_Table.</w:t>
        </w:r>
        <w:del w:id="4370" w:author="Author">
          <w:r w:rsidRPr="00E03552" w:rsidDel="00C160BA">
            <w:rPr>
              <w:b/>
              <w:bCs/>
              <w:rPrChange w:id="4371" w:author="Author">
                <w:rPr/>
              </w:rPrChange>
            </w:rPr>
            <w:delText>docx</w:delText>
          </w:r>
        </w:del>
        <w:r w:rsidR="00C160BA">
          <w:rPr>
            <w:b/>
            <w:bCs/>
          </w:rPr>
          <w:t>pdf</w:t>
        </w:r>
        <w:r w:rsidRPr="00E03552">
          <w:rPr>
            <w:b/>
            <w:bCs/>
            <w:rPrChange w:id="4372" w:author="Author">
              <w:rPr/>
            </w:rPrChange>
          </w:rPr>
          <w:t>.</w:t>
        </w:r>
        <w:r>
          <w:t xml:space="preserve"> </w:t>
        </w:r>
        <w:r w:rsidRPr="00D864B0">
          <w:t>European models (DV: download</w:t>
        </w:r>
        <w:r>
          <w:t xml:space="preserve"> counts</w:t>
        </w:r>
        <w:r w:rsidRPr="00D864B0">
          <w:t>)</w:t>
        </w:r>
      </w:ins>
    </w:p>
    <w:p w14:paraId="2313C324" w14:textId="77777777" w:rsidR="00E03552" w:rsidRDefault="00E03552" w:rsidP="00E03552">
      <w:pPr>
        <w:rPr>
          <w:ins w:id="4373" w:author="Author"/>
        </w:rPr>
      </w:pPr>
    </w:p>
    <w:p w14:paraId="4733823D" w14:textId="77777777" w:rsidR="00397642" w:rsidRPr="00D06E8A" w:rsidRDefault="00397642">
      <w:pPr>
        <w:pPrChange w:id="4374" w:author="Author">
          <w:pPr>
            <w:pStyle w:val="Bibliography"/>
            <w:ind w:left="0" w:firstLine="0"/>
          </w:pPr>
        </w:pPrChange>
      </w:pPr>
    </w:p>
    <w:sectPr w:rsidR="00397642" w:rsidRPr="00D06E8A" w:rsidSect="008723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9027E" w14:textId="77777777" w:rsidR="00F12EED" w:rsidRDefault="00F12EED" w:rsidP="00BB281F">
      <w:pPr>
        <w:spacing w:after="0" w:line="240" w:lineRule="auto"/>
      </w:pPr>
      <w:r>
        <w:separator/>
      </w:r>
    </w:p>
  </w:endnote>
  <w:endnote w:type="continuationSeparator" w:id="0">
    <w:p w14:paraId="40B86EF9" w14:textId="77777777" w:rsidR="00F12EED" w:rsidRDefault="00F12EED" w:rsidP="00BB2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0E743" w14:textId="77777777" w:rsidR="0068187B" w:rsidRDefault="00681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330438"/>
      <w:docPartObj>
        <w:docPartGallery w:val="Page Numbers (Bottom of Page)"/>
        <w:docPartUnique/>
      </w:docPartObj>
    </w:sdtPr>
    <w:sdtEndPr>
      <w:rPr>
        <w:noProof/>
      </w:rPr>
    </w:sdtEndPr>
    <w:sdtContent>
      <w:p w14:paraId="41F399C6" w14:textId="25B5601A" w:rsidR="0068187B" w:rsidRDefault="0068187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2BCAF61" w14:textId="77777777" w:rsidR="0068187B" w:rsidRDefault="00681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50214" w14:textId="77777777" w:rsidR="0068187B" w:rsidRDefault="00681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2615B" w14:textId="77777777" w:rsidR="00F12EED" w:rsidRDefault="00F12EED" w:rsidP="00BB281F">
      <w:pPr>
        <w:spacing w:after="0" w:line="240" w:lineRule="auto"/>
      </w:pPr>
      <w:r>
        <w:separator/>
      </w:r>
    </w:p>
  </w:footnote>
  <w:footnote w:type="continuationSeparator" w:id="0">
    <w:p w14:paraId="1FA2C39B" w14:textId="77777777" w:rsidR="00F12EED" w:rsidRDefault="00F12EED" w:rsidP="00BB2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D2B4" w14:textId="77777777" w:rsidR="0068187B" w:rsidRDefault="00681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8AE5F" w14:textId="77777777" w:rsidR="0068187B" w:rsidRDefault="00681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88E39" w14:textId="77777777" w:rsidR="0068187B" w:rsidRDefault="00681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5F35"/>
    <w:multiLevelType w:val="hybridMultilevel"/>
    <w:tmpl w:val="92C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12305"/>
    <w:multiLevelType w:val="multilevel"/>
    <w:tmpl w:val="E1C4A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05A7A82"/>
    <w:multiLevelType w:val="hybridMultilevel"/>
    <w:tmpl w:val="21F66314"/>
    <w:lvl w:ilvl="0" w:tplc="6E66B1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d barrett">
    <w15:presenceInfo w15:providerId="None" w15:userId="syd barr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6B"/>
    <w:rsid w:val="00002132"/>
    <w:rsid w:val="00003352"/>
    <w:rsid w:val="00006ED1"/>
    <w:rsid w:val="0001245A"/>
    <w:rsid w:val="000129EE"/>
    <w:rsid w:val="000151CA"/>
    <w:rsid w:val="000168EE"/>
    <w:rsid w:val="0002027C"/>
    <w:rsid w:val="000217AB"/>
    <w:rsid w:val="00026055"/>
    <w:rsid w:val="00027BC5"/>
    <w:rsid w:val="00030581"/>
    <w:rsid w:val="000314F3"/>
    <w:rsid w:val="000322F7"/>
    <w:rsid w:val="00033A66"/>
    <w:rsid w:val="00036452"/>
    <w:rsid w:val="00036B12"/>
    <w:rsid w:val="00037560"/>
    <w:rsid w:val="000403F2"/>
    <w:rsid w:val="000406E2"/>
    <w:rsid w:val="0004178C"/>
    <w:rsid w:val="00046898"/>
    <w:rsid w:val="000470A1"/>
    <w:rsid w:val="00055FA7"/>
    <w:rsid w:val="0005780E"/>
    <w:rsid w:val="00061F6E"/>
    <w:rsid w:val="00062974"/>
    <w:rsid w:val="0006723A"/>
    <w:rsid w:val="0007111A"/>
    <w:rsid w:val="0007417F"/>
    <w:rsid w:val="0008076B"/>
    <w:rsid w:val="00082362"/>
    <w:rsid w:val="00090198"/>
    <w:rsid w:val="0009168F"/>
    <w:rsid w:val="00094658"/>
    <w:rsid w:val="000A2F56"/>
    <w:rsid w:val="000A530E"/>
    <w:rsid w:val="000A5E2D"/>
    <w:rsid w:val="000B0EAB"/>
    <w:rsid w:val="000B61A6"/>
    <w:rsid w:val="000B76F7"/>
    <w:rsid w:val="000C01E9"/>
    <w:rsid w:val="000C2547"/>
    <w:rsid w:val="000C2E4A"/>
    <w:rsid w:val="000C3DD3"/>
    <w:rsid w:val="000C6A44"/>
    <w:rsid w:val="000D0D94"/>
    <w:rsid w:val="000D304D"/>
    <w:rsid w:val="000D4731"/>
    <w:rsid w:val="000D7017"/>
    <w:rsid w:val="000D7E5A"/>
    <w:rsid w:val="000D7F10"/>
    <w:rsid w:val="000E04ED"/>
    <w:rsid w:val="000E13B3"/>
    <w:rsid w:val="000E328A"/>
    <w:rsid w:val="000E3392"/>
    <w:rsid w:val="000E3699"/>
    <w:rsid w:val="000E47B5"/>
    <w:rsid w:val="000E482E"/>
    <w:rsid w:val="000E6135"/>
    <w:rsid w:val="000F355F"/>
    <w:rsid w:val="00101C7F"/>
    <w:rsid w:val="00103D52"/>
    <w:rsid w:val="001117AE"/>
    <w:rsid w:val="001139A8"/>
    <w:rsid w:val="001156B0"/>
    <w:rsid w:val="0012029C"/>
    <w:rsid w:val="00122E86"/>
    <w:rsid w:val="00123A13"/>
    <w:rsid w:val="001261D2"/>
    <w:rsid w:val="0013089B"/>
    <w:rsid w:val="00130EF1"/>
    <w:rsid w:val="0013117A"/>
    <w:rsid w:val="0013515C"/>
    <w:rsid w:val="001426A6"/>
    <w:rsid w:val="00142A93"/>
    <w:rsid w:val="0014447A"/>
    <w:rsid w:val="00150752"/>
    <w:rsid w:val="00150A49"/>
    <w:rsid w:val="00150B2A"/>
    <w:rsid w:val="001562CA"/>
    <w:rsid w:val="0016354B"/>
    <w:rsid w:val="00163900"/>
    <w:rsid w:val="001653DB"/>
    <w:rsid w:val="00165A5B"/>
    <w:rsid w:val="00165C2B"/>
    <w:rsid w:val="00167C20"/>
    <w:rsid w:val="00170708"/>
    <w:rsid w:val="00170CDD"/>
    <w:rsid w:val="001720A4"/>
    <w:rsid w:val="00176951"/>
    <w:rsid w:val="00181669"/>
    <w:rsid w:val="00182247"/>
    <w:rsid w:val="001835AB"/>
    <w:rsid w:val="00183EE9"/>
    <w:rsid w:val="001843B5"/>
    <w:rsid w:val="00184AC2"/>
    <w:rsid w:val="00184FE9"/>
    <w:rsid w:val="001945AC"/>
    <w:rsid w:val="00196E80"/>
    <w:rsid w:val="00197C1C"/>
    <w:rsid w:val="001A11BD"/>
    <w:rsid w:val="001A159C"/>
    <w:rsid w:val="001A3165"/>
    <w:rsid w:val="001A69E7"/>
    <w:rsid w:val="001B7553"/>
    <w:rsid w:val="001C120B"/>
    <w:rsid w:val="001C3088"/>
    <w:rsid w:val="001C3EF8"/>
    <w:rsid w:val="001C6E01"/>
    <w:rsid w:val="001C7FFE"/>
    <w:rsid w:val="001D0BCD"/>
    <w:rsid w:val="001D2834"/>
    <w:rsid w:val="001E124E"/>
    <w:rsid w:val="001E17D6"/>
    <w:rsid w:val="001E29DC"/>
    <w:rsid w:val="001E6BE8"/>
    <w:rsid w:val="001E7D50"/>
    <w:rsid w:val="001E7E7E"/>
    <w:rsid w:val="00205576"/>
    <w:rsid w:val="00206202"/>
    <w:rsid w:val="002101C3"/>
    <w:rsid w:val="00211798"/>
    <w:rsid w:val="00214FF2"/>
    <w:rsid w:val="00222084"/>
    <w:rsid w:val="00224020"/>
    <w:rsid w:val="00224082"/>
    <w:rsid w:val="002257F8"/>
    <w:rsid w:val="002306D3"/>
    <w:rsid w:val="002306F9"/>
    <w:rsid w:val="002401CB"/>
    <w:rsid w:val="0024171F"/>
    <w:rsid w:val="002450F5"/>
    <w:rsid w:val="00246BC2"/>
    <w:rsid w:val="00250A05"/>
    <w:rsid w:val="0025262F"/>
    <w:rsid w:val="0025277D"/>
    <w:rsid w:val="00257D00"/>
    <w:rsid w:val="00261E74"/>
    <w:rsid w:val="00261F4B"/>
    <w:rsid w:val="00262977"/>
    <w:rsid w:val="00267253"/>
    <w:rsid w:val="00267D39"/>
    <w:rsid w:val="00267E7C"/>
    <w:rsid w:val="00270EB7"/>
    <w:rsid w:val="00272427"/>
    <w:rsid w:val="002735EC"/>
    <w:rsid w:val="00273950"/>
    <w:rsid w:val="0027482C"/>
    <w:rsid w:val="00276E01"/>
    <w:rsid w:val="00281350"/>
    <w:rsid w:val="00281436"/>
    <w:rsid w:val="00282644"/>
    <w:rsid w:val="002922B8"/>
    <w:rsid w:val="00292A3B"/>
    <w:rsid w:val="00293D27"/>
    <w:rsid w:val="002945D0"/>
    <w:rsid w:val="0029662D"/>
    <w:rsid w:val="002A245B"/>
    <w:rsid w:val="002A3102"/>
    <w:rsid w:val="002A4932"/>
    <w:rsid w:val="002B51AD"/>
    <w:rsid w:val="002B7880"/>
    <w:rsid w:val="002C7AFE"/>
    <w:rsid w:val="002D00EF"/>
    <w:rsid w:val="002D23F3"/>
    <w:rsid w:val="002D5415"/>
    <w:rsid w:val="002D573D"/>
    <w:rsid w:val="002E43D3"/>
    <w:rsid w:val="002E4CDD"/>
    <w:rsid w:val="002F4FBD"/>
    <w:rsid w:val="002F5CFF"/>
    <w:rsid w:val="002F63A3"/>
    <w:rsid w:val="00300E3C"/>
    <w:rsid w:val="00301F11"/>
    <w:rsid w:val="00305FF3"/>
    <w:rsid w:val="00310D96"/>
    <w:rsid w:val="00315743"/>
    <w:rsid w:val="00315B35"/>
    <w:rsid w:val="00316A28"/>
    <w:rsid w:val="00321A91"/>
    <w:rsid w:val="00323100"/>
    <w:rsid w:val="00326D42"/>
    <w:rsid w:val="00327BFB"/>
    <w:rsid w:val="003477E3"/>
    <w:rsid w:val="00347C68"/>
    <w:rsid w:val="0035064E"/>
    <w:rsid w:val="00351FF7"/>
    <w:rsid w:val="00354E75"/>
    <w:rsid w:val="00354E97"/>
    <w:rsid w:val="00355708"/>
    <w:rsid w:val="00355767"/>
    <w:rsid w:val="003563E6"/>
    <w:rsid w:val="00361CF0"/>
    <w:rsid w:val="00362B4A"/>
    <w:rsid w:val="00364511"/>
    <w:rsid w:val="0036478C"/>
    <w:rsid w:val="00366CCE"/>
    <w:rsid w:val="00366D7F"/>
    <w:rsid w:val="003673D7"/>
    <w:rsid w:val="00372128"/>
    <w:rsid w:val="0037577E"/>
    <w:rsid w:val="00375AAA"/>
    <w:rsid w:val="00377B7F"/>
    <w:rsid w:val="00377DB5"/>
    <w:rsid w:val="0038246C"/>
    <w:rsid w:val="00383ED2"/>
    <w:rsid w:val="003863BE"/>
    <w:rsid w:val="00390F82"/>
    <w:rsid w:val="0039137E"/>
    <w:rsid w:val="003927A6"/>
    <w:rsid w:val="003944F6"/>
    <w:rsid w:val="00397642"/>
    <w:rsid w:val="003A2B27"/>
    <w:rsid w:val="003A3D12"/>
    <w:rsid w:val="003A3EAE"/>
    <w:rsid w:val="003A4AA4"/>
    <w:rsid w:val="003A59C2"/>
    <w:rsid w:val="003A7536"/>
    <w:rsid w:val="003A75F5"/>
    <w:rsid w:val="003B15C2"/>
    <w:rsid w:val="003B1FBF"/>
    <w:rsid w:val="003B3B7B"/>
    <w:rsid w:val="003B4172"/>
    <w:rsid w:val="003B565B"/>
    <w:rsid w:val="003B65D9"/>
    <w:rsid w:val="003B7371"/>
    <w:rsid w:val="003C0F05"/>
    <w:rsid w:val="003C10FD"/>
    <w:rsid w:val="003C200F"/>
    <w:rsid w:val="003C5661"/>
    <w:rsid w:val="003C7CFC"/>
    <w:rsid w:val="003D0523"/>
    <w:rsid w:val="003D089F"/>
    <w:rsid w:val="003D1D2A"/>
    <w:rsid w:val="003D29DE"/>
    <w:rsid w:val="003D3313"/>
    <w:rsid w:val="003D7256"/>
    <w:rsid w:val="003E1A2A"/>
    <w:rsid w:val="003E2B94"/>
    <w:rsid w:val="003E3CE4"/>
    <w:rsid w:val="003E6449"/>
    <w:rsid w:val="003F0EC9"/>
    <w:rsid w:val="003F1709"/>
    <w:rsid w:val="003F4907"/>
    <w:rsid w:val="004010BC"/>
    <w:rsid w:val="004013FE"/>
    <w:rsid w:val="004024C7"/>
    <w:rsid w:val="0040254B"/>
    <w:rsid w:val="00402629"/>
    <w:rsid w:val="00403106"/>
    <w:rsid w:val="004077A3"/>
    <w:rsid w:val="00410933"/>
    <w:rsid w:val="00414DCD"/>
    <w:rsid w:val="00423FCE"/>
    <w:rsid w:val="00430737"/>
    <w:rsid w:val="00430829"/>
    <w:rsid w:val="00431321"/>
    <w:rsid w:val="00432579"/>
    <w:rsid w:val="00432FC4"/>
    <w:rsid w:val="00433F88"/>
    <w:rsid w:val="004449FE"/>
    <w:rsid w:val="00445ED7"/>
    <w:rsid w:val="0045090B"/>
    <w:rsid w:val="00462803"/>
    <w:rsid w:val="00462935"/>
    <w:rsid w:val="0046294A"/>
    <w:rsid w:val="004662D0"/>
    <w:rsid w:val="00466A9E"/>
    <w:rsid w:val="004701AF"/>
    <w:rsid w:val="00470820"/>
    <w:rsid w:val="0047090F"/>
    <w:rsid w:val="004728E5"/>
    <w:rsid w:val="00474D70"/>
    <w:rsid w:val="00474D71"/>
    <w:rsid w:val="00475A93"/>
    <w:rsid w:val="00476CF8"/>
    <w:rsid w:val="00483B90"/>
    <w:rsid w:val="004844A9"/>
    <w:rsid w:val="0048479C"/>
    <w:rsid w:val="00486031"/>
    <w:rsid w:val="00487997"/>
    <w:rsid w:val="0049605D"/>
    <w:rsid w:val="004A2483"/>
    <w:rsid w:val="004A4FF9"/>
    <w:rsid w:val="004A5F30"/>
    <w:rsid w:val="004B0274"/>
    <w:rsid w:val="004B1B54"/>
    <w:rsid w:val="004B3779"/>
    <w:rsid w:val="004B385C"/>
    <w:rsid w:val="004B3BB9"/>
    <w:rsid w:val="004B4E9C"/>
    <w:rsid w:val="004C3939"/>
    <w:rsid w:val="004C6B54"/>
    <w:rsid w:val="004C73F9"/>
    <w:rsid w:val="004D4282"/>
    <w:rsid w:val="004D4367"/>
    <w:rsid w:val="004D639F"/>
    <w:rsid w:val="004D717B"/>
    <w:rsid w:val="004D79F9"/>
    <w:rsid w:val="004D7A46"/>
    <w:rsid w:val="004E0618"/>
    <w:rsid w:val="004E5052"/>
    <w:rsid w:val="004E5E97"/>
    <w:rsid w:val="004E634F"/>
    <w:rsid w:val="004E6CC9"/>
    <w:rsid w:val="004F50DA"/>
    <w:rsid w:val="004F5462"/>
    <w:rsid w:val="004F5D1A"/>
    <w:rsid w:val="004F61B2"/>
    <w:rsid w:val="00501AC5"/>
    <w:rsid w:val="0050409E"/>
    <w:rsid w:val="00504404"/>
    <w:rsid w:val="00505832"/>
    <w:rsid w:val="0050605B"/>
    <w:rsid w:val="00514B23"/>
    <w:rsid w:val="00514B57"/>
    <w:rsid w:val="00516B85"/>
    <w:rsid w:val="005201EF"/>
    <w:rsid w:val="005208DB"/>
    <w:rsid w:val="00523459"/>
    <w:rsid w:val="0052712F"/>
    <w:rsid w:val="005277C1"/>
    <w:rsid w:val="00532254"/>
    <w:rsid w:val="00532F57"/>
    <w:rsid w:val="005344CD"/>
    <w:rsid w:val="00540305"/>
    <w:rsid w:val="00543835"/>
    <w:rsid w:val="00547568"/>
    <w:rsid w:val="005506AB"/>
    <w:rsid w:val="005513E7"/>
    <w:rsid w:val="00553E20"/>
    <w:rsid w:val="00553F48"/>
    <w:rsid w:val="005548AA"/>
    <w:rsid w:val="005626E0"/>
    <w:rsid w:val="00563507"/>
    <w:rsid w:val="005658B9"/>
    <w:rsid w:val="00571ED6"/>
    <w:rsid w:val="00573C0A"/>
    <w:rsid w:val="00574C8E"/>
    <w:rsid w:val="0057632F"/>
    <w:rsid w:val="0057664A"/>
    <w:rsid w:val="00576C33"/>
    <w:rsid w:val="00577412"/>
    <w:rsid w:val="005903C9"/>
    <w:rsid w:val="00590E70"/>
    <w:rsid w:val="0059169F"/>
    <w:rsid w:val="00592480"/>
    <w:rsid w:val="00595276"/>
    <w:rsid w:val="005A0E79"/>
    <w:rsid w:val="005A2800"/>
    <w:rsid w:val="005A61BF"/>
    <w:rsid w:val="005A76A1"/>
    <w:rsid w:val="005B32E2"/>
    <w:rsid w:val="005B754C"/>
    <w:rsid w:val="005B7E52"/>
    <w:rsid w:val="005C0A08"/>
    <w:rsid w:val="005C1006"/>
    <w:rsid w:val="005C334A"/>
    <w:rsid w:val="005C545B"/>
    <w:rsid w:val="005C54CC"/>
    <w:rsid w:val="005C69CA"/>
    <w:rsid w:val="005C7235"/>
    <w:rsid w:val="005D346D"/>
    <w:rsid w:val="005D62F8"/>
    <w:rsid w:val="005D6975"/>
    <w:rsid w:val="005D73B2"/>
    <w:rsid w:val="005E1365"/>
    <w:rsid w:val="005E1DEA"/>
    <w:rsid w:val="005E4327"/>
    <w:rsid w:val="005E6B08"/>
    <w:rsid w:val="005E72F1"/>
    <w:rsid w:val="005F1CCC"/>
    <w:rsid w:val="005F1DF3"/>
    <w:rsid w:val="005F27E3"/>
    <w:rsid w:val="005F5DF8"/>
    <w:rsid w:val="005F65D0"/>
    <w:rsid w:val="006001AA"/>
    <w:rsid w:val="0060057E"/>
    <w:rsid w:val="0060121A"/>
    <w:rsid w:val="00614A0B"/>
    <w:rsid w:val="00620C1A"/>
    <w:rsid w:val="006243D5"/>
    <w:rsid w:val="00626F76"/>
    <w:rsid w:val="00627B63"/>
    <w:rsid w:val="00630583"/>
    <w:rsid w:val="00643DDE"/>
    <w:rsid w:val="00646700"/>
    <w:rsid w:val="00646C41"/>
    <w:rsid w:val="006479BA"/>
    <w:rsid w:val="00650061"/>
    <w:rsid w:val="00652675"/>
    <w:rsid w:val="00653E55"/>
    <w:rsid w:val="00654094"/>
    <w:rsid w:val="00664414"/>
    <w:rsid w:val="006659A5"/>
    <w:rsid w:val="00666BBB"/>
    <w:rsid w:val="00667621"/>
    <w:rsid w:val="00667F7A"/>
    <w:rsid w:val="006719C1"/>
    <w:rsid w:val="006723B1"/>
    <w:rsid w:val="00673560"/>
    <w:rsid w:val="00673CF3"/>
    <w:rsid w:val="00674109"/>
    <w:rsid w:val="0067585F"/>
    <w:rsid w:val="00675D7B"/>
    <w:rsid w:val="00676064"/>
    <w:rsid w:val="006764A5"/>
    <w:rsid w:val="006770B2"/>
    <w:rsid w:val="0068187B"/>
    <w:rsid w:val="00683360"/>
    <w:rsid w:val="006846E2"/>
    <w:rsid w:val="00684831"/>
    <w:rsid w:val="006931DB"/>
    <w:rsid w:val="00694244"/>
    <w:rsid w:val="006A05BE"/>
    <w:rsid w:val="006B14F5"/>
    <w:rsid w:val="006B324D"/>
    <w:rsid w:val="006B4532"/>
    <w:rsid w:val="006C0537"/>
    <w:rsid w:val="006C3C37"/>
    <w:rsid w:val="006C5001"/>
    <w:rsid w:val="006C6554"/>
    <w:rsid w:val="006C66B7"/>
    <w:rsid w:val="006D0096"/>
    <w:rsid w:val="006D0AA9"/>
    <w:rsid w:val="006D47A5"/>
    <w:rsid w:val="006D64EA"/>
    <w:rsid w:val="006F078F"/>
    <w:rsid w:val="006F26D2"/>
    <w:rsid w:val="006F775C"/>
    <w:rsid w:val="0070063B"/>
    <w:rsid w:val="00701719"/>
    <w:rsid w:val="0070316C"/>
    <w:rsid w:val="00703A83"/>
    <w:rsid w:val="00716B24"/>
    <w:rsid w:val="00720A43"/>
    <w:rsid w:val="0072380E"/>
    <w:rsid w:val="0072595E"/>
    <w:rsid w:val="00727062"/>
    <w:rsid w:val="007306BB"/>
    <w:rsid w:val="00731125"/>
    <w:rsid w:val="007332C6"/>
    <w:rsid w:val="007349CF"/>
    <w:rsid w:val="00740307"/>
    <w:rsid w:val="007438ED"/>
    <w:rsid w:val="00743A19"/>
    <w:rsid w:val="0074441C"/>
    <w:rsid w:val="007556D2"/>
    <w:rsid w:val="00755A2E"/>
    <w:rsid w:val="00756ACC"/>
    <w:rsid w:val="00756E94"/>
    <w:rsid w:val="00762124"/>
    <w:rsid w:val="00762556"/>
    <w:rsid w:val="00762826"/>
    <w:rsid w:val="007634D3"/>
    <w:rsid w:val="00764A2C"/>
    <w:rsid w:val="00766A4E"/>
    <w:rsid w:val="007707D3"/>
    <w:rsid w:val="00771ED2"/>
    <w:rsid w:val="007720D9"/>
    <w:rsid w:val="00772D80"/>
    <w:rsid w:val="00774FE7"/>
    <w:rsid w:val="00775C9A"/>
    <w:rsid w:val="007779B4"/>
    <w:rsid w:val="00784F08"/>
    <w:rsid w:val="0078642C"/>
    <w:rsid w:val="00787C5A"/>
    <w:rsid w:val="0079172A"/>
    <w:rsid w:val="00792AA9"/>
    <w:rsid w:val="007950A5"/>
    <w:rsid w:val="00795FA7"/>
    <w:rsid w:val="00796F8D"/>
    <w:rsid w:val="007A5B63"/>
    <w:rsid w:val="007A5D37"/>
    <w:rsid w:val="007A6D71"/>
    <w:rsid w:val="007B09F4"/>
    <w:rsid w:val="007B1789"/>
    <w:rsid w:val="007B6D45"/>
    <w:rsid w:val="007C06D2"/>
    <w:rsid w:val="007C0DC1"/>
    <w:rsid w:val="007C1854"/>
    <w:rsid w:val="007C3147"/>
    <w:rsid w:val="007C4579"/>
    <w:rsid w:val="007E0747"/>
    <w:rsid w:val="007E10E0"/>
    <w:rsid w:val="007E5769"/>
    <w:rsid w:val="007E60F6"/>
    <w:rsid w:val="007E7F09"/>
    <w:rsid w:val="007F389C"/>
    <w:rsid w:val="007F4904"/>
    <w:rsid w:val="007F7ED9"/>
    <w:rsid w:val="0080054C"/>
    <w:rsid w:val="00801C82"/>
    <w:rsid w:val="00802D50"/>
    <w:rsid w:val="0080314F"/>
    <w:rsid w:val="008104E9"/>
    <w:rsid w:val="008106D4"/>
    <w:rsid w:val="00812788"/>
    <w:rsid w:val="00813BB1"/>
    <w:rsid w:val="00813E2A"/>
    <w:rsid w:val="0082093B"/>
    <w:rsid w:val="00821AE8"/>
    <w:rsid w:val="0082343E"/>
    <w:rsid w:val="00823D7F"/>
    <w:rsid w:val="00824103"/>
    <w:rsid w:val="00825DE3"/>
    <w:rsid w:val="00830B86"/>
    <w:rsid w:val="00833B67"/>
    <w:rsid w:val="00834F9C"/>
    <w:rsid w:val="00844C8C"/>
    <w:rsid w:val="00845F51"/>
    <w:rsid w:val="0084672A"/>
    <w:rsid w:val="00847944"/>
    <w:rsid w:val="008516C6"/>
    <w:rsid w:val="008540A8"/>
    <w:rsid w:val="00854795"/>
    <w:rsid w:val="00855E83"/>
    <w:rsid w:val="008565AE"/>
    <w:rsid w:val="008627A5"/>
    <w:rsid w:val="008629EC"/>
    <w:rsid w:val="00865774"/>
    <w:rsid w:val="008722BA"/>
    <w:rsid w:val="00872396"/>
    <w:rsid w:val="00875364"/>
    <w:rsid w:val="00881E5D"/>
    <w:rsid w:val="008859B2"/>
    <w:rsid w:val="0088622A"/>
    <w:rsid w:val="0089017D"/>
    <w:rsid w:val="00890E20"/>
    <w:rsid w:val="00890E29"/>
    <w:rsid w:val="008910F5"/>
    <w:rsid w:val="008A00B0"/>
    <w:rsid w:val="008A0669"/>
    <w:rsid w:val="008A09E4"/>
    <w:rsid w:val="008A4C56"/>
    <w:rsid w:val="008A5597"/>
    <w:rsid w:val="008A7606"/>
    <w:rsid w:val="008B3502"/>
    <w:rsid w:val="008B60E0"/>
    <w:rsid w:val="008B75EB"/>
    <w:rsid w:val="008C0E63"/>
    <w:rsid w:val="008C74F4"/>
    <w:rsid w:val="008C7883"/>
    <w:rsid w:val="008D1C41"/>
    <w:rsid w:val="008D41CE"/>
    <w:rsid w:val="008D58B8"/>
    <w:rsid w:val="008D66E6"/>
    <w:rsid w:val="008D7FE2"/>
    <w:rsid w:val="008E06A9"/>
    <w:rsid w:val="008E2996"/>
    <w:rsid w:val="008E5175"/>
    <w:rsid w:val="008E59F1"/>
    <w:rsid w:val="008F47E2"/>
    <w:rsid w:val="008F66AF"/>
    <w:rsid w:val="00907151"/>
    <w:rsid w:val="0091299E"/>
    <w:rsid w:val="0091417F"/>
    <w:rsid w:val="00914AC2"/>
    <w:rsid w:val="00914F2B"/>
    <w:rsid w:val="00917EC6"/>
    <w:rsid w:val="00920033"/>
    <w:rsid w:val="00921F91"/>
    <w:rsid w:val="009240AB"/>
    <w:rsid w:val="00926C4F"/>
    <w:rsid w:val="00927D97"/>
    <w:rsid w:val="00930235"/>
    <w:rsid w:val="009313F0"/>
    <w:rsid w:val="009318BF"/>
    <w:rsid w:val="00934372"/>
    <w:rsid w:val="00934DCF"/>
    <w:rsid w:val="00936D15"/>
    <w:rsid w:val="009408A4"/>
    <w:rsid w:val="0094336B"/>
    <w:rsid w:val="009447EF"/>
    <w:rsid w:val="009451A5"/>
    <w:rsid w:val="009506F6"/>
    <w:rsid w:val="009511FC"/>
    <w:rsid w:val="00952253"/>
    <w:rsid w:val="00955A06"/>
    <w:rsid w:val="009571A1"/>
    <w:rsid w:val="00957C4D"/>
    <w:rsid w:val="0096003A"/>
    <w:rsid w:val="009612DF"/>
    <w:rsid w:val="00961A2A"/>
    <w:rsid w:val="00972D8B"/>
    <w:rsid w:val="009745F0"/>
    <w:rsid w:val="00977247"/>
    <w:rsid w:val="009A1D6E"/>
    <w:rsid w:val="009A2BB5"/>
    <w:rsid w:val="009A7A5A"/>
    <w:rsid w:val="009B123D"/>
    <w:rsid w:val="009B4554"/>
    <w:rsid w:val="009B7B12"/>
    <w:rsid w:val="009C68FB"/>
    <w:rsid w:val="009C75BF"/>
    <w:rsid w:val="009D0118"/>
    <w:rsid w:val="009D237C"/>
    <w:rsid w:val="009D3094"/>
    <w:rsid w:val="009D3A4E"/>
    <w:rsid w:val="009D48C8"/>
    <w:rsid w:val="009D57A8"/>
    <w:rsid w:val="009D63B4"/>
    <w:rsid w:val="009D7D38"/>
    <w:rsid w:val="009E1BCF"/>
    <w:rsid w:val="009F464F"/>
    <w:rsid w:val="009F555A"/>
    <w:rsid w:val="009F5A5D"/>
    <w:rsid w:val="009F78C8"/>
    <w:rsid w:val="009F7A51"/>
    <w:rsid w:val="00A03993"/>
    <w:rsid w:val="00A03AB9"/>
    <w:rsid w:val="00A1050C"/>
    <w:rsid w:val="00A1151F"/>
    <w:rsid w:val="00A1220F"/>
    <w:rsid w:val="00A21245"/>
    <w:rsid w:val="00A26504"/>
    <w:rsid w:val="00A27031"/>
    <w:rsid w:val="00A2760C"/>
    <w:rsid w:val="00A30AA8"/>
    <w:rsid w:val="00A3113F"/>
    <w:rsid w:val="00A319FB"/>
    <w:rsid w:val="00A32E3B"/>
    <w:rsid w:val="00A35B0C"/>
    <w:rsid w:val="00A35B86"/>
    <w:rsid w:val="00A43405"/>
    <w:rsid w:val="00A468DC"/>
    <w:rsid w:val="00A47E87"/>
    <w:rsid w:val="00A5769C"/>
    <w:rsid w:val="00A5789A"/>
    <w:rsid w:val="00A661E6"/>
    <w:rsid w:val="00A67D8F"/>
    <w:rsid w:val="00A71CA7"/>
    <w:rsid w:val="00A73B08"/>
    <w:rsid w:val="00A74A4D"/>
    <w:rsid w:val="00A75F1C"/>
    <w:rsid w:val="00A819FF"/>
    <w:rsid w:val="00A82493"/>
    <w:rsid w:val="00A8650E"/>
    <w:rsid w:val="00A95313"/>
    <w:rsid w:val="00A9629B"/>
    <w:rsid w:val="00AA2C7E"/>
    <w:rsid w:val="00AA5368"/>
    <w:rsid w:val="00AA787E"/>
    <w:rsid w:val="00AB3A1A"/>
    <w:rsid w:val="00AB4494"/>
    <w:rsid w:val="00AB4754"/>
    <w:rsid w:val="00AB512D"/>
    <w:rsid w:val="00AB5F99"/>
    <w:rsid w:val="00AB716B"/>
    <w:rsid w:val="00AC60FC"/>
    <w:rsid w:val="00AD5ECF"/>
    <w:rsid w:val="00AD7951"/>
    <w:rsid w:val="00AE0FED"/>
    <w:rsid w:val="00AE1996"/>
    <w:rsid w:val="00AE3D0E"/>
    <w:rsid w:val="00AE7CBC"/>
    <w:rsid w:val="00AF1587"/>
    <w:rsid w:val="00AF467A"/>
    <w:rsid w:val="00B01345"/>
    <w:rsid w:val="00B01C69"/>
    <w:rsid w:val="00B01EAE"/>
    <w:rsid w:val="00B059D8"/>
    <w:rsid w:val="00B0649C"/>
    <w:rsid w:val="00B1140B"/>
    <w:rsid w:val="00B114FD"/>
    <w:rsid w:val="00B11623"/>
    <w:rsid w:val="00B11C7F"/>
    <w:rsid w:val="00B213CD"/>
    <w:rsid w:val="00B2147E"/>
    <w:rsid w:val="00B22EAE"/>
    <w:rsid w:val="00B23B82"/>
    <w:rsid w:val="00B23EC7"/>
    <w:rsid w:val="00B367E0"/>
    <w:rsid w:val="00B43BDF"/>
    <w:rsid w:val="00B442E3"/>
    <w:rsid w:val="00B4644E"/>
    <w:rsid w:val="00B46EAC"/>
    <w:rsid w:val="00B52F71"/>
    <w:rsid w:val="00B535F6"/>
    <w:rsid w:val="00B53CED"/>
    <w:rsid w:val="00B54A2E"/>
    <w:rsid w:val="00B56DE7"/>
    <w:rsid w:val="00B65CFE"/>
    <w:rsid w:val="00B70E05"/>
    <w:rsid w:val="00B71F7F"/>
    <w:rsid w:val="00B743A0"/>
    <w:rsid w:val="00B837DA"/>
    <w:rsid w:val="00B900A3"/>
    <w:rsid w:val="00B92259"/>
    <w:rsid w:val="00B934AF"/>
    <w:rsid w:val="00B94818"/>
    <w:rsid w:val="00B956CC"/>
    <w:rsid w:val="00B97F52"/>
    <w:rsid w:val="00BA024C"/>
    <w:rsid w:val="00BA0FCE"/>
    <w:rsid w:val="00BA7BFF"/>
    <w:rsid w:val="00BB0E2C"/>
    <w:rsid w:val="00BB1E95"/>
    <w:rsid w:val="00BB281F"/>
    <w:rsid w:val="00BB3942"/>
    <w:rsid w:val="00BB3D20"/>
    <w:rsid w:val="00BB414C"/>
    <w:rsid w:val="00BB54BD"/>
    <w:rsid w:val="00BB7732"/>
    <w:rsid w:val="00BB7FD2"/>
    <w:rsid w:val="00BC09B3"/>
    <w:rsid w:val="00BC1918"/>
    <w:rsid w:val="00BC2282"/>
    <w:rsid w:val="00BC2F2B"/>
    <w:rsid w:val="00BC3CB5"/>
    <w:rsid w:val="00BC524F"/>
    <w:rsid w:val="00BD0697"/>
    <w:rsid w:val="00BE04FA"/>
    <w:rsid w:val="00BE10D2"/>
    <w:rsid w:val="00BE4974"/>
    <w:rsid w:val="00BF1D8A"/>
    <w:rsid w:val="00BF3B2F"/>
    <w:rsid w:val="00BF7F3B"/>
    <w:rsid w:val="00C03D2E"/>
    <w:rsid w:val="00C13888"/>
    <w:rsid w:val="00C15C16"/>
    <w:rsid w:val="00C160BA"/>
    <w:rsid w:val="00C20438"/>
    <w:rsid w:val="00C205D0"/>
    <w:rsid w:val="00C26A38"/>
    <w:rsid w:val="00C345A8"/>
    <w:rsid w:val="00C36729"/>
    <w:rsid w:val="00C36782"/>
    <w:rsid w:val="00C45548"/>
    <w:rsid w:val="00C501DD"/>
    <w:rsid w:val="00C50742"/>
    <w:rsid w:val="00C52DB2"/>
    <w:rsid w:val="00C54DD9"/>
    <w:rsid w:val="00C56F6C"/>
    <w:rsid w:val="00C64344"/>
    <w:rsid w:val="00C644F4"/>
    <w:rsid w:val="00C70998"/>
    <w:rsid w:val="00C7624A"/>
    <w:rsid w:val="00C77CB9"/>
    <w:rsid w:val="00C850DE"/>
    <w:rsid w:val="00C8768D"/>
    <w:rsid w:val="00C91734"/>
    <w:rsid w:val="00C92712"/>
    <w:rsid w:val="00C958CC"/>
    <w:rsid w:val="00C97BAD"/>
    <w:rsid w:val="00CA3003"/>
    <w:rsid w:val="00CA4E54"/>
    <w:rsid w:val="00CA6595"/>
    <w:rsid w:val="00CB0558"/>
    <w:rsid w:val="00CB1684"/>
    <w:rsid w:val="00CB1745"/>
    <w:rsid w:val="00CB41EE"/>
    <w:rsid w:val="00CB4B56"/>
    <w:rsid w:val="00CC38C6"/>
    <w:rsid w:val="00CD2B2F"/>
    <w:rsid w:val="00CD2C88"/>
    <w:rsid w:val="00CD5449"/>
    <w:rsid w:val="00CD699B"/>
    <w:rsid w:val="00CD78D7"/>
    <w:rsid w:val="00CE4FFB"/>
    <w:rsid w:val="00CE50DE"/>
    <w:rsid w:val="00CF05D0"/>
    <w:rsid w:val="00CF0E13"/>
    <w:rsid w:val="00CF1D85"/>
    <w:rsid w:val="00CF7006"/>
    <w:rsid w:val="00D012D3"/>
    <w:rsid w:val="00D02B68"/>
    <w:rsid w:val="00D02E36"/>
    <w:rsid w:val="00D04670"/>
    <w:rsid w:val="00D05EC1"/>
    <w:rsid w:val="00D06E8A"/>
    <w:rsid w:val="00D10993"/>
    <w:rsid w:val="00D1347D"/>
    <w:rsid w:val="00D1529C"/>
    <w:rsid w:val="00D167BF"/>
    <w:rsid w:val="00D16EEB"/>
    <w:rsid w:val="00D170B8"/>
    <w:rsid w:val="00D1724C"/>
    <w:rsid w:val="00D25764"/>
    <w:rsid w:val="00D26118"/>
    <w:rsid w:val="00D26852"/>
    <w:rsid w:val="00D31B9C"/>
    <w:rsid w:val="00D31DAB"/>
    <w:rsid w:val="00D320CB"/>
    <w:rsid w:val="00D32D45"/>
    <w:rsid w:val="00D363E4"/>
    <w:rsid w:val="00D4085F"/>
    <w:rsid w:val="00D40D61"/>
    <w:rsid w:val="00D40FC0"/>
    <w:rsid w:val="00D4230D"/>
    <w:rsid w:val="00D44824"/>
    <w:rsid w:val="00D46458"/>
    <w:rsid w:val="00D46764"/>
    <w:rsid w:val="00D46E74"/>
    <w:rsid w:val="00D52816"/>
    <w:rsid w:val="00D52E6E"/>
    <w:rsid w:val="00D56AC0"/>
    <w:rsid w:val="00D6378B"/>
    <w:rsid w:val="00D671A7"/>
    <w:rsid w:val="00D673CA"/>
    <w:rsid w:val="00D72939"/>
    <w:rsid w:val="00D741C8"/>
    <w:rsid w:val="00D80187"/>
    <w:rsid w:val="00D841FC"/>
    <w:rsid w:val="00D857CB"/>
    <w:rsid w:val="00D8648B"/>
    <w:rsid w:val="00D864B0"/>
    <w:rsid w:val="00D9013C"/>
    <w:rsid w:val="00D90B94"/>
    <w:rsid w:val="00D94414"/>
    <w:rsid w:val="00DA20DC"/>
    <w:rsid w:val="00DA4342"/>
    <w:rsid w:val="00DA462A"/>
    <w:rsid w:val="00DA7957"/>
    <w:rsid w:val="00DB14B8"/>
    <w:rsid w:val="00DB1FEC"/>
    <w:rsid w:val="00DB2D7F"/>
    <w:rsid w:val="00DB4C36"/>
    <w:rsid w:val="00DB5246"/>
    <w:rsid w:val="00DB5E86"/>
    <w:rsid w:val="00DC00D2"/>
    <w:rsid w:val="00DC25D8"/>
    <w:rsid w:val="00DC3A4D"/>
    <w:rsid w:val="00DC3BD5"/>
    <w:rsid w:val="00DC733B"/>
    <w:rsid w:val="00DC7CF7"/>
    <w:rsid w:val="00DD0E01"/>
    <w:rsid w:val="00DD5C6F"/>
    <w:rsid w:val="00DE1355"/>
    <w:rsid w:val="00DE187D"/>
    <w:rsid w:val="00DE21A4"/>
    <w:rsid w:val="00DE25D7"/>
    <w:rsid w:val="00DE2707"/>
    <w:rsid w:val="00DE7424"/>
    <w:rsid w:val="00DE7AAC"/>
    <w:rsid w:val="00DF0A3C"/>
    <w:rsid w:val="00DF364B"/>
    <w:rsid w:val="00DF371E"/>
    <w:rsid w:val="00DF48CF"/>
    <w:rsid w:val="00DF6D70"/>
    <w:rsid w:val="00DF7AC7"/>
    <w:rsid w:val="00E0232A"/>
    <w:rsid w:val="00E026CC"/>
    <w:rsid w:val="00E030BA"/>
    <w:rsid w:val="00E03552"/>
    <w:rsid w:val="00E0465D"/>
    <w:rsid w:val="00E10615"/>
    <w:rsid w:val="00E11C0B"/>
    <w:rsid w:val="00E11F01"/>
    <w:rsid w:val="00E13807"/>
    <w:rsid w:val="00E14DA0"/>
    <w:rsid w:val="00E17CE7"/>
    <w:rsid w:val="00E200C3"/>
    <w:rsid w:val="00E25086"/>
    <w:rsid w:val="00E31350"/>
    <w:rsid w:val="00E363DA"/>
    <w:rsid w:val="00E36852"/>
    <w:rsid w:val="00E37781"/>
    <w:rsid w:val="00E41FC9"/>
    <w:rsid w:val="00E43087"/>
    <w:rsid w:val="00E433F7"/>
    <w:rsid w:val="00E455DD"/>
    <w:rsid w:val="00E4773F"/>
    <w:rsid w:val="00E50E97"/>
    <w:rsid w:val="00E51E85"/>
    <w:rsid w:val="00E548A1"/>
    <w:rsid w:val="00E61C3A"/>
    <w:rsid w:val="00E64DBA"/>
    <w:rsid w:val="00E64E9D"/>
    <w:rsid w:val="00E651B5"/>
    <w:rsid w:val="00E65978"/>
    <w:rsid w:val="00E73E86"/>
    <w:rsid w:val="00E77FF9"/>
    <w:rsid w:val="00E8044B"/>
    <w:rsid w:val="00E805E1"/>
    <w:rsid w:val="00E81AF6"/>
    <w:rsid w:val="00E8759D"/>
    <w:rsid w:val="00E90EC0"/>
    <w:rsid w:val="00EA0421"/>
    <w:rsid w:val="00EA17E2"/>
    <w:rsid w:val="00EA1BEA"/>
    <w:rsid w:val="00EA3291"/>
    <w:rsid w:val="00EA387C"/>
    <w:rsid w:val="00EA61F2"/>
    <w:rsid w:val="00EB0CAC"/>
    <w:rsid w:val="00EB1815"/>
    <w:rsid w:val="00EB5DF8"/>
    <w:rsid w:val="00EC32B3"/>
    <w:rsid w:val="00EC53A8"/>
    <w:rsid w:val="00EC695B"/>
    <w:rsid w:val="00ED09C8"/>
    <w:rsid w:val="00ED342C"/>
    <w:rsid w:val="00ED4946"/>
    <w:rsid w:val="00ED706F"/>
    <w:rsid w:val="00EE4574"/>
    <w:rsid w:val="00EE46DB"/>
    <w:rsid w:val="00EE4B5E"/>
    <w:rsid w:val="00EE6CF2"/>
    <w:rsid w:val="00EF033B"/>
    <w:rsid w:val="00EF2E10"/>
    <w:rsid w:val="00F00B66"/>
    <w:rsid w:val="00F00F63"/>
    <w:rsid w:val="00F01729"/>
    <w:rsid w:val="00F01B3A"/>
    <w:rsid w:val="00F01C70"/>
    <w:rsid w:val="00F04AD1"/>
    <w:rsid w:val="00F0688C"/>
    <w:rsid w:val="00F07868"/>
    <w:rsid w:val="00F11528"/>
    <w:rsid w:val="00F1276D"/>
    <w:rsid w:val="00F12C0C"/>
    <w:rsid w:val="00F12EED"/>
    <w:rsid w:val="00F15651"/>
    <w:rsid w:val="00F16C39"/>
    <w:rsid w:val="00F2015E"/>
    <w:rsid w:val="00F20A3D"/>
    <w:rsid w:val="00F21BCA"/>
    <w:rsid w:val="00F226FF"/>
    <w:rsid w:val="00F26DF1"/>
    <w:rsid w:val="00F27D44"/>
    <w:rsid w:val="00F37616"/>
    <w:rsid w:val="00F37F05"/>
    <w:rsid w:val="00F440F9"/>
    <w:rsid w:val="00F44313"/>
    <w:rsid w:val="00F443C9"/>
    <w:rsid w:val="00F445B0"/>
    <w:rsid w:val="00F44B8E"/>
    <w:rsid w:val="00F47859"/>
    <w:rsid w:val="00F47F91"/>
    <w:rsid w:val="00F5019E"/>
    <w:rsid w:val="00F50CFB"/>
    <w:rsid w:val="00F50D93"/>
    <w:rsid w:val="00F521C3"/>
    <w:rsid w:val="00F546EC"/>
    <w:rsid w:val="00F54C40"/>
    <w:rsid w:val="00F57FA9"/>
    <w:rsid w:val="00F649EE"/>
    <w:rsid w:val="00F66ACF"/>
    <w:rsid w:val="00F67AD1"/>
    <w:rsid w:val="00F73834"/>
    <w:rsid w:val="00F7734F"/>
    <w:rsid w:val="00F773B0"/>
    <w:rsid w:val="00F80FB0"/>
    <w:rsid w:val="00F84597"/>
    <w:rsid w:val="00F91337"/>
    <w:rsid w:val="00F92D2F"/>
    <w:rsid w:val="00F93767"/>
    <w:rsid w:val="00F953EC"/>
    <w:rsid w:val="00F955DB"/>
    <w:rsid w:val="00F96499"/>
    <w:rsid w:val="00FA36D7"/>
    <w:rsid w:val="00FA3DD4"/>
    <w:rsid w:val="00FA6710"/>
    <w:rsid w:val="00FB053E"/>
    <w:rsid w:val="00FB2E32"/>
    <w:rsid w:val="00FB4560"/>
    <w:rsid w:val="00FB4745"/>
    <w:rsid w:val="00FB5421"/>
    <w:rsid w:val="00FB6C3C"/>
    <w:rsid w:val="00FB7CE6"/>
    <w:rsid w:val="00FB7FEE"/>
    <w:rsid w:val="00FC2896"/>
    <w:rsid w:val="00FC2F82"/>
    <w:rsid w:val="00FC3085"/>
    <w:rsid w:val="00FC5AE4"/>
    <w:rsid w:val="00FC6C4B"/>
    <w:rsid w:val="00FD1B39"/>
    <w:rsid w:val="00FD222F"/>
    <w:rsid w:val="00FD4376"/>
    <w:rsid w:val="00FD778A"/>
    <w:rsid w:val="00FE728B"/>
    <w:rsid w:val="00FE77EF"/>
    <w:rsid w:val="00FE7B06"/>
    <w:rsid w:val="00FF04AE"/>
    <w:rsid w:val="00FF5354"/>
    <w:rsid w:val="00FF683B"/>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77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A4"/>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9408A4"/>
    <w:pPr>
      <w:keepNext/>
      <w:keepLines/>
      <w:spacing w:before="200" w:after="0" w:line="240" w:lineRule="auto"/>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Normal"/>
    <w:link w:val="Heading3Char"/>
    <w:uiPriority w:val="9"/>
    <w:unhideWhenUsed/>
    <w:qFormat/>
    <w:rsid w:val="009408A4"/>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3DD4"/>
    <w:pPr>
      <w:tabs>
        <w:tab w:val="left" w:pos="504"/>
      </w:tabs>
      <w:spacing w:after="240" w:line="240" w:lineRule="auto"/>
      <w:ind w:left="504" w:hanging="504"/>
    </w:pPr>
  </w:style>
  <w:style w:type="character" w:styleId="Hyperlink">
    <w:name w:val="Hyperlink"/>
    <w:basedOn w:val="DefaultParagraphFont"/>
    <w:uiPriority w:val="99"/>
    <w:unhideWhenUsed/>
    <w:rsid w:val="00EE46DB"/>
    <w:rPr>
      <w:color w:val="0563C1" w:themeColor="hyperlink"/>
      <w:u w:val="single"/>
    </w:rPr>
  </w:style>
  <w:style w:type="paragraph" w:styleId="FootnoteText">
    <w:name w:val="footnote text"/>
    <w:basedOn w:val="Normal"/>
    <w:link w:val="FootnoteTextChar"/>
    <w:uiPriority w:val="99"/>
    <w:semiHidden/>
    <w:unhideWhenUsed/>
    <w:rsid w:val="00BB2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81F"/>
    <w:rPr>
      <w:sz w:val="20"/>
      <w:szCs w:val="20"/>
    </w:rPr>
  </w:style>
  <w:style w:type="character" w:styleId="FootnoteReference">
    <w:name w:val="footnote reference"/>
    <w:basedOn w:val="DefaultParagraphFont"/>
    <w:uiPriority w:val="99"/>
    <w:semiHidden/>
    <w:unhideWhenUsed/>
    <w:rsid w:val="00BB281F"/>
    <w:rPr>
      <w:vertAlign w:val="superscript"/>
    </w:rPr>
  </w:style>
  <w:style w:type="table" w:styleId="PlainTable4">
    <w:name w:val="Plain Table 4"/>
    <w:basedOn w:val="TableNormal"/>
    <w:uiPriority w:val="44"/>
    <w:rsid w:val="0081278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013FE"/>
    <w:pPr>
      <w:spacing w:after="200" w:line="240" w:lineRule="auto"/>
    </w:pPr>
    <w:rPr>
      <w:b/>
      <w:iCs/>
      <w:color w:val="000000" w:themeColor="text1"/>
      <w:szCs w:val="18"/>
    </w:rPr>
  </w:style>
  <w:style w:type="table" w:styleId="PlainTable3">
    <w:name w:val="Plain Table 3"/>
    <w:basedOn w:val="TableNormal"/>
    <w:uiPriority w:val="43"/>
    <w:rsid w:val="006C3C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4D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4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9CF"/>
    <w:rPr>
      <w:rFonts w:ascii="Segoe UI" w:hAnsi="Segoe UI" w:cs="Segoe UI"/>
      <w:sz w:val="18"/>
      <w:szCs w:val="18"/>
    </w:rPr>
  </w:style>
  <w:style w:type="character" w:customStyle="1" w:styleId="Heading2Char">
    <w:name w:val="Heading 2 Char"/>
    <w:basedOn w:val="DefaultParagraphFont"/>
    <w:link w:val="Heading2"/>
    <w:uiPriority w:val="9"/>
    <w:rsid w:val="009408A4"/>
    <w:rPr>
      <w:rFonts w:asciiTheme="majorHAnsi" w:eastAsiaTheme="majorEastAsia" w:hAnsiTheme="majorHAnsi" w:cstheme="majorBidi"/>
      <w:b/>
      <w:bCs/>
      <w:color w:val="000000" w:themeColor="text1"/>
      <w:sz w:val="32"/>
      <w:szCs w:val="32"/>
    </w:rPr>
  </w:style>
  <w:style w:type="paragraph" w:styleId="BodyText">
    <w:name w:val="Body Text"/>
    <w:basedOn w:val="Normal"/>
    <w:link w:val="BodyTextChar"/>
    <w:qFormat/>
    <w:rsid w:val="00165A5B"/>
    <w:pPr>
      <w:spacing w:before="180" w:after="180" w:line="240" w:lineRule="auto"/>
    </w:pPr>
    <w:rPr>
      <w:sz w:val="24"/>
      <w:szCs w:val="24"/>
    </w:rPr>
  </w:style>
  <w:style w:type="character" w:customStyle="1" w:styleId="BodyTextChar">
    <w:name w:val="Body Text Char"/>
    <w:basedOn w:val="DefaultParagraphFont"/>
    <w:link w:val="BodyText"/>
    <w:rsid w:val="00165A5B"/>
    <w:rPr>
      <w:sz w:val="24"/>
      <w:szCs w:val="24"/>
    </w:rPr>
  </w:style>
  <w:style w:type="paragraph" w:customStyle="1" w:styleId="FirstParagraph">
    <w:name w:val="First Paragraph"/>
    <w:basedOn w:val="BodyText"/>
    <w:next w:val="BodyText"/>
    <w:qFormat/>
    <w:rsid w:val="00165A5B"/>
  </w:style>
  <w:style w:type="paragraph" w:styleId="Title">
    <w:name w:val="Title"/>
    <w:basedOn w:val="Normal"/>
    <w:next w:val="BodyText"/>
    <w:link w:val="TitleChar"/>
    <w:qFormat/>
    <w:rsid w:val="00165A5B"/>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65A5B"/>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165A5B"/>
    <w:rPr>
      <w:rFonts w:ascii="Consolas" w:hAnsi="Consolas"/>
      <w:shd w:val="clear" w:color="auto" w:fill="F8F8F8"/>
    </w:rPr>
  </w:style>
  <w:style w:type="paragraph" w:customStyle="1" w:styleId="SourceCode">
    <w:name w:val="Source Code"/>
    <w:basedOn w:val="Normal"/>
    <w:link w:val="VerbatimChar"/>
    <w:rsid w:val="00165A5B"/>
    <w:pPr>
      <w:shd w:val="clear" w:color="auto" w:fill="F8F8F8"/>
      <w:wordWrap w:val="0"/>
      <w:spacing w:after="200" w:line="240" w:lineRule="auto"/>
    </w:pPr>
    <w:rPr>
      <w:rFonts w:ascii="Consolas" w:hAnsi="Consolas"/>
    </w:rPr>
  </w:style>
  <w:style w:type="character" w:customStyle="1" w:styleId="Heading1Char">
    <w:name w:val="Heading 1 Char"/>
    <w:basedOn w:val="DefaultParagraphFont"/>
    <w:link w:val="Heading1"/>
    <w:uiPriority w:val="9"/>
    <w:rsid w:val="009408A4"/>
    <w:rPr>
      <w:rFonts w:asciiTheme="majorHAnsi" w:eastAsiaTheme="majorEastAsia" w:hAnsiTheme="majorHAnsi" w:cstheme="majorBidi"/>
      <w:b/>
      <w:color w:val="000000" w:themeColor="text1"/>
      <w:sz w:val="36"/>
      <w:szCs w:val="32"/>
    </w:rPr>
  </w:style>
  <w:style w:type="table" w:styleId="PlainTable1">
    <w:name w:val="Plain Table 1"/>
    <w:basedOn w:val="TableNormal"/>
    <w:uiPriority w:val="41"/>
    <w:rsid w:val="00716B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716B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716B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14A0B"/>
    <w:pPr>
      <w:ind w:left="720"/>
      <w:contextualSpacing/>
    </w:pPr>
  </w:style>
  <w:style w:type="character" w:customStyle="1" w:styleId="Heading3Char">
    <w:name w:val="Heading 3 Char"/>
    <w:basedOn w:val="DefaultParagraphFont"/>
    <w:link w:val="Heading3"/>
    <w:uiPriority w:val="9"/>
    <w:rsid w:val="009408A4"/>
    <w:rPr>
      <w:rFonts w:asciiTheme="majorHAnsi" w:eastAsiaTheme="majorEastAsia" w:hAnsiTheme="majorHAnsi" w:cstheme="majorBidi"/>
      <w:b/>
      <w:color w:val="000000" w:themeColor="text1"/>
      <w:sz w:val="28"/>
      <w:szCs w:val="24"/>
    </w:rPr>
  </w:style>
  <w:style w:type="character" w:styleId="Emphasis">
    <w:name w:val="Emphasis"/>
    <w:basedOn w:val="DefaultParagraphFont"/>
    <w:uiPriority w:val="20"/>
    <w:qFormat/>
    <w:rsid w:val="00B01EAE"/>
    <w:rPr>
      <w:i/>
      <w:iCs/>
    </w:rPr>
  </w:style>
  <w:style w:type="paragraph" w:styleId="HTMLPreformatted">
    <w:name w:val="HTML Preformatted"/>
    <w:basedOn w:val="Normal"/>
    <w:link w:val="HTMLPreformattedChar"/>
    <w:uiPriority w:val="99"/>
    <w:semiHidden/>
    <w:unhideWhenUsed/>
    <w:rsid w:val="005F27E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27E3"/>
    <w:rPr>
      <w:rFonts w:ascii="Consolas" w:hAnsi="Consolas"/>
      <w:sz w:val="20"/>
      <w:szCs w:val="20"/>
    </w:rPr>
  </w:style>
  <w:style w:type="table" w:styleId="PlainTable5">
    <w:name w:val="Plain Table 5"/>
    <w:basedOn w:val="TableNormal"/>
    <w:uiPriority w:val="45"/>
    <w:rsid w:val="00E61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E51E85"/>
    <w:rPr>
      <w:color w:val="605E5C"/>
      <w:shd w:val="clear" w:color="auto" w:fill="E1DFDD"/>
    </w:rPr>
  </w:style>
  <w:style w:type="character" w:styleId="CommentReference">
    <w:name w:val="annotation reference"/>
    <w:basedOn w:val="DefaultParagraphFont"/>
    <w:uiPriority w:val="99"/>
    <w:semiHidden/>
    <w:unhideWhenUsed/>
    <w:rsid w:val="00CE4FFB"/>
    <w:rPr>
      <w:sz w:val="16"/>
      <w:szCs w:val="16"/>
    </w:rPr>
  </w:style>
  <w:style w:type="paragraph" w:styleId="CommentText">
    <w:name w:val="annotation text"/>
    <w:basedOn w:val="Normal"/>
    <w:link w:val="CommentTextChar"/>
    <w:uiPriority w:val="99"/>
    <w:semiHidden/>
    <w:unhideWhenUsed/>
    <w:rsid w:val="00CE4FFB"/>
    <w:pPr>
      <w:spacing w:line="240" w:lineRule="auto"/>
    </w:pPr>
    <w:rPr>
      <w:sz w:val="20"/>
      <w:szCs w:val="20"/>
    </w:rPr>
  </w:style>
  <w:style w:type="character" w:customStyle="1" w:styleId="CommentTextChar">
    <w:name w:val="Comment Text Char"/>
    <w:basedOn w:val="DefaultParagraphFont"/>
    <w:link w:val="CommentText"/>
    <w:uiPriority w:val="99"/>
    <w:semiHidden/>
    <w:rsid w:val="00CE4FFB"/>
    <w:rPr>
      <w:sz w:val="20"/>
      <w:szCs w:val="20"/>
    </w:rPr>
  </w:style>
  <w:style w:type="paragraph" w:styleId="CommentSubject">
    <w:name w:val="annotation subject"/>
    <w:basedOn w:val="CommentText"/>
    <w:next w:val="CommentText"/>
    <w:link w:val="CommentSubjectChar"/>
    <w:uiPriority w:val="99"/>
    <w:semiHidden/>
    <w:unhideWhenUsed/>
    <w:rsid w:val="00CE4FFB"/>
    <w:rPr>
      <w:b/>
      <w:bCs/>
    </w:rPr>
  </w:style>
  <w:style w:type="character" w:customStyle="1" w:styleId="CommentSubjectChar">
    <w:name w:val="Comment Subject Char"/>
    <w:basedOn w:val="CommentTextChar"/>
    <w:link w:val="CommentSubject"/>
    <w:uiPriority w:val="99"/>
    <w:semiHidden/>
    <w:rsid w:val="00CE4FFB"/>
    <w:rPr>
      <w:b/>
      <w:bCs/>
      <w:sz w:val="20"/>
      <w:szCs w:val="20"/>
    </w:rPr>
  </w:style>
  <w:style w:type="character" w:styleId="FollowedHyperlink">
    <w:name w:val="FollowedHyperlink"/>
    <w:basedOn w:val="DefaultParagraphFont"/>
    <w:uiPriority w:val="99"/>
    <w:semiHidden/>
    <w:unhideWhenUsed/>
    <w:rsid w:val="00027BC5"/>
    <w:rPr>
      <w:color w:val="954F72" w:themeColor="followedHyperlink"/>
      <w:u w:val="single"/>
    </w:rPr>
  </w:style>
  <w:style w:type="character" w:customStyle="1" w:styleId="gd15mcfceub">
    <w:name w:val="gd15mcfceub"/>
    <w:basedOn w:val="DefaultParagraphFont"/>
    <w:rsid w:val="00FB4745"/>
  </w:style>
  <w:style w:type="character" w:styleId="LineNumber">
    <w:name w:val="line number"/>
    <w:basedOn w:val="DefaultParagraphFont"/>
    <w:uiPriority w:val="99"/>
    <w:semiHidden/>
    <w:unhideWhenUsed/>
    <w:rsid w:val="00872396"/>
  </w:style>
  <w:style w:type="paragraph" w:styleId="Header">
    <w:name w:val="header"/>
    <w:basedOn w:val="Normal"/>
    <w:link w:val="HeaderChar"/>
    <w:uiPriority w:val="99"/>
    <w:unhideWhenUsed/>
    <w:rsid w:val="00872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396"/>
  </w:style>
  <w:style w:type="paragraph" w:styleId="Footer">
    <w:name w:val="footer"/>
    <w:basedOn w:val="Normal"/>
    <w:link w:val="FooterChar"/>
    <w:uiPriority w:val="99"/>
    <w:unhideWhenUsed/>
    <w:rsid w:val="00872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396"/>
  </w:style>
  <w:style w:type="table" w:styleId="PlainTable2">
    <w:name w:val="Plain Table 2"/>
    <w:basedOn w:val="TableNormal"/>
    <w:uiPriority w:val="42"/>
    <w:rsid w:val="004701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701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540">
      <w:bodyDiv w:val="1"/>
      <w:marLeft w:val="0"/>
      <w:marRight w:val="0"/>
      <w:marTop w:val="0"/>
      <w:marBottom w:val="0"/>
      <w:divBdr>
        <w:top w:val="none" w:sz="0" w:space="0" w:color="auto"/>
        <w:left w:val="none" w:sz="0" w:space="0" w:color="auto"/>
        <w:bottom w:val="none" w:sz="0" w:space="0" w:color="auto"/>
        <w:right w:val="none" w:sz="0" w:space="0" w:color="auto"/>
      </w:divBdr>
    </w:div>
    <w:div w:id="2617511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71971818">
      <w:bodyDiv w:val="1"/>
      <w:marLeft w:val="0"/>
      <w:marRight w:val="0"/>
      <w:marTop w:val="0"/>
      <w:marBottom w:val="0"/>
      <w:divBdr>
        <w:top w:val="none" w:sz="0" w:space="0" w:color="auto"/>
        <w:left w:val="none" w:sz="0" w:space="0" w:color="auto"/>
        <w:bottom w:val="none" w:sz="0" w:space="0" w:color="auto"/>
        <w:right w:val="none" w:sz="0" w:space="0" w:color="auto"/>
      </w:divBdr>
    </w:div>
    <w:div w:id="77560965">
      <w:bodyDiv w:val="1"/>
      <w:marLeft w:val="0"/>
      <w:marRight w:val="0"/>
      <w:marTop w:val="0"/>
      <w:marBottom w:val="0"/>
      <w:divBdr>
        <w:top w:val="none" w:sz="0" w:space="0" w:color="auto"/>
        <w:left w:val="none" w:sz="0" w:space="0" w:color="auto"/>
        <w:bottom w:val="none" w:sz="0" w:space="0" w:color="auto"/>
        <w:right w:val="none" w:sz="0" w:space="0" w:color="auto"/>
      </w:divBdr>
    </w:div>
    <w:div w:id="85928594">
      <w:bodyDiv w:val="1"/>
      <w:marLeft w:val="0"/>
      <w:marRight w:val="0"/>
      <w:marTop w:val="0"/>
      <w:marBottom w:val="0"/>
      <w:divBdr>
        <w:top w:val="none" w:sz="0" w:space="0" w:color="auto"/>
        <w:left w:val="none" w:sz="0" w:space="0" w:color="auto"/>
        <w:bottom w:val="none" w:sz="0" w:space="0" w:color="auto"/>
        <w:right w:val="none" w:sz="0" w:space="0" w:color="auto"/>
      </w:divBdr>
    </w:div>
    <w:div w:id="99376610">
      <w:bodyDiv w:val="1"/>
      <w:marLeft w:val="0"/>
      <w:marRight w:val="0"/>
      <w:marTop w:val="0"/>
      <w:marBottom w:val="0"/>
      <w:divBdr>
        <w:top w:val="none" w:sz="0" w:space="0" w:color="auto"/>
        <w:left w:val="none" w:sz="0" w:space="0" w:color="auto"/>
        <w:bottom w:val="none" w:sz="0" w:space="0" w:color="auto"/>
        <w:right w:val="none" w:sz="0" w:space="0" w:color="auto"/>
      </w:divBdr>
    </w:div>
    <w:div w:id="120878972">
      <w:bodyDiv w:val="1"/>
      <w:marLeft w:val="0"/>
      <w:marRight w:val="0"/>
      <w:marTop w:val="0"/>
      <w:marBottom w:val="0"/>
      <w:divBdr>
        <w:top w:val="none" w:sz="0" w:space="0" w:color="auto"/>
        <w:left w:val="none" w:sz="0" w:space="0" w:color="auto"/>
        <w:bottom w:val="none" w:sz="0" w:space="0" w:color="auto"/>
        <w:right w:val="none" w:sz="0" w:space="0" w:color="auto"/>
      </w:divBdr>
    </w:div>
    <w:div w:id="127627714">
      <w:bodyDiv w:val="1"/>
      <w:marLeft w:val="0"/>
      <w:marRight w:val="0"/>
      <w:marTop w:val="0"/>
      <w:marBottom w:val="0"/>
      <w:divBdr>
        <w:top w:val="none" w:sz="0" w:space="0" w:color="auto"/>
        <w:left w:val="none" w:sz="0" w:space="0" w:color="auto"/>
        <w:bottom w:val="none" w:sz="0" w:space="0" w:color="auto"/>
        <w:right w:val="none" w:sz="0" w:space="0" w:color="auto"/>
      </w:divBdr>
    </w:div>
    <w:div w:id="135924738">
      <w:bodyDiv w:val="1"/>
      <w:marLeft w:val="0"/>
      <w:marRight w:val="0"/>
      <w:marTop w:val="0"/>
      <w:marBottom w:val="0"/>
      <w:divBdr>
        <w:top w:val="none" w:sz="0" w:space="0" w:color="auto"/>
        <w:left w:val="none" w:sz="0" w:space="0" w:color="auto"/>
        <w:bottom w:val="none" w:sz="0" w:space="0" w:color="auto"/>
        <w:right w:val="none" w:sz="0" w:space="0" w:color="auto"/>
      </w:divBdr>
    </w:div>
    <w:div w:id="137232867">
      <w:bodyDiv w:val="1"/>
      <w:marLeft w:val="0"/>
      <w:marRight w:val="0"/>
      <w:marTop w:val="0"/>
      <w:marBottom w:val="0"/>
      <w:divBdr>
        <w:top w:val="none" w:sz="0" w:space="0" w:color="auto"/>
        <w:left w:val="none" w:sz="0" w:space="0" w:color="auto"/>
        <w:bottom w:val="none" w:sz="0" w:space="0" w:color="auto"/>
        <w:right w:val="none" w:sz="0" w:space="0" w:color="auto"/>
      </w:divBdr>
    </w:div>
    <w:div w:id="144056530">
      <w:bodyDiv w:val="1"/>
      <w:marLeft w:val="0"/>
      <w:marRight w:val="0"/>
      <w:marTop w:val="0"/>
      <w:marBottom w:val="0"/>
      <w:divBdr>
        <w:top w:val="none" w:sz="0" w:space="0" w:color="auto"/>
        <w:left w:val="none" w:sz="0" w:space="0" w:color="auto"/>
        <w:bottom w:val="none" w:sz="0" w:space="0" w:color="auto"/>
        <w:right w:val="none" w:sz="0" w:space="0" w:color="auto"/>
      </w:divBdr>
    </w:div>
    <w:div w:id="195851084">
      <w:bodyDiv w:val="1"/>
      <w:marLeft w:val="0"/>
      <w:marRight w:val="0"/>
      <w:marTop w:val="0"/>
      <w:marBottom w:val="0"/>
      <w:divBdr>
        <w:top w:val="none" w:sz="0" w:space="0" w:color="auto"/>
        <w:left w:val="none" w:sz="0" w:space="0" w:color="auto"/>
        <w:bottom w:val="none" w:sz="0" w:space="0" w:color="auto"/>
        <w:right w:val="none" w:sz="0" w:space="0" w:color="auto"/>
      </w:divBdr>
    </w:div>
    <w:div w:id="210771389">
      <w:bodyDiv w:val="1"/>
      <w:marLeft w:val="0"/>
      <w:marRight w:val="0"/>
      <w:marTop w:val="0"/>
      <w:marBottom w:val="0"/>
      <w:divBdr>
        <w:top w:val="none" w:sz="0" w:space="0" w:color="auto"/>
        <w:left w:val="none" w:sz="0" w:space="0" w:color="auto"/>
        <w:bottom w:val="none" w:sz="0" w:space="0" w:color="auto"/>
        <w:right w:val="none" w:sz="0" w:space="0" w:color="auto"/>
      </w:divBdr>
    </w:div>
    <w:div w:id="213588020">
      <w:bodyDiv w:val="1"/>
      <w:marLeft w:val="0"/>
      <w:marRight w:val="0"/>
      <w:marTop w:val="0"/>
      <w:marBottom w:val="0"/>
      <w:divBdr>
        <w:top w:val="none" w:sz="0" w:space="0" w:color="auto"/>
        <w:left w:val="none" w:sz="0" w:space="0" w:color="auto"/>
        <w:bottom w:val="none" w:sz="0" w:space="0" w:color="auto"/>
        <w:right w:val="none" w:sz="0" w:space="0" w:color="auto"/>
      </w:divBdr>
    </w:div>
    <w:div w:id="243145498">
      <w:bodyDiv w:val="1"/>
      <w:marLeft w:val="0"/>
      <w:marRight w:val="0"/>
      <w:marTop w:val="0"/>
      <w:marBottom w:val="0"/>
      <w:divBdr>
        <w:top w:val="none" w:sz="0" w:space="0" w:color="auto"/>
        <w:left w:val="none" w:sz="0" w:space="0" w:color="auto"/>
        <w:bottom w:val="none" w:sz="0" w:space="0" w:color="auto"/>
        <w:right w:val="none" w:sz="0" w:space="0" w:color="auto"/>
      </w:divBdr>
      <w:divsChild>
        <w:div w:id="1636444625">
          <w:marLeft w:val="0"/>
          <w:marRight w:val="0"/>
          <w:marTop w:val="0"/>
          <w:marBottom w:val="0"/>
          <w:divBdr>
            <w:top w:val="none" w:sz="0" w:space="0" w:color="auto"/>
            <w:left w:val="none" w:sz="0" w:space="0" w:color="auto"/>
            <w:bottom w:val="none" w:sz="0" w:space="0" w:color="auto"/>
            <w:right w:val="none" w:sz="0" w:space="0" w:color="auto"/>
          </w:divBdr>
        </w:div>
        <w:div w:id="1177187709">
          <w:marLeft w:val="0"/>
          <w:marRight w:val="0"/>
          <w:marTop w:val="0"/>
          <w:marBottom w:val="0"/>
          <w:divBdr>
            <w:top w:val="none" w:sz="0" w:space="0" w:color="auto"/>
            <w:left w:val="none" w:sz="0" w:space="0" w:color="auto"/>
            <w:bottom w:val="none" w:sz="0" w:space="0" w:color="auto"/>
            <w:right w:val="none" w:sz="0" w:space="0" w:color="auto"/>
          </w:divBdr>
        </w:div>
        <w:div w:id="1727874358">
          <w:marLeft w:val="0"/>
          <w:marRight w:val="0"/>
          <w:marTop w:val="0"/>
          <w:marBottom w:val="0"/>
          <w:divBdr>
            <w:top w:val="none" w:sz="0" w:space="0" w:color="auto"/>
            <w:left w:val="none" w:sz="0" w:space="0" w:color="auto"/>
            <w:bottom w:val="none" w:sz="0" w:space="0" w:color="auto"/>
            <w:right w:val="none" w:sz="0" w:space="0" w:color="auto"/>
          </w:divBdr>
        </w:div>
        <w:div w:id="1229413641">
          <w:marLeft w:val="0"/>
          <w:marRight w:val="0"/>
          <w:marTop w:val="0"/>
          <w:marBottom w:val="0"/>
          <w:divBdr>
            <w:top w:val="none" w:sz="0" w:space="0" w:color="auto"/>
            <w:left w:val="none" w:sz="0" w:space="0" w:color="auto"/>
            <w:bottom w:val="none" w:sz="0" w:space="0" w:color="auto"/>
            <w:right w:val="none" w:sz="0" w:space="0" w:color="auto"/>
          </w:divBdr>
        </w:div>
      </w:divsChild>
    </w:div>
    <w:div w:id="258025113">
      <w:bodyDiv w:val="1"/>
      <w:marLeft w:val="0"/>
      <w:marRight w:val="0"/>
      <w:marTop w:val="0"/>
      <w:marBottom w:val="0"/>
      <w:divBdr>
        <w:top w:val="none" w:sz="0" w:space="0" w:color="auto"/>
        <w:left w:val="none" w:sz="0" w:space="0" w:color="auto"/>
        <w:bottom w:val="none" w:sz="0" w:space="0" w:color="auto"/>
        <w:right w:val="none" w:sz="0" w:space="0" w:color="auto"/>
      </w:divBdr>
    </w:div>
    <w:div w:id="269632388">
      <w:bodyDiv w:val="1"/>
      <w:marLeft w:val="0"/>
      <w:marRight w:val="0"/>
      <w:marTop w:val="0"/>
      <w:marBottom w:val="0"/>
      <w:divBdr>
        <w:top w:val="none" w:sz="0" w:space="0" w:color="auto"/>
        <w:left w:val="none" w:sz="0" w:space="0" w:color="auto"/>
        <w:bottom w:val="none" w:sz="0" w:space="0" w:color="auto"/>
        <w:right w:val="none" w:sz="0" w:space="0" w:color="auto"/>
      </w:divBdr>
    </w:div>
    <w:div w:id="287014170">
      <w:bodyDiv w:val="1"/>
      <w:marLeft w:val="0"/>
      <w:marRight w:val="0"/>
      <w:marTop w:val="0"/>
      <w:marBottom w:val="0"/>
      <w:divBdr>
        <w:top w:val="none" w:sz="0" w:space="0" w:color="auto"/>
        <w:left w:val="none" w:sz="0" w:space="0" w:color="auto"/>
        <w:bottom w:val="none" w:sz="0" w:space="0" w:color="auto"/>
        <w:right w:val="none" w:sz="0" w:space="0" w:color="auto"/>
      </w:divBdr>
    </w:div>
    <w:div w:id="297538293">
      <w:bodyDiv w:val="1"/>
      <w:marLeft w:val="0"/>
      <w:marRight w:val="0"/>
      <w:marTop w:val="0"/>
      <w:marBottom w:val="0"/>
      <w:divBdr>
        <w:top w:val="none" w:sz="0" w:space="0" w:color="auto"/>
        <w:left w:val="none" w:sz="0" w:space="0" w:color="auto"/>
        <w:bottom w:val="none" w:sz="0" w:space="0" w:color="auto"/>
        <w:right w:val="none" w:sz="0" w:space="0" w:color="auto"/>
      </w:divBdr>
    </w:div>
    <w:div w:id="315033064">
      <w:bodyDiv w:val="1"/>
      <w:marLeft w:val="0"/>
      <w:marRight w:val="0"/>
      <w:marTop w:val="0"/>
      <w:marBottom w:val="0"/>
      <w:divBdr>
        <w:top w:val="none" w:sz="0" w:space="0" w:color="auto"/>
        <w:left w:val="none" w:sz="0" w:space="0" w:color="auto"/>
        <w:bottom w:val="none" w:sz="0" w:space="0" w:color="auto"/>
        <w:right w:val="none" w:sz="0" w:space="0" w:color="auto"/>
      </w:divBdr>
    </w:div>
    <w:div w:id="324600770">
      <w:bodyDiv w:val="1"/>
      <w:marLeft w:val="0"/>
      <w:marRight w:val="0"/>
      <w:marTop w:val="0"/>
      <w:marBottom w:val="0"/>
      <w:divBdr>
        <w:top w:val="none" w:sz="0" w:space="0" w:color="auto"/>
        <w:left w:val="none" w:sz="0" w:space="0" w:color="auto"/>
        <w:bottom w:val="none" w:sz="0" w:space="0" w:color="auto"/>
        <w:right w:val="none" w:sz="0" w:space="0" w:color="auto"/>
      </w:divBdr>
    </w:div>
    <w:div w:id="325978856">
      <w:bodyDiv w:val="1"/>
      <w:marLeft w:val="0"/>
      <w:marRight w:val="0"/>
      <w:marTop w:val="0"/>
      <w:marBottom w:val="0"/>
      <w:divBdr>
        <w:top w:val="none" w:sz="0" w:space="0" w:color="auto"/>
        <w:left w:val="none" w:sz="0" w:space="0" w:color="auto"/>
        <w:bottom w:val="none" w:sz="0" w:space="0" w:color="auto"/>
        <w:right w:val="none" w:sz="0" w:space="0" w:color="auto"/>
      </w:divBdr>
    </w:div>
    <w:div w:id="343820362">
      <w:bodyDiv w:val="1"/>
      <w:marLeft w:val="0"/>
      <w:marRight w:val="0"/>
      <w:marTop w:val="0"/>
      <w:marBottom w:val="0"/>
      <w:divBdr>
        <w:top w:val="none" w:sz="0" w:space="0" w:color="auto"/>
        <w:left w:val="none" w:sz="0" w:space="0" w:color="auto"/>
        <w:bottom w:val="none" w:sz="0" w:space="0" w:color="auto"/>
        <w:right w:val="none" w:sz="0" w:space="0" w:color="auto"/>
      </w:divBdr>
    </w:div>
    <w:div w:id="366416216">
      <w:bodyDiv w:val="1"/>
      <w:marLeft w:val="0"/>
      <w:marRight w:val="0"/>
      <w:marTop w:val="0"/>
      <w:marBottom w:val="0"/>
      <w:divBdr>
        <w:top w:val="none" w:sz="0" w:space="0" w:color="auto"/>
        <w:left w:val="none" w:sz="0" w:space="0" w:color="auto"/>
        <w:bottom w:val="none" w:sz="0" w:space="0" w:color="auto"/>
        <w:right w:val="none" w:sz="0" w:space="0" w:color="auto"/>
      </w:divBdr>
    </w:div>
    <w:div w:id="427777506">
      <w:bodyDiv w:val="1"/>
      <w:marLeft w:val="0"/>
      <w:marRight w:val="0"/>
      <w:marTop w:val="0"/>
      <w:marBottom w:val="0"/>
      <w:divBdr>
        <w:top w:val="none" w:sz="0" w:space="0" w:color="auto"/>
        <w:left w:val="none" w:sz="0" w:space="0" w:color="auto"/>
        <w:bottom w:val="none" w:sz="0" w:space="0" w:color="auto"/>
        <w:right w:val="none" w:sz="0" w:space="0" w:color="auto"/>
      </w:divBdr>
    </w:div>
    <w:div w:id="429086236">
      <w:bodyDiv w:val="1"/>
      <w:marLeft w:val="0"/>
      <w:marRight w:val="0"/>
      <w:marTop w:val="0"/>
      <w:marBottom w:val="0"/>
      <w:divBdr>
        <w:top w:val="none" w:sz="0" w:space="0" w:color="auto"/>
        <w:left w:val="none" w:sz="0" w:space="0" w:color="auto"/>
        <w:bottom w:val="none" w:sz="0" w:space="0" w:color="auto"/>
        <w:right w:val="none" w:sz="0" w:space="0" w:color="auto"/>
      </w:divBdr>
    </w:div>
    <w:div w:id="441612108">
      <w:bodyDiv w:val="1"/>
      <w:marLeft w:val="0"/>
      <w:marRight w:val="0"/>
      <w:marTop w:val="0"/>
      <w:marBottom w:val="0"/>
      <w:divBdr>
        <w:top w:val="none" w:sz="0" w:space="0" w:color="auto"/>
        <w:left w:val="none" w:sz="0" w:space="0" w:color="auto"/>
        <w:bottom w:val="none" w:sz="0" w:space="0" w:color="auto"/>
        <w:right w:val="none" w:sz="0" w:space="0" w:color="auto"/>
      </w:divBdr>
    </w:div>
    <w:div w:id="442309699">
      <w:bodyDiv w:val="1"/>
      <w:marLeft w:val="0"/>
      <w:marRight w:val="0"/>
      <w:marTop w:val="0"/>
      <w:marBottom w:val="0"/>
      <w:divBdr>
        <w:top w:val="none" w:sz="0" w:space="0" w:color="auto"/>
        <w:left w:val="none" w:sz="0" w:space="0" w:color="auto"/>
        <w:bottom w:val="none" w:sz="0" w:space="0" w:color="auto"/>
        <w:right w:val="none" w:sz="0" w:space="0" w:color="auto"/>
      </w:divBdr>
    </w:div>
    <w:div w:id="458109778">
      <w:bodyDiv w:val="1"/>
      <w:marLeft w:val="0"/>
      <w:marRight w:val="0"/>
      <w:marTop w:val="0"/>
      <w:marBottom w:val="0"/>
      <w:divBdr>
        <w:top w:val="none" w:sz="0" w:space="0" w:color="auto"/>
        <w:left w:val="none" w:sz="0" w:space="0" w:color="auto"/>
        <w:bottom w:val="none" w:sz="0" w:space="0" w:color="auto"/>
        <w:right w:val="none" w:sz="0" w:space="0" w:color="auto"/>
      </w:divBdr>
    </w:div>
    <w:div w:id="495732448">
      <w:bodyDiv w:val="1"/>
      <w:marLeft w:val="0"/>
      <w:marRight w:val="0"/>
      <w:marTop w:val="0"/>
      <w:marBottom w:val="0"/>
      <w:divBdr>
        <w:top w:val="none" w:sz="0" w:space="0" w:color="auto"/>
        <w:left w:val="none" w:sz="0" w:space="0" w:color="auto"/>
        <w:bottom w:val="none" w:sz="0" w:space="0" w:color="auto"/>
        <w:right w:val="none" w:sz="0" w:space="0" w:color="auto"/>
      </w:divBdr>
    </w:div>
    <w:div w:id="508713100">
      <w:bodyDiv w:val="1"/>
      <w:marLeft w:val="0"/>
      <w:marRight w:val="0"/>
      <w:marTop w:val="0"/>
      <w:marBottom w:val="0"/>
      <w:divBdr>
        <w:top w:val="none" w:sz="0" w:space="0" w:color="auto"/>
        <w:left w:val="none" w:sz="0" w:space="0" w:color="auto"/>
        <w:bottom w:val="none" w:sz="0" w:space="0" w:color="auto"/>
        <w:right w:val="none" w:sz="0" w:space="0" w:color="auto"/>
      </w:divBdr>
    </w:div>
    <w:div w:id="528758746">
      <w:bodyDiv w:val="1"/>
      <w:marLeft w:val="0"/>
      <w:marRight w:val="0"/>
      <w:marTop w:val="0"/>
      <w:marBottom w:val="0"/>
      <w:divBdr>
        <w:top w:val="none" w:sz="0" w:space="0" w:color="auto"/>
        <w:left w:val="none" w:sz="0" w:space="0" w:color="auto"/>
        <w:bottom w:val="none" w:sz="0" w:space="0" w:color="auto"/>
        <w:right w:val="none" w:sz="0" w:space="0" w:color="auto"/>
      </w:divBdr>
    </w:div>
    <w:div w:id="541751088">
      <w:bodyDiv w:val="1"/>
      <w:marLeft w:val="0"/>
      <w:marRight w:val="0"/>
      <w:marTop w:val="0"/>
      <w:marBottom w:val="0"/>
      <w:divBdr>
        <w:top w:val="none" w:sz="0" w:space="0" w:color="auto"/>
        <w:left w:val="none" w:sz="0" w:space="0" w:color="auto"/>
        <w:bottom w:val="none" w:sz="0" w:space="0" w:color="auto"/>
        <w:right w:val="none" w:sz="0" w:space="0" w:color="auto"/>
      </w:divBdr>
    </w:div>
    <w:div w:id="582179503">
      <w:bodyDiv w:val="1"/>
      <w:marLeft w:val="0"/>
      <w:marRight w:val="0"/>
      <w:marTop w:val="0"/>
      <w:marBottom w:val="0"/>
      <w:divBdr>
        <w:top w:val="none" w:sz="0" w:space="0" w:color="auto"/>
        <w:left w:val="none" w:sz="0" w:space="0" w:color="auto"/>
        <w:bottom w:val="none" w:sz="0" w:space="0" w:color="auto"/>
        <w:right w:val="none" w:sz="0" w:space="0" w:color="auto"/>
      </w:divBdr>
    </w:div>
    <w:div w:id="603464781">
      <w:bodyDiv w:val="1"/>
      <w:marLeft w:val="0"/>
      <w:marRight w:val="0"/>
      <w:marTop w:val="0"/>
      <w:marBottom w:val="0"/>
      <w:divBdr>
        <w:top w:val="none" w:sz="0" w:space="0" w:color="auto"/>
        <w:left w:val="none" w:sz="0" w:space="0" w:color="auto"/>
        <w:bottom w:val="none" w:sz="0" w:space="0" w:color="auto"/>
        <w:right w:val="none" w:sz="0" w:space="0" w:color="auto"/>
      </w:divBdr>
    </w:div>
    <w:div w:id="622464941">
      <w:bodyDiv w:val="1"/>
      <w:marLeft w:val="0"/>
      <w:marRight w:val="0"/>
      <w:marTop w:val="0"/>
      <w:marBottom w:val="0"/>
      <w:divBdr>
        <w:top w:val="none" w:sz="0" w:space="0" w:color="auto"/>
        <w:left w:val="none" w:sz="0" w:space="0" w:color="auto"/>
        <w:bottom w:val="none" w:sz="0" w:space="0" w:color="auto"/>
        <w:right w:val="none" w:sz="0" w:space="0" w:color="auto"/>
      </w:divBdr>
    </w:div>
    <w:div w:id="639924923">
      <w:bodyDiv w:val="1"/>
      <w:marLeft w:val="0"/>
      <w:marRight w:val="0"/>
      <w:marTop w:val="0"/>
      <w:marBottom w:val="0"/>
      <w:divBdr>
        <w:top w:val="none" w:sz="0" w:space="0" w:color="auto"/>
        <w:left w:val="none" w:sz="0" w:space="0" w:color="auto"/>
        <w:bottom w:val="none" w:sz="0" w:space="0" w:color="auto"/>
        <w:right w:val="none" w:sz="0" w:space="0" w:color="auto"/>
      </w:divBdr>
    </w:div>
    <w:div w:id="661130283">
      <w:bodyDiv w:val="1"/>
      <w:marLeft w:val="0"/>
      <w:marRight w:val="0"/>
      <w:marTop w:val="0"/>
      <w:marBottom w:val="0"/>
      <w:divBdr>
        <w:top w:val="none" w:sz="0" w:space="0" w:color="auto"/>
        <w:left w:val="none" w:sz="0" w:space="0" w:color="auto"/>
        <w:bottom w:val="none" w:sz="0" w:space="0" w:color="auto"/>
        <w:right w:val="none" w:sz="0" w:space="0" w:color="auto"/>
      </w:divBdr>
    </w:div>
    <w:div w:id="677998953">
      <w:bodyDiv w:val="1"/>
      <w:marLeft w:val="0"/>
      <w:marRight w:val="0"/>
      <w:marTop w:val="0"/>
      <w:marBottom w:val="0"/>
      <w:divBdr>
        <w:top w:val="none" w:sz="0" w:space="0" w:color="auto"/>
        <w:left w:val="none" w:sz="0" w:space="0" w:color="auto"/>
        <w:bottom w:val="none" w:sz="0" w:space="0" w:color="auto"/>
        <w:right w:val="none" w:sz="0" w:space="0" w:color="auto"/>
      </w:divBdr>
    </w:div>
    <w:div w:id="689451330">
      <w:bodyDiv w:val="1"/>
      <w:marLeft w:val="0"/>
      <w:marRight w:val="0"/>
      <w:marTop w:val="0"/>
      <w:marBottom w:val="0"/>
      <w:divBdr>
        <w:top w:val="none" w:sz="0" w:space="0" w:color="auto"/>
        <w:left w:val="none" w:sz="0" w:space="0" w:color="auto"/>
        <w:bottom w:val="none" w:sz="0" w:space="0" w:color="auto"/>
        <w:right w:val="none" w:sz="0" w:space="0" w:color="auto"/>
      </w:divBdr>
    </w:div>
    <w:div w:id="701201334">
      <w:bodyDiv w:val="1"/>
      <w:marLeft w:val="0"/>
      <w:marRight w:val="0"/>
      <w:marTop w:val="0"/>
      <w:marBottom w:val="0"/>
      <w:divBdr>
        <w:top w:val="none" w:sz="0" w:space="0" w:color="auto"/>
        <w:left w:val="none" w:sz="0" w:space="0" w:color="auto"/>
        <w:bottom w:val="none" w:sz="0" w:space="0" w:color="auto"/>
        <w:right w:val="none" w:sz="0" w:space="0" w:color="auto"/>
      </w:divBdr>
    </w:div>
    <w:div w:id="710685882">
      <w:bodyDiv w:val="1"/>
      <w:marLeft w:val="0"/>
      <w:marRight w:val="0"/>
      <w:marTop w:val="0"/>
      <w:marBottom w:val="0"/>
      <w:divBdr>
        <w:top w:val="none" w:sz="0" w:space="0" w:color="auto"/>
        <w:left w:val="none" w:sz="0" w:space="0" w:color="auto"/>
        <w:bottom w:val="none" w:sz="0" w:space="0" w:color="auto"/>
        <w:right w:val="none" w:sz="0" w:space="0" w:color="auto"/>
      </w:divBdr>
    </w:div>
    <w:div w:id="713575374">
      <w:bodyDiv w:val="1"/>
      <w:marLeft w:val="0"/>
      <w:marRight w:val="0"/>
      <w:marTop w:val="0"/>
      <w:marBottom w:val="0"/>
      <w:divBdr>
        <w:top w:val="none" w:sz="0" w:space="0" w:color="auto"/>
        <w:left w:val="none" w:sz="0" w:space="0" w:color="auto"/>
        <w:bottom w:val="none" w:sz="0" w:space="0" w:color="auto"/>
        <w:right w:val="none" w:sz="0" w:space="0" w:color="auto"/>
      </w:divBdr>
    </w:div>
    <w:div w:id="718675369">
      <w:bodyDiv w:val="1"/>
      <w:marLeft w:val="0"/>
      <w:marRight w:val="0"/>
      <w:marTop w:val="0"/>
      <w:marBottom w:val="0"/>
      <w:divBdr>
        <w:top w:val="none" w:sz="0" w:space="0" w:color="auto"/>
        <w:left w:val="none" w:sz="0" w:space="0" w:color="auto"/>
        <w:bottom w:val="none" w:sz="0" w:space="0" w:color="auto"/>
        <w:right w:val="none" w:sz="0" w:space="0" w:color="auto"/>
      </w:divBdr>
    </w:div>
    <w:div w:id="741684016">
      <w:bodyDiv w:val="1"/>
      <w:marLeft w:val="0"/>
      <w:marRight w:val="0"/>
      <w:marTop w:val="0"/>
      <w:marBottom w:val="0"/>
      <w:divBdr>
        <w:top w:val="none" w:sz="0" w:space="0" w:color="auto"/>
        <w:left w:val="none" w:sz="0" w:space="0" w:color="auto"/>
        <w:bottom w:val="none" w:sz="0" w:space="0" w:color="auto"/>
        <w:right w:val="none" w:sz="0" w:space="0" w:color="auto"/>
      </w:divBdr>
    </w:div>
    <w:div w:id="753012585">
      <w:bodyDiv w:val="1"/>
      <w:marLeft w:val="0"/>
      <w:marRight w:val="0"/>
      <w:marTop w:val="0"/>
      <w:marBottom w:val="0"/>
      <w:divBdr>
        <w:top w:val="none" w:sz="0" w:space="0" w:color="auto"/>
        <w:left w:val="none" w:sz="0" w:space="0" w:color="auto"/>
        <w:bottom w:val="none" w:sz="0" w:space="0" w:color="auto"/>
        <w:right w:val="none" w:sz="0" w:space="0" w:color="auto"/>
      </w:divBdr>
    </w:div>
    <w:div w:id="755830914">
      <w:bodyDiv w:val="1"/>
      <w:marLeft w:val="0"/>
      <w:marRight w:val="0"/>
      <w:marTop w:val="0"/>
      <w:marBottom w:val="0"/>
      <w:divBdr>
        <w:top w:val="none" w:sz="0" w:space="0" w:color="auto"/>
        <w:left w:val="none" w:sz="0" w:space="0" w:color="auto"/>
        <w:bottom w:val="none" w:sz="0" w:space="0" w:color="auto"/>
        <w:right w:val="none" w:sz="0" w:space="0" w:color="auto"/>
      </w:divBdr>
    </w:div>
    <w:div w:id="768740886">
      <w:bodyDiv w:val="1"/>
      <w:marLeft w:val="0"/>
      <w:marRight w:val="0"/>
      <w:marTop w:val="0"/>
      <w:marBottom w:val="0"/>
      <w:divBdr>
        <w:top w:val="none" w:sz="0" w:space="0" w:color="auto"/>
        <w:left w:val="none" w:sz="0" w:space="0" w:color="auto"/>
        <w:bottom w:val="none" w:sz="0" w:space="0" w:color="auto"/>
        <w:right w:val="none" w:sz="0" w:space="0" w:color="auto"/>
      </w:divBdr>
    </w:div>
    <w:div w:id="779304271">
      <w:bodyDiv w:val="1"/>
      <w:marLeft w:val="0"/>
      <w:marRight w:val="0"/>
      <w:marTop w:val="0"/>
      <w:marBottom w:val="0"/>
      <w:divBdr>
        <w:top w:val="none" w:sz="0" w:space="0" w:color="auto"/>
        <w:left w:val="none" w:sz="0" w:space="0" w:color="auto"/>
        <w:bottom w:val="none" w:sz="0" w:space="0" w:color="auto"/>
        <w:right w:val="none" w:sz="0" w:space="0" w:color="auto"/>
      </w:divBdr>
    </w:div>
    <w:div w:id="793793082">
      <w:bodyDiv w:val="1"/>
      <w:marLeft w:val="0"/>
      <w:marRight w:val="0"/>
      <w:marTop w:val="0"/>
      <w:marBottom w:val="0"/>
      <w:divBdr>
        <w:top w:val="none" w:sz="0" w:space="0" w:color="auto"/>
        <w:left w:val="none" w:sz="0" w:space="0" w:color="auto"/>
        <w:bottom w:val="none" w:sz="0" w:space="0" w:color="auto"/>
        <w:right w:val="none" w:sz="0" w:space="0" w:color="auto"/>
      </w:divBdr>
    </w:div>
    <w:div w:id="815027772">
      <w:bodyDiv w:val="1"/>
      <w:marLeft w:val="0"/>
      <w:marRight w:val="0"/>
      <w:marTop w:val="0"/>
      <w:marBottom w:val="0"/>
      <w:divBdr>
        <w:top w:val="none" w:sz="0" w:space="0" w:color="auto"/>
        <w:left w:val="none" w:sz="0" w:space="0" w:color="auto"/>
        <w:bottom w:val="none" w:sz="0" w:space="0" w:color="auto"/>
        <w:right w:val="none" w:sz="0" w:space="0" w:color="auto"/>
      </w:divBdr>
    </w:div>
    <w:div w:id="827987756">
      <w:bodyDiv w:val="1"/>
      <w:marLeft w:val="0"/>
      <w:marRight w:val="0"/>
      <w:marTop w:val="0"/>
      <w:marBottom w:val="0"/>
      <w:divBdr>
        <w:top w:val="none" w:sz="0" w:space="0" w:color="auto"/>
        <w:left w:val="none" w:sz="0" w:space="0" w:color="auto"/>
        <w:bottom w:val="none" w:sz="0" w:space="0" w:color="auto"/>
        <w:right w:val="none" w:sz="0" w:space="0" w:color="auto"/>
      </w:divBdr>
    </w:div>
    <w:div w:id="842668035">
      <w:bodyDiv w:val="1"/>
      <w:marLeft w:val="0"/>
      <w:marRight w:val="0"/>
      <w:marTop w:val="0"/>
      <w:marBottom w:val="0"/>
      <w:divBdr>
        <w:top w:val="none" w:sz="0" w:space="0" w:color="auto"/>
        <w:left w:val="none" w:sz="0" w:space="0" w:color="auto"/>
        <w:bottom w:val="none" w:sz="0" w:space="0" w:color="auto"/>
        <w:right w:val="none" w:sz="0" w:space="0" w:color="auto"/>
      </w:divBdr>
    </w:div>
    <w:div w:id="845166684">
      <w:bodyDiv w:val="1"/>
      <w:marLeft w:val="0"/>
      <w:marRight w:val="0"/>
      <w:marTop w:val="0"/>
      <w:marBottom w:val="0"/>
      <w:divBdr>
        <w:top w:val="none" w:sz="0" w:space="0" w:color="auto"/>
        <w:left w:val="none" w:sz="0" w:space="0" w:color="auto"/>
        <w:bottom w:val="none" w:sz="0" w:space="0" w:color="auto"/>
        <w:right w:val="none" w:sz="0" w:space="0" w:color="auto"/>
      </w:divBdr>
    </w:div>
    <w:div w:id="924146392">
      <w:bodyDiv w:val="1"/>
      <w:marLeft w:val="0"/>
      <w:marRight w:val="0"/>
      <w:marTop w:val="0"/>
      <w:marBottom w:val="0"/>
      <w:divBdr>
        <w:top w:val="none" w:sz="0" w:space="0" w:color="auto"/>
        <w:left w:val="none" w:sz="0" w:space="0" w:color="auto"/>
        <w:bottom w:val="none" w:sz="0" w:space="0" w:color="auto"/>
        <w:right w:val="none" w:sz="0" w:space="0" w:color="auto"/>
      </w:divBdr>
    </w:div>
    <w:div w:id="960768529">
      <w:bodyDiv w:val="1"/>
      <w:marLeft w:val="0"/>
      <w:marRight w:val="0"/>
      <w:marTop w:val="0"/>
      <w:marBottom w:val="0"/>
      <w:divBdr>
        <w:top w:val="none" w:sz="0" w:space="0" w:color="auto"/>
        <w:left w:val="none" w:sz="0" w:space="0" w:color="auto"/>
        <w:bottom w:val="none" w:sz="0" w:space="0" w:color="auto"/>
        <w:right w:val="none" w:sz="0" w:space="0" w:color="auto"/>
      </w:divBdr>
    </w:div>
    <w:div w:id="974718365">
      <w:bodyDiv w:val="1"/>
      <w:marLeft w:val="0"/>
      <w:marRight w:val="0"/>
      <w:marTop w:val="0"/>
      <w:marBottom w:val="0"/>
      <w:divBdr>
        <w:top w:val="none" w:sz="0" w:space="0" w:color="auto"/>
        <w:left w:val="none" w:sz="0" w:space="0" w:color="auto"/>
        <w:bottom w:val="none" w:sz="0" w:space="0" w:color="auto"/>
        <w:right w:val="none" w:sz="0" w:space="0" w:color="auto"/>
      </w:divBdr>
    </w:div>
    <w:div w:id="985162940">
      <w:bodyDiv w:val="1"/>
      <w:marLeft w:val="0"/>
      <w:marRight w:val="0"/>
      <w:marTop w:val="0"/>
      <w:marBottom w:val="0"/>
      <w:divBdr>
        <w:top w:val="none" w:sz="0" w:space="0" w:color="auto"/>
        <w:left w:val="none" w:sz="0" w:space="0" w:color="auto"/>
        <w:bottom w:val="none" w:sz="0" w:space="0" w:color="auto"/>
        <w:right w:val="none" w:sz="0" w:space="0" w:color="auto"/>
      </w:divBdr>
    </w:div>
    <w:div w:id="987124235">
      <w:bodyDiv w:val="1"/>
      <w:marLeft w:val="0"/>
      <w:marRight w:val="0"/>
      <w:marTop w:val="0"/>
      <w:marBottom w:val="0"/>
      <w:divBdr>
        <w:top w:val="none" w:sz="0" w:space="0" w:color="auto"/>
        <w:left w:val="none" w:sz="0" w:space="0" w:color="auto"/>
        <w:bottom w:val="none" w:sz="0" w:space="0" w:color="auto"/>
        <w:right w:val="none" w:sz="0" w:space="0" w:color="auto"/>
      </w:divBdr>
    </w:div>
    <w:div w:id="1003776017">
      <w:bodyDiv w:val="1"/>
      <w:marLeft w:val="0"/>
      <w:marRight w:val="0"/>
      <w:marTop w:val="0"/>
      <w:marBottom w:val="0"/>
      <w:divBdr>
        <w:top w:val="none" w:sz="0" w:space="0" w:color="auto"/>
        <w:left w:val="none" w:sz="0" w:space="0" w:color="auto"/>
        <w:bottom w:val="none" w:sz="0" w:space="0" w:color="auto"/>
        <w:right w:val="none" w:sz="0" w:space="0" w:color="auto"/>
      </w:divBdr>
    </w:div>
    <w:div w:id="1004742841">
      <w:bodyDiv w:val="1"/>
      <w:marLeft w:val="0"/>
      <w:marRight w:val="0"/>
      <w:marTop w:val="0"/>
      <w:marBottom w:val="0"/>
      <w:divBdr>
        <w:top w:val="none" w:sz="0" w:space="0" w:color="auto"/>
        <w:left w:val="none" w:sz="0" w:space="0" w:color="auto"/>
        <w:bottom w:val="none" w:sz="0" w:space="0" w:color="auto"/>
        <w:right w:val="none" w:sz="0" w:space="0" w:color="auto"/>
      </w:divBdr>
    </w:div>
    <w:div w:id="1068385541">
      <w:bodyDiv w:val="1"/>
      <w:marLeft w:val="0"/>
      <w:marRight w:val="0"/>
      <w:marTop w:val="0"/>
      <w:marBottom w:val="0"/>
      <w:divBdr>
        <w:top w:val="none" w:sz="0" w:space="0" w:color="auto"/>
        <w:left w:val="none" w:sz="0" w:space="0" w:color="auto"/>
        <w:bottom w:val="none" w:sz="0" w:space="0" w:color="auto"/>
        <w:right w:val="none" w:sz="0" w:space="0" w:color="auto"/>
      </w:divBdr>
    </w:div>
    <w:div w:id="1101031788">
      <w:bodyDiv w:val="1"/>
      <w:marLeft w:val="0"/>
      <w:marRight w:val="0"/>
      <w:marTop w:val="0"/>
      <w:marBottom w:val="0"/>
      <w:divBdr>
        <w:top w:val="none" w:sz="0" w:space="0" w:color="auto"/>
        <w:left w:val="none" w:sz="0" w:space="0" w:color="auto"/>
        <w:bottom w:val="none" w:sz="0" w:space="0" w:color="auto"/>
        <w:right w:val="none" w:sz="0" w:space="0" w:color="auto"/>
      </w:divBdr>
    </w:div>
    <w:div w:id="1138112266">
      <w:bodyDiv w:val="1"/>
      <w:marLeft w:val="0"/>
      <w:marRight w:val="0"/>
      <w:marTop w:val="0"/>
      <w:marBottom w:val="0"/>
      <w:divBdr>
        <w:top w:val="none" w:sz="0" w:space="0" w:color="auto"/>
        <w:left w:val="none" w:sz="0" w:space="0" w:color="auto"/>
        <w:bottom w:val="none" w:sz="0" w:space="0" w:color="auto"/>
        <w:right w:val="none" w:sz="0" w:space="0" w:color="auto"/>
      </w:divBdr>
    </w:div>
    <w:div w:id="1198081059">
      <w:bodyDiv w:val="1"/>
      <w:marLeft w:val="0"/>
      <w:marRight w:val="0"/>
      <w:marTop w:val="0"/>
      <w:marBottom w:val="0"/>
      <w:divBdr>
        <w:top w:val="none" w:sz="0" w:space="0" w:color="auto"/>
        <w:left w:val="none" w:sz="0" w:space="0" w:color="auto"/>
        <w:bottom w:val="none" w:sz="0" w:space="0" w:color="auto"/>
        <w:right w:val="none" w:sz="0" w:space="0" w:color="auto"/>
      </w:divBdr>
    </w:div>
    <w:div w:id="1198465713">
      <w:bodyDiv w:val="1"/>
      <w:marLeft w:val="0"/>
      <w:marRight w:val="0"/>
      <w:marTop w:val="0"/>
      <w:marBottom w:val="0"/>
      <w:divBdr>
        <w:top w:val="none" w:sz="0" w:space="0" w:color="auto"/>
        <w:left w:val="none" w:sz="0" w:space="0" w:color="auto"/>
        <w:bottom w:val="none" w:sz="0" w:space="0" w:color="auto"/>
        <w:right w:val="none" w:sz="0" w:space="0" w:color="auto"/>
      </w:divBdr>
    </w:div>
    <w:div w:id="1210262355">
      <w:bodyDiv w:val="1"/>
      <w:marLeft w:val="0"/>
      <w:marRight w:val="0"/>
      <w:marTop w:val="0"/>
      <w:marBottom w:val="0"/>
      <w:divBdr>
        <w:top w:val="none" w:sz="0" w:space="0" w:color="auto"/>
        <w:left w:val="none" w:sz="0" w:space="0" w:color="auto"/>
        <w:bottom w:val="none" w:sz="0" w:space="0" w:color="auto"/>
        <w:right w:val="none" w:sz="0" w:space="0" w:color="auto"/>
      </w:divBdr>
    </w:div>
    <w:div w:id="1212231250">
      <w:bodyDiv w:val="1"/>
      <w:marLeft w:val="0"/>
      <w:marRight w:val="0"/>
      <w:marTop w:val="0"/>
      <w:marBottom w:val="0"/>
      <w:divBdr>
        <w:top w:val="none" w:sz="0" w:space="0" w:color="auto"/>
        <w:left w:val="none" w:sz="0" w:space="0" w:color="auto"/>
        <w:bottom w:val="none" w:sz="0" w:space="0" w:color="auto"/>
        <w:right w:val="none" w:sz="0" w:space="0" w:color="auto"/>
      </w:divBdr>
    </w:div>
    <w:div w:id="1218739278">
      <w:bodyDiv w:val="1"/>
      <w:marLeft w:val="0"/>
      <w:marRight w:val="0"/>
      <w:marTop w:val="0"/>
      <w:marBottom w:val="0"/>
      <w:divBdr>
        <w:top w:val="none" w:sz="0" w:space="0" w:color="auto"/>
        <w:left w:val="none" w:sz="0" w:space="0" w:color="auto"/>
        <w:bottom w:val="none" w:sz="0" w:space="0" w:color="auto"/>
        <w:right w:val="none" w:sz="0" w:space="0" w:color="auto"/>
      </w:divBdr>
    </w:div>
    <w:div w:id="1250652231">
      <w:bodyDiv w:val="1"/>
      <w:marLeft w:val="0"/>
      <w:marRight w:val="0"/>
      <w:marTop w:val="0"/>
      <w:marBottom w:val="0"/>
      <w:divBdr>
        <w:top w:val="none" w:sz="0" w:space="0" w:color="auto"/>
        <w:left w:val="none" w:sz="0" w:space="0" w:color="auto"/>
        <w:bottom w:val="none" w:sz="0" w:space="0" w:color="auto"/>
        <w:right w:val="none" w:sz="0" w:space="0" w:color="auto"/>
      </w:divBdr>
    </w:div>
    <w:div w:id="1270743293">
      <w:bodyDiv w:val="1"/>
      <w:marLeft w:val="0"/>
      <w:marRight w:val="0"/>
      <w:marTop w:val="0"/>
      <w:marBottom w:val="0"/>
      <w:divBdr>
        <w:top w:val="none" w:sz="0" w:space="0" w:color="auto"/>
        <w:left w:val="none" w:sz="0" w:space="0" w:color="auto"/>
        <w:bottom w:val="none" w:sz="0" w:space="0" w:color="auto"/>
        <w:right w:val="none" w:sz="0" w:space="0" w:color="auto"/>
      </w:divBdr>
    </w:div>
    <w:div w:id="1301686945">
      <w:bodyDiv w:val="1"/>
      <w:marLeft w:val="0"/>
      <w:marRight w:val="0"/>
      <w:marTop w:val="0"/>
      <w:marBottom w:val="0"/>
      <w:divBdr>
        <w:top w:val="none" w:sz="0" w:space="0" w:color="auto"/>
        <w:left w:val="none" w:sz="0" w:space="0" w:color="auto"/>
        <w:bottom w:val="none" w:sz="0" w:space="0" w:color="auto"/>
        <w:right w:val="none" w:sz="0" w:space="0" w:color="auto"/>
      </w:divBdr>
    </w:div>
    <w:div w:id="1329357913">
      <w:bodyDiv w:val="1"/>
      <w:marLeft w:val="0"/>
      <w:marRight w:val="0"/>
      <w:marTop w:val="0"/>
      <w:marBottom w:val="0"/>
      <w:divBdr>
        <w:top w:val="none" w:sz="0" w:space="0" w:color="auto"/>
        <w:left w:val="none" w:sz="0" w:space="0" w:color="auto"/>
        <w:bottom w:val="none" w:sz="0" w:space="0" w:color="auto"/>
        <w:right w:val="none" w:sz="0" w:space="0" w:color="auto"/>
      </w:divBdr>
    </w:div>
    <w:div w:id="1351688611">
      <w:bodyDiv w:val="1"/>
      <w:marLeft w:val="0"/>
      <w:marRight w:val="0"/>
      <w:marTop w:val="0"/>
      <w:marBottom w:val="0"/>
      <w:divBdr>
        <w:top w:val="none" w:sz="0" w:space="0" w:color="auto"/>
        <w:left w:val="none" w:sz="0" w:space="0" w:color="auto"/>
        <w:bottom w:val="none" w:sz="0" w:space="0" w:color="auto"/>
        <w:right w:val="none" w:sz="0" w:space="0" w:color="auto"/>
      </w:divBdr>
    </w:div>
    <w:div w:id="1355694749">
      <w:bodyDiv w:val="1"/>
      <w:marLeft w:val="0"/>
      <w:marRight w:val="0"/>
      <w:marTop w:val="0"/>
      <w:marBottom w:val="0"/>
      <w:divBdr>
        <w:top w:val="none" w:sz="0" w:space="0" w:color="auto"/>
        <w:left w:val="none" w:sz="0" w:space="0" w:color="auto"/>
        <w:bottom w:val="none" w:sz="0" w:space="0" w:color="auto"/>
        <w:right w:val="none" w:sz="0" w:space="0" w:color="auto"/>
      </w:divBdr>
    </w:div>
    <w:div w:id="1364938721">
      <w:bodyDiv w:val="1"/>
      <w:marLeft w:val="0"/>
      <w:marRight w:val="0"/>
      <w:marTop w:val="0"/>
      <w:marBottom w:val="0"/>
      <w:divBdr>
        <w:top w:val="none" w:sz="0" w:space="0" w:color="auto"/>
        <w:left w:val="none" w:sz="0" w:space="0" w:color="auto"/>
        <w:bottom w:val="none" w:sz="0" w:space="0" w:color="auto"/>
        <w:right w:val="none" w:sz="0" w:space="0" w:color="auto"/>
      </w:divBdr>
    </w:div>
    <w:div w:id="1423405525">
      <w:bodyDiv w:val="1"/>
      <w:marLeft w:val="0"/>
      <w:marRight w:val="0"/>
      <w:marTop w:val="0"/>
      <w:marBottom w:val="0"/>
      <w:divBdr>
        <w:top w:val="none" w:sz="0" w:space="0" w:color="auto"/>
        <w:left w:val="none" w:sz="0" w:space="0" w:color="auto"/>
        <w:bottom w:val="none" w:sz="0" w:space="0" w:color="auto"/>
        <w:right w:val="none" w:sz="0" w:space="0" w:color="auto"/>
      </w:divBdr>
    </w:div>
    <w:div w:id="1439445417">
      <w:bodyDiv w:val="1"/>
      <w:marLeft w:val="0"/>
      <w:marRight w:val="0"/>
      <w:marTop w:val="0"/>
      <w:marBottom w:val="0"/>
      <w:divBdr>
        <w:top w:val="none" w:sz="0" w:space="0" w:color="auto"/>
        <w:left w:val="none" w:sz="0" w:space="0" w:color="auto"/>
        <w:bottom w:val="none" w:sz="0" w:space="0" w:color="auto"/>
        <w:right w:val="none" w:sz="0" w:space="0" w:color="auto"/>
      </w:divBdr>
    </w:div>
    <w:div w:id="1448236830">
      <w:bodyDiv w:val="1"/>
      <w:marLeft w:val="0"/>
      <w:marRight w:val="0"/>
      <w:marTop w:val="0"/>
      <w:marBottom w:val="0"/>
      <w:divBdr>
        <w:top w:val="none" w:sz="0" w:space="0" w:color="auto"/>
        <w:left w:val="none" w:sz="0" w:space="0" w:color="auto"/>
        <w:bottom w:val="none" w:sz="0" w:space="0" w:color="auto"/>
        <w:right w:val="none" w:sz="0" w:space="0" w:color="auto"/>
      </w:divBdr>
    </w:div>
    <w:div w:id="1448545753">
      <w:bodyDiv w:val="1"/>
      <w:marLeft w:val="0"/>
      <w:marRight w:val="0"/>
      <w:marTop w:val="0"/>
      <w:marBottom w:val="0"/>
      <w:divBdr>
        <w:top w:val="none" w:sz="0" w:space="0" w:color="auto"/>
        <w:left w:val="none" w:sz="0" w:space="0" w:color="auto"/>
        <w:bottom w:val="none" w:sz="0" w:space="0" w:color="auto"/>
        <w:right w:val="none" w:sz="0" w:space="0" w:color="auto"/>
      </w:divBdr>
    </w:div>
    <w:div w:id="1481651891">
      <w:bodyDiv w:val="1"/>
      <w:marLeft w:val="0"/>
      <w:marRight w:val="0"/>
      <w:marTop w:val="0"/>
      <w:marBottom w:val="0"/>
      <w:divBdr>
        <w:top w:val="none" w:sz="0" w:space="0" w:color="auto"/>
        <w:left w:val="none" w:sz="0" w:space="0" w:color="auto"/>
        <w:bottom w:val="none" w:sz="0" w:space="0" w:color="auto"/>
        <w:right w:val="none" w:sz="0" w:space="0" w:color="auto"/>
      </w:divBdr>
    </w:div>
    <w:div w:id="1486775870">
      <w:bodyDiv w:val="1"/>
      <w:marLeft w:val="0"/>
      <w:marRight w:val="0"/>
      <w:marTop w:val="0"/>
      <w:marBottom w:val="0"/>
      <w:divBdr>
        <w:top w:val="none" w:sz="0" w:space="0" w:color="auto"/>
        <w:left w:val="none" w:sz="0" w:space="0" w:color="auto"/>
        <w:bottom w:val="none" w:sz="0" w:space="0" w:color="auto"/>
        <w:right w:val="none" w:sz="0" w:space="0" w:color="auto"/>
      </w:divBdr>
    </w:div>
    <w:div w:id="1498571037">
      <w:bodyDiv w:val="1"/>
      <w:marLeft w:val="0"/>
      <w:marRight w:val="0"/>
      <w:marTop w:val="0"/>
      <w:marBottom w:val="0"/>
      <w:divBdr>
        <w:top w:val="none" w:sz="0" w:space="0" w:color="auto"/>
        <w:left w:val="none" w:sz="0" w:space="0" w:color="auto"/>
        <w:bottom w:val="none" w:sz="0" w:space="0" w:color="auto"/>
        <w:right w:val="none" w:sz="0" w:space="0" w:color="auto"/>
      </w:divBdr>
    </w:div>
    <w:div w:id="1498954820">
      <w:bodyDiv w:val="1"/>
      <w:marLeft w:val="0"/>
      <w:marRight w:val="0"/>
      <w:marTop w:val="0"/>
      <w:marBottom w:val="0"/>
      <w:divBdr>
        <w:top w:val="none" w:sz="0" w:space="0" w:color="auto"/>
        <w:left w:val="none" w:sz="0" w:space="0" w:color="auto"/>
        <w:bottom w:val="none" w:sz="0" w:space="0" w:color="auto"/>
        <w:right w:val="none" w:sz="0" w:space="0" w:color="auto"/>
      </w:divBdr>
    </w:div>
    <w:div w:id="1501391744">
      <w:bodyDiv w:val="1"/>
      <w:marLeft w:val="0"/>
      <w:marRight w:val="0"/>
      <w:marTop w:val="0"/>
      <w:marBottom w:val="0"/>
      <w:divBdr>
        <w:top w:val="none" w:sz="0" w:space="0" w:color="auto"/>
        <w:left w:val="none" w:sz="0" w:space="0" w:color="auto"/>
        <w:bottom w:val="none" w:sz="0" w:space="0" w:color="auto"/>
        <w:right w:val="none" w:sz="0" w:space="0" w:color="auto"/>
      </w:divBdr>
    </w:div>
    <w:div w:id="1518108667">
      <w:bodyDiv w:val="1"/>
      <w:marLeft w:val="0"/>
      <w:marRight w:val="0"/>
      <w:marTop w:val="0"/>
      <w:marBottom w:val="0"/>
      <w:divBdr>
        <w:top w:val="none" w:sz="0" w:space="0" w:color="auto"/>
        <w:left w:val="none" w:sz="0" w:space="0" w:color="auto"/>
        <w:bottom w:val="none" w:sz="0" w:space="0" w:color="auto"/>
        <w:right w:val="none" w:sz="0" w:space="0" w:color="auto"/>
      </w:divBdr>
    </w:div>
    <w:div w:id="1530795320">
      <w:bodyDiv w:val="1"/>
      <w:marLeft w:val="0"/>
      <w:marRight w:val="0"/>
      <w:marTop w:val="0"/>
      <w:marBottom w:val="0"/>
      <w:divBdr>
        <w:top w:val="none" w:sz="0" w:space="0" w:color="auto"/>
        <w:left w:val="none" w:sz="0" w:space="0" w:color="auto"/>
        <w:bottom w:val="none" w:sz="0" w:space="0" w:color="auto"/>
        <w:right w:val="none" w:sz="0" w:space="0" w:color="auto"/>
      </w:divBdr>
    </w:div>
    <w:div w:id="1543131991">
      <w:bodyDiv w:val="1"/>
      <w:marLeft w:val="0"/>
      <w:marRight w:val="0"/>
      <w:marTop w:val="0"/>
      <w:marBottom w:val="0"/>
      <w:divBdr>
        <w:top w:val="none" w:sz="0" w:space="0" w:color="auto"/>
        <w:left w:val="none" w:sz="0" w:space="0" w:color="auto"/>
        <w:bottom w:val="none" w:sz="0" w:space="0" w:color="auto"/>
        <w:right w:val="none" w:sz="0" w:space="0" w:color="auto"/>
      </w:divBdr>
    </w:div>
    <w:div w:id="1551988894">
      <w:bodyDiv w:val="1"/>
      <w:marLeft w:val="0"/>
      <w:marRight w:val="0"/>
      <w:marTop w:val="0"/>
      <w:marBottom w:val="0"/>
      <w:divBdr>
        <w:top w:val="none" w:sz="0" w:space="0" w:color="auto"/>
        <w:left w:val="none" w:sz="0" w:space="0" w:color="auto"/>
        <w:bottom w:val="none" w:sz="0" w:space="0" w:color="auto"/>
        <w:right w:val="none" w:sz="0" w:space="0" w:color="auto"/>
      </w:divBdr>
    </w:div>
    <w:div w:id="1559390212">
      <w:bodyDiv w:val="1"/>
      <w:marLeft w:val="0"/>
      <w:marRight w:val="0"/>
      <w:marTop w:val="0"/>
      <w:marBottom w:val="0"/>
      <w:divBdr>
        <w:top w:val="none" w:sz="0" w:space="0" w:color="auto"/>
        <w:left w:val="none" w:sz="0" w:space="0" w:color="auto"/>
        <w:bottom w:val="none" w:sz="0" w:space="0" w:color="auto"/>
        <w:right w:val="none" w:sz="0" w:space="0" w:color="auto"/>
      </w:divBdr>
    </w:div>
    <w:div w:id="1560702842">
      <w:bodyDiv w:val="1"/>
      <w:marLeft w:val="0"/>
      <w:marRight w:val="0"/>
      <w:marTop w:val="0"/>
      <w:marBottom w:val="0"/>
      <w:divBdr>
        <w:top w:val="none" w:sz="0" w:space="0" w:color="auto"/>
        <w:left w:val="none" w:sz="0" w:space="0" w:color="auto"/>
        <w:bottom w:val="none" w:sz="0" w:space="0" w:color="auto"/>
        <w:right w:val="none" w:sz="0" w:space="0" w:color="auto"/>
      </w:divBdr>
    </w:div>
    <w:div w:id="1565217595">
      <w:bodyDiv w:val="1"/>
      <w:marLeft w:val="0"/>
      <w:marRight w:val="0"/>
      <w:marTop w:val="0"/>
      <w:marBottom w:val="0"/>
      <w:divBdr>
        <w:top w:val="none" w:sz="0" w:space="0" w:color="auto"/>
        <w:left w:val="none" w:sz="0" w:space="0" w:color="auto"/>
        <w:bottom w:val="none" w:sz="0" w:space="0" w:color="auto"/>
        <w:right w:val="none" w:sz="0" w:space="0" w:color="auto"/>
      </w:divBdr>
    </w:div>
    <w:div w:id="1623148208">
      <w:bodyDiv w:val="1"/>
      <w:marLeft w:val="0"/>
      <w:marRight w:val="0"/>
      <w:marTop w:val="0"/>
      <w:marBottom w:val="0"/>
      <w:divBdr>
        <w:top w:val="none" w:sz="0" w:space="0" w:color="auto"/>
        <w:left w:val="none" w:sz="0" w:space="0" w:color="auto"/>
        <w:bottom w:val="none" w:sz="0" w:space="0" w:color="auto"/>
        <w:right w:val="none" w:sz="0" w:space="0" w:color="auto"/>
      </w:divBdr>
    </w:div>
    <w:div w:id="1639451346">
      <w:bodyDiv w:val="1"/>
      <w:marLeft w:val="0"/>
      <w:marRight w:val="0"/>
      <w:marTop w:val="0"/>
      <w:marBottom w:val="0"/>
      <w:divBdr>
        <w:top w:val="none" w:sz="0" w:space="0" w:color="auto"/>
        <w:left w:val="none" w:sz="0" w:space="0" w:color="auto"/>
        <w:bottom w:val="none" w:sz="0" w:space="0" w:color="auto"/>
        <w:right w:val="none" w:sz="0" w:space="0" w:color="auto"/>
      </w:divBdr>
    </w:div>
    <w:div w:id="1649893119">
      <w:bodyDiv w:val="1"/>
      <w:marLeft w:val="0"/>
      <w:marRight w:val="0"/>
      <w:marTop w:val="0"/>
      <w:marBottom w:val="0"/>
      <w:divBdr>
        <w:top w:val="none" w:sz="0" w:space="0" w:color="auto"/>
        <w:left w:val="none" w:sz="0" w:space="0" w:color="auto"/>
        <w:bottom w:val="none" w:sz="0" w:space="0" w:color="auto"/>
        <w:right w:val="none" w:sz="0" w:space="0" w:color="auto"/>
      </w:divBdr>
    </w:div>
    <w:div w:id="1658922091">
      <w:bodyDiv w:val="1"/>
      <w:marLeft w:val="0"/>
      <w:marRight w:val="0"/>
      <w:marTop w:val="0"/>
      <w:marBottom w:val="0"/>
      <w:divBdr>
        <w:top w:val="none" w:sz="0" w:space="0" w:color="auto"/>
        <w:left w:val="none" w:sz="0" w:space="0" w:color="auto"/>
        <w:bottom w:val="none" w:sz="0" w:space="0" w:color="auto"/>
        <w:right w:val="none" w:sz="0" w:space="0" w:color="auto"/>
      </w:divBdr>
    </w:div>
    <w:div w:id="1668947445">
      <w:bodyDiv w:val="1"/>
      <w:marLeft w:val="0"/>
      <w:marRight w:val="0"/>
      <w:marTop w:val="0"/>
      <w:marBottom w:val="0"/>
      <w:divBdr>
        <w:top w:val="none" w:sz="0" w:space="0" w:color="auto"/>
        <w:left w:val="none" w:sz="0" w:space="0" w:color="auto"/>
        <w:bottom w:val="none" w:sz="0" w:space="0" w:color="auto"/>
        <w:right w:val="none" w:sz="0" w:space="0" w:color="auto"/>
      </w:divBdr>
    </w:div>
    <w:div w:id="1710372811">
      <w:bodyDiv w:val="1"/>
      <w:marLeft w:val="0"/>
      <w:marRight w:val="0"/>
      <w:marTop w:val="0"/>
      <w:marBottom w:val="0"/>
      <w:divBdr>
        <w:top w:val="none" w:sz="0" w:space="0" w:color="auto"/>
        <w:left w:val="none" w:sz="0" w:space="0" w:color="auto"/>
        <w:bottom w:val="none" w:sz="0" w:space="0" w:color="auto"/>
        <w:right w:val="none" w:sz="0" w:space="0" w:color="auto"/>
      </w:divBdr>
    </w:div>
    <w:div w:id="1718048921">
      <w:bodyDiv w:val="1"/>
      <w:marLeft w:val="0"/>
      <w:marRight w:val="0"/>
      <w:marTop w:val="0"/>
      <w:marBottom w:val="0"/>
      <w:divBdr>
        <w:top w:val="none" w:sz="0" w:space="0" w:color="auto"/>
        <w:left w:val="none" w:sz="0" w:space="0" w:color="auto"/>
        <w:bottom w:val="none" w:sz="0" w:space="0" w:color="auto"/>
        <w:right w:val="none" w:sz="0" w:space="0" w:color="auto"/>
      </w:divBdr>
    </w:div>
    <w:div w:id="1719280786">
      <w:bodyDiv w:val="1"/>
      <w:marLeft w:val="0"/>
      <w:marRight w:val="0"/>
      <w:marTop w:val="0"/>
      <w:marBottom w:val="0"/>
      <w:divBdr>
        <w:top w:val="none" w:sz="0" w:space="0" w:color="auto"/>
        <w:left w:val="none" w:sz="0" w:space="0" w:color="auto"/>
        <w:bottom w:val="none" w:sz="0" w:space="0" w:color="auto"/>
        <w:right w:val="none" w:sz="0" w:space="0" w:color="auto"/>
      </w:divBdr>
    </w:div>
    <w:div w:id="1834687967">
      <w:bodyDiv w:val="1"/>
      <w:marLeft w:val="0"/>
      <w:marRight w:val="0"/>
      <w:marTop w:val="0"/>
      <w:marBottom w:val="0"/>
      <w:divBdr>
        <w:top w:val="none" w:sz="0" w:space="0" w:color="auto"/>
        <w:left w:val="none" w:sz="0" w:space="0" w:color="auto"/>
        <w:bottom w:val="none" w:sz="0" w:space="0" w:color="auto"/>
        <w:right w:val="none" w:sz="0" w:space="0" w:color="auto"/>
      </w:divBdr>
    </w:div>
    <w:div w:id="1842085934">
      <w:bodyDiv w:val="1"/>
      <w:marLeft w:val="0"/>
      <w:marRight w:val="0"/>
      <w:marTop w:val="0"/>
      <w:marBottom w:val="0"/>
      <w:divBdr>
        <w:top w:val="none" w:sz="0" w:space="0" w:color="auto"/>
        <w:left w:val="none" w:sz="0" w:space="0" w:color="auto"/>
        <w:bottom w:val="none" w:sz="0" w:space="0" w:color="auto"/>
        <w:right w:val="none" w:sz="0" w:space="0" w:color="auto"/>
      </w:divBdr>
    </w:div>
    <w:div w:id="1886410050">
      <w:bodyDiv w:val="1"/>
      <w:marLeft w:val="0"/>
      <w:marRight w:val="0"/>
      <w:marTop w:val="0"/>
      <w:marBottom w:val="0"/>
      <w:divBdr>
        <w:top w:val="none" w:sz="0" w:space="0" w:color="auto"/>
        <w:left w:val="none" w:sz="0" w:space="0" w:color="auto"/>
        <w:bottom w:val="none" w:sz="0" w:space="0" w:color="auto"/>
        <w:right w:val="none" w:sz="0" w:space="0" w:color="auto"/>
      </w:divBdr>
    </w:div>
    <w:div w:id="1891526650">
      <w:bodyDiv w:val="1"/>
      <w:marLeft w:val="0"/>
      <w:marRight w:val="0"/>
      <w:marTop w:val="0"/>
      <w:marBottom w:val="0"/>
      <w:divBdr>
        <w:top w:val="none" w:sz="0" w:space="0" w:color="auto"/>
        <w:left w:val="none" w:sz="0" w:space="0" w:color="auto"/>
        <w:bottom w:val="none" w:sz="0" w:space="0" w:color="auto"/>
        <w:right w:val="none" w:sz="0" w:space="0" w:color="auto"/>
      </w:divBdr>
    </w:div>
    <w:div w:id="1898936641">
      <w:bodyDiv w:val="1"/>
      <w:marLeft w:val="0"/>
      <w:marRight w:val="0"/>
      <w:marTop w:val="0"/>
      <w:marBottom w:val="0"/>
      <w:divBdr>
        <w:top w:val="none" w:sz="0" w:space="0" w:color="auto"/>
        <w:left w:val="none" w:sz="0" w:space="0" w:color="auto"/>
        <w:bottom w:val="none" w:sz="0" w:space="0" w:color="auto"/>
        <w:right w:val="none" w:sz="0" w:space="0" w:color="auto"/>
      </w:divBdr>
    </w:div>
    <w:div w:id="1927029517">
      <w:bodyDiv w:val="1"/>
      <w:marLeft w:val="0"/>
      <w:marRight w:val="0"/>
      <w:marTop w:val="0"/>
      <w:marBottom w:val="0"/>
      <w:divBdr>
        <w:top w:val="none" w:sz="0" w:space="0" w:color="auto"/>
        <w:left w:val="none" w:sz="0" w:space="0" w:color="auto"/>
        <w:bottom w:val="none" w:sz="0" w:space="0" w:color="auto"/>
        <w:right w:val="none" w:sz="0" w:space="0" w:color="auto"/>
      </w:divBdr>
    </w:div>
    <w:div w:id="1955283399">
      <w:bodyDiv w:val="1"/>
      <w:marLeft w:val="0"/>
      <w:marRight w:val="0"/>
      <w:marTop w:val="0"/>
      <w:marBottom w:val="0"/>
      <w:divBdr>
        <w:top w:val="none" w:sz="0" w:space="0" w:color="auto"/>
        <w:left w:val="none" w:sz="0" w:space="0" w:color="auto"/>
        <w:bottom w:val="none" w:sz="0" w:space="0" w:color="auto"/>
        <w:right w:val="none" w:sz="0" w:space="0" w:color="auto"/>
      </w:divBdr>
    </w:div>
    <w:div w:id="1995448955">
      <w:bodyDiv w:val="1"/>
      <w:marLeft w:val="0"/>
      <w:marRight w:val="0"/>
      <w:marTop w:val="0"/>
      <w:marBottom w:val="0"/>
      <w:divBdr>
        <w:top w:val="none" w:sz="0" w:space="0" w:color="auto"/>
        <w:left w:val="none" w:sz="0" w:space="0" w:color="auto"/>
        <w:bottom w:val="none" w:sz="0" w:space="0" w:color="auto"/>
        <w:right w:val="none" w:sz="0" w:space="0" w:color="auto"/>
      </w:divBdr>
    </w:div>
    <w:div w:id="2024354013">
      <w:bodyDiv w:val="1"/>
      <w:marLeft w:val="0"/>
      <w:marRight w:val="0"/>
      <w:marTop w:val="0"/>
      <w:marBottom w:val="0"/>
      <w:divBdr>
        <w:top w:val="none" w:sz="0" w:space="0" w:color="auto"/>
        <w:left w:val="none" w:sz="0" w:space="0" w:color="auto"/>
        <w:bottom w:val="none" w:sz="0" w:space="0" w:color="auto"/>
        <w:right w:val="none" w:sz="0" w:space="0" w:color="auto"/>
      </w:divBdr>
    </w:div>
    <w:div w:id="2030787609">
      <w:bodyDiv w:val="1"/>
      <w:marLeft w:val="0"/>
      <w:marRight w:val="0"/>
      <w:marTop w:val="0"/>
      <w:marBottom w:val="0"/>
      <w:divBdr>
        <w:top w:val="none" w:sz="0" w:space="0" w:color="auto"/>
        <w:left w:val="none" w:sz="0" w:space="0" w:color="auto"/>
        <w:bottom w:val="none" w:sz="0" w:space="0" w:color="auto"/>
        <w:right w:val="none" w:sz="0" w:space="0" w:color="auto"/>
      </w:divBdr>
    </w:div>
    <w:div w:id="2032797426">
      <w:bodyDiv w:val="1"/>
      <w:marLeft w:val="0"/>
      <w:marRight w:val="0"/>
      <w:marTop w:val="0"/>
      <w:marBottom w:val="0"/>
      <w:divBdr>
        <w:top w:val="none" w:sz="0" w:space="0" w:color="auto"/>
        <w:left w:val="none" w:sz="0" w:space="0" w:color="auto"/>
        <w:bottom w:val="none" w:sz="0" w:space="0" w:color="auto"/>
        <w:right w:val="none" w:sz="0" w:space="0" w:color="auto"/>
      </w:divBdr>
    </w:div>
    <w:div w:id="2043046108">
      <w:bodyDiv w:val="1"/>
      <w:marLeft w:val="0"/>
      <w:marRight w:val="0"/>
      <w:marTop w:val="0"/>
      <w:marBottom w:val="0"/>
      <w:divBdr>
        <w:top w:val="none" w:sz="0" w:space="0" w:color="auto"/>
        <w:left w:val="none" w:sz="0" w:space="0" w:color="auto"/>
        <w:bottom w:val="none" w:sz="0" w:space="0" w:color="auto"/>
        <w:right w:val="none" w:sz="0" w:space="0" w:color="auto"/>
      </w:divBdr>
    </w:div>
    <w:div w:id="2047678145">
      <w:bodyDiv w:val="1"/>
      <w:marLeft w:val="0"/>
      <w:marRight w:val="0"/>
      <w:marTop w:val="0"/>
      <w:marBottom w:val="0"/>
      <w:divBdr>
        <w:top w:val="none" w:sz="0" w:space="0" w:color="auto"/>
        <w:left w:val="none" w:sz="0" w:space="0" w:color="auto"/>
        <w:bottom w:val="none" w:sz="0" w:space="0" w:color="auto"/>
        <w:right w:val="none" w:sz="0" w:space="0" w:color="auto"/>
      </w:divBdr>
    </w:div>
    <w:div w:id="2067756978">
      <w:bodyDiv w:val="1"/>
      <w:marLeft w:val="0"/>
      <w:marRight w:val="0"/>
      <w:marTop w:val="0"/>
      <w:marBottom w:val="0"/>
      <w:divBdr>
        <w:top w:val="none" w:sz="0" w:space="0" w:color="auto"/>
        <w:left w:val="none" w:sz="0" w:space="0" w:color="auto"/>
        <w:bottom w:val="none" w:sz="0" w:space="0" w:color="auto"/>
        <w:right w:val="none" w:sz="0" w:space="0" w:color="auto"/>
      </w:divBdr>
    </w:div>
    <w:div w:id="2092968324">
      <w:bodyDiv w:val="1"/>
      <w:marLeft w:val="0"/>
      <w:marRight w:val="0"/>
      <w:marTop w:val="0"/>
      <w:marBottom w:val="0"/>
      <w:divBdr>
        <w:top w:val="none" w:sz="0" w:space="0" w:color="auto"/>
        <w:left w:val="none" w:sz="0" w:space="0" w:color="auto"/>
        <w:bottom w:val="none" w:sz="0" w:space="0" w:color="auto"/>
        <w:right w:val="none" w:sz="0" w:space="0" w:color="auto"/>
      </w:divBdr>
    </w:div>
    <w:div w:id="2094279755">
      <w:bodyDiv w:val="1"/>
      <w:marLeft w:val="0"/>
      <w:marRight w:val="0"/>
      <w:marTop w:val="0"/>
      <w:marBottom w:val="0"/>
      <w:divBdr>
        <w:top w:val="none" w:sz="0" w:space="0" w:color="auto"/>
        <w:left w:val="none" w:sz="0" w:space="0" w:color="auto"/>
        <w:bottom w:val="none" w:sz="0" w:space="0" w:color="auto"/>
        <w:right w:val="none" w:sz="0" w:space="0" w:color="auto"/>
      </w:divBdr>
    </w:div>
    <w:div w:id="2098939832">
      <w:bodyDiv w:val="1"/>
      <w:marLeft w:val="0"/>
      <w:marRight w:val="0"/>
      <w:marTop w:val="0"/>
      <w:marBottom w:val="0"/>
      <w:divBdr>
        <w:top w:val="none" w:sz="0" w:space="0" w:color="auto"/>
        <w:left w:val="none" w:sz="0" w:space="0" w:color="auto"/>
        <w:bottom w:val="none" w:sz="0" w:space="0" w:color="auto"/>
        <w:right w:val="none" w:sz="0" w:space="0" w:color="auto"/>
      </w:divBdr>
    </w:div>
    <w:div w:id="2100520071">
      <w:bodyDiv w:val="1"/>
      <w:marLeft w:val="0"/>
      <w:marRight w:val="0"/>
      <w:marTop w:val="0"/>
      <w:marBottom w:val="0"/>
      <w:divBdr>
        <w:top w:val="none" w:sz="0" w:space="0" w:color="auto"/>
        <w:left w:val="none" w:sz="0" w:space="0" w:color="auto"/>
        <w:bottom w:val="none" w:sz="0" w:space="0" w:color="auto"/>
        <w:right w:val="none" w:sz="0" w:space="0" w:color="auto"/>
      </w:divBdr>
    </w:div>
    <w:div w:id="2130660466">
      <w:bodyDiv w:val="1"/>
      <w:marLeft w:val="0"/>
      <w:marRight w:val="0"/>
      <w:marTop w:val="0"/>
      <w:marBottom w:val="0"/>
      <w:divBdr>
        <w:top w:val="none" w:sz="0" w:space="0" w:color="auto"/>
        <w:left w:val="none" w:sz="0" w:space="0" w:color="auto"/>
        <w:bottom w:val="none" w:sz="0" w:space="0" w:color="auto"/>
        <w:right w:val="none" w:sz="0" w:space="0" w:color="auto"/>
      </w:divBdr>
    </w:div>
    <w:div w:id="21458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o@uva.n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worldbank.org/indicator/SE.TER.ENR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9198-DB89-2F4E-BA1F-3F20D48B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26508</Words>
  <Characters>151099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2020-08-31T11:21:00Z</dcterms:created>
  <dcterms:modified xsi:type="dcterms:W3CDTF">2020-09-02T16:51:00Z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id="trpWrwzq"/&gt;&lt;style id="http://www.zotero.org/styles/plos-one" hasBibliography="1" bibliographyStyleHasBeenSet="1"/&gt;&lt;prefs&gt;&lt;pref name="fieldType" value="Field"/&gt;&lt;/prefs&gt;&lt;/data&gt;</vt:lpwstr>
  </property>
</Properties>
</file>